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520" w:rsidRDefault="00D435A8" w:rsidP="00AE4520">
      <w:pPr>
        <w:jc w:val="center"/>
      </w:pPr>
      <w:r w:rsidRPr="00252960">
        <w:rPr>
          <w:rFonts w:ascii="Times New Roman" w:hAnsi="Times New Roman" w:cs="Times New Roman"/>
          <w:noProof/>
          <w:sz w:val="24"/>
          <w:szCs w:val="24"/>
          <w:lang w:val="es-ES"/>
        </w:rPr>
        <w:drawing>
          <wp:inline distT="0" distB="0" distL="0" distR="0">
            <wp:extent cx="1381125" cy="1571625"/>
            <wp:effectExtent l="0" t="0" r="9525" b="9525"/>
            <wp:docPr id="1" name="Imagen 1" descr="Resultado de imagen de LOGO U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de LOGO UPSE"/>
                    <pic:cNvPicPr>
                      <a:picLocks noChangeAspect="1" noChangeArrowheads="1"/>
                    </pic:cNvPicPr>
                  </pic:nvPicPr>
                  <pic:blipFill>
                    <a:blip r:embed="rId8">
                      <a:extLst>
                        <a:ext uri="{28A0092B-C50C-407E-A947-70E740481C1C}">
                          <a14:useLocalDpi xmlns:a14="http://schemas.microsoft.com/office/drawing/2010/main" val="0"/>
                        </a:ext>
                      </a:extLst>
                    </a:blip>
                    <a:srcRect l="19588" r="21339"/>
                    <a:stretch>
                      <a:fillRect/>
                    </a:stretch>
                  </pic:blipFill>
                  <pic:spPr bwMode="auto">
                    <a:xfrm>
                      <a:off x="0" y="0"/>
                      <a:ext cx="1381125" cy="1571625"/>
                    </a:xfrm>
                    <a:prstGeom prst="rect">
                      <a:avLst/>
                    </a:prstGeom>
                    <a:noFill/>
                    <a:ln>
                      <a:noFill/>
                    </a:ln>
                  </pic:spPr>
                </pic:pic>
              </a:graphicData>
            </a:graphic>
          </wp:inline>
        </w:drawing>
      </w:r>
    </w:p>
    <w:p w:rsidR="00AE4520" w:rsidRPr="00D435A8" w:rsidRDefault="00AE4520" w:rsidP="00AE4520">
      <w:pPr>
        <w:spacing w:after="0" w:line="240" w:lineRule="auto"/>
        <w:jc w:val="center"/>
        <w:rPr>
          <w:rFonts w:ascii="Times New Roman" w:eastAsia="Times New Roman" w:hAnsi="Times New Roman" w:cs="Arial"/>
          <w:b/>
          <w:sz w:val="36"/>
          <w:szCs w:val="36"/>
          <w:lang w:val="es-ES"/>
        </w:rPr>
      </w:pPr>
      <w:r w:rsidRPr="00D435A8">
        <w:rPr>
          <w:rFonts w:ascii="Times New Roman" w:eastAsia="Times New Roman" w:hAnsi="Times New Roman" w:cs="Arial"/>
          <w:b/>
          <w:sz w:val="36"/>
          <w:szCs w:val="36"/>
          <w:lang w:val="es-ES"/>
        </w:rPr>
        <w:t>UNIVERSIDAD ESTATAL</w:t>
      </w:r>
    </w:p>
    <w:p w:rsidR="00AE4520" w:rsidRPr="00D435A8" w:rsidRDefault="00AE4520" w:rsidP="00AE4520">
      <w:pPr>
        <w:spacing w:after="0" w:line="240" w:lineRule="auto"/>
        <w:jc w:val="center"/>
        <w:rPr>
          <w:rFonts w:ascii="Times New Roman" w:eastAsia="Times New Roman" w:hAnsi="Times New Roman" w:cs="Arial"/>
          <w:b/>
          <w:sz w:val="36"/>
          <w:szCs w:val="36"/>
          <w:lang w:val="es-ES"/>
        </w:rPr>
      </w:pPr>
      <w:r w:rsidRPr="00D435A8">
        <w:rPr>
          <w:rFonts w:ascii="Times New Roman" w:eastAsia="Times New Roman" w:hAnsi="Times New Roman" w:cs="Arial"/>
          <w:b/>
          <w:sz w:val="36"/>
          <w:szCs w:val="36"/>
          <w:lang w:val="es-ES"/>
        </w:rPr>
        <w:t>PENÍNSULA DE SANTA ELENA</w:t>
      </w:r>
    </w:p>
    <w:p w:rsidR="00AE4520" w:rsidRPr="00AD4140" w:rsidRDefault="00AE4520" w:rsidP="00AE4520">
      <w:pPr>
        <w:spacing w:after="0" w:line="240" w:lineRule="auto"/>
        <w:rPr>
          <w:rFonts w:ascii="Arial" w:eastAsia="Times New Roman" w:hAnsi="Arial" w:cs="Arial"/>
          <w:b/>
          <w:bCs/>
          <w:sz w:val="34"/>
          <w:szCs w:val="34"/>
        </w:rPr>
      </w:pPr>
    </w:p>
    <w:p w:rsidR="00AE4520" w:rsidRPr="00D435A8" w:rsidRDefault="00AE4520" w:rsidP="00AE4520">
      <w:pPr>
        <w:spacing w:after="0" w:line="240" w:lineRule="auto"/>
        <w:jc w:val="center"/>
        <w:rPr>
          <w:rFonts w:ascii="Times New Roman" w:eastAsia="Times New Roman" w:hAnsi="Times New Roman" w:cs="Arial"/>
          <w:b/>
          <w:sz w:val="36"/>
          <w:szCs w:val="36"/>
          <w:lang w:val="es-ES"/>
        </w:rPr>
      </w:pPr>
      <w:r w:rsidRPr="00D435A8">
        <w:rPr>
          <w:rFonts w:ascii="Times New Roman" w:eastAsia="Times New Roman" w:hAnsi="Times New Roman" w:cs="Arial"/>
          <w:b/>
          <w:sz w:val="36"/>
          <w:szCs w:val="36"/>
          <w:lang w:val="es-ES"/>
        </w:rPr>
        <w:t xml:space="preserve">FACULTAD DE SISTEMAS Y </w:t>
      </w:r>
    </w:p>
    <w:p w:rsidR="00AE4520" w:rsidRPr="00D435A8" w:rsidRDefault="00AE4520" w:rsidP="00AE4520">
      <w:pPr>
        <w:spacing w:after="0" w:line="240" w:lineRule="auto"/>
        <w:jc w:val="center"/>
        <w:rPr>
          <w:rFonts w:ascii="Times New Roman" w:eastAsia="Times New Roman" w:hAnsi="Times New Roman" w:cs="Arial"/>
          <w:b/>
          <w:sz w:val="36"/>
          <w:szCs w:val="36"/>
          <w:lang w:val="es-ES"/>
        </w:rPr>
      </w:pPr>
      <w:r w:rsidRPr="00D435A8">
        <w:rPr>
          <w:rFonts w:ascii="Times New Roman" w:eastAsia="Times New Roman" w:hAnsi="Times New Roman" w:cs="Arial"/>
          <w:b/>
          <w:sz w:val="36"/>
          <w:szCs w:val="36"/>
          <w:lang w:val="es-ES"/>
        </w:rPr>
        <w:t>TELECOMUNICACIONES</w:t>
      </w:r>
    </w:p>
    <w:p w:rsidR="00AE4520" w:rsidRPr="00AD4140" w:rsidRDefault="00AE4520" w:rsidP="00AD4140">
      <w:pPr>
        <w:spacing w:after="0" w:line="240" w:lineRule="auto"/>
        <w:rPr>
          <w:rFonts w:ascii="Arial" w:eastAsia="Times New Roman" w:hAnsi="Arial" w:cs="Arial"/>
          <w:b/>
          <w:bCs/>
          <w:sz w:val="34"/>
          <w:szCs w:val="34"/>
        </w:rPr>
      </w:pPr>
    </w:p>
    <w:p w:rsidR="00AE4520" w:rsidRPr="00D435A8" w:rsidRDefault="00AE4520" w:rsidP="00AE4520">
      <w:pPr>
        <w:spacing w:after="0" w:line="240" w:lineRule="auto"/>
        <w:jc w:val="center"/>
        <w:rPr>
          <w:rFonts w:ascii="Times New Roman" w:eastAsia="Times New Roman" w:hAnsi="Times New Roman" w:cs="Arial"/>
          <w:b/>
          <w:sz w:val="32"/>
          <w:szCs w:val="32"/>
          <w:lang w:val="es-ES"/>
        </w:rPr>
      </w:pPr>
      <w:r w:rsidRPr="00D435A8">
        <w:rPr>
          <w:rFonts w:ascii="Times New Roman" w:eastAsia="Times New Roman" w:hAnsi="Times New Roman" w:cs="Arial"/>
          <w:b/>
          <w:sz w:val="32"/>
          <w:szCs w:val="32"/>
          <w:lang w:val="es-ES"/>
        </w:rPr>
        <w:t>CARRERA DE INFORMÁTICA</w:t>
      </w:r>
    </w:p>
    <w:p w:rsidR="00AE4520" w:rsidRPr="00AD4140" w:rsidRDefault="00AE4520" w:rsidP="00AD4140">
      <w:pPr>
        <w:spacing w:after="0" w:line="240" w:lineRule="auto"/>
        <w:rPr>
          <w:rFonts w:ascii="Arial" w:eastAsia="Times New Roman" w:hAnsi="Arial" w:cs="Arial"/>
          <w:b/>
          <w:sz w:val="34"/>
          <w:szCs w:val="34"/>
        </w:rPr>
      </w:pPr>
    </w:p>
    <w:p w:rsidR="00AE4520" w:rsidRDefault="00AE4520" w:rsidP="00AE4520">
      <w:pPr>
        <w:spacing w:after="0" w:line="240" w:lineRule="auto"/>
        <w:jc w:val="center"/>
        <w:rPr>
          <w:rFonts w:ascii="Times New Roman" w:eastAsia="Times New Roman" w:hAnsi="Times New Roman" w:cs="Arial"/>
          <w:b/>
          <w:sz w:val="32"/>
          <w:szCs w:val="32"/>
          <w:lang w:val="es-ES"/>
        </w:rPr>
      </w:pPr>
      <w:r w:rsidRPr="00D435A8">
        <w:rPr>
          <w:rFonts w:ascii="Times New Roman" w:eastAsia="Times New Roman" w:hAnsi="Times New Roman" w:cs="Arial"/>
          <w:b/>
          <w:sz w:val="32"/>
          <w:szCs w:val="32"/>
          <w:lang w:val="es-ES"/>
        </w:rPr>
        <w:t>TRABAJO DE TITULACIÓN</w:t>
      </w:r>
    </w:p>
    <w:p w:rsidR="00D435A8" w:rsidRPr="00D435A8" w:rsidRDefault="00D435A8" w:rsidP="00AE4520">
      <w:pPr>
        <w:spacing w:after="0" w:line="240" w:lineRule="auto"/>
        <w:jc w:val="center"/>
        <w:rPr>
          <w:rFonts w:ascii="Times New Roman" w:eastAsia="Times New Roman" w:hAnsi="Times New Roman" w:cs="Arial"/>
          <w:b/>
          <w:sz w:val="32"/>
          <w:szCs w:val="32"/>
          <w:lang w:val="es-ES"/>
        </w:rPr>
      </w:pPr>
    </w:p>
    <w:p w:rsidR="00AE4520" w:rsidRPr="00D435A8" w:rsidRDefault="00AE4520" w:rsidP="00371171">
      <w:pPr>
        <w:spacing w:after="0" w:line="240" w:lineRule="auto"/>
        <w:jc w:val="center"/>
        <w:rPr>
          <w:rFonts w:ascii="Times New Roman" w:eastAsia="Times New Roman" w:hAnsi="Times New Roman" w:cs="Arial"/>
          <w:sz w:val="32"/>
          <w:szCs w:val="32"/>
          <w:lang w:val="es-ES"/>
        </w:rPr>
      </w:pPr>
      <w:r w:rsidRPr="00D435A8">
        <w:rPr>
          <w:rFonts w:ascii="Times New Roman" w:eastAsia="Times New Roman" w:hAnsi="Times New Roman" w:cs="Arial"/>
          <w:sz w:val="32"/>
          <w:szCs w:val="32"/>
          <w:lang w:val="es-ES"/>
        </w:rPr>
        <w:t>Propuesta tecnológica, previo a la obtención del título de:</w:t>
      </w:r>
    </w:p>
    <w:p w:rsidR="00371171" w:rsidRDefault="00371171" w:rsidP="00371171">
      <w:pPr>
        <w:spacing w:after="0" w:line="240" w:lineRule="auto"/>
        <w:jc w:val="center"/>
        <w:rPr>
          <w:rFonts w:ascii="Arial" w:eastAsia="Times New Roman" w:hAnsi="Arial" w:cs="Arial"/>
          <w:sz w:val="34"/>
          <w:szCs w:val="34"/>
        </w:rPr>
      </w:pPr>
    </w:p>
    <w:p w:rsidR="00AE4520" w:rsidRPr="00D435A8" w:rsidRDefault="00AE4520" w:rsidP="00AE4520">
      <w:pPr>
        <w:spacing w:after="0" w:line="240" w:lineRule="auto"/>
        <w:jc w:val="center"/>
        <w:rPr>
          <w:rFonts w:ascii="Times New Roman" w:eastAsia="Times New Roman" w:hAnsi="Times New Roman" w:cs="Arial"/>
          <w:b/>
          <w:sz w:val="32"/>
          <w:szCs w:val="32"/>
          <w:lang w:val="es-ES"/>
        </w:rPr>
      </w:pPr>
      <w:r w:rsidRPr="00D435A8">
        <w:rPr>
          <w:rFonts w:ascii="Times New Roman" w:eastAsia="Times New Roman" w:hAnsi="Times New Roman" w:cs="Arial"/>
          <w:b/>
          <w:sz w:val="32"/>
          <w:szCs w:val="32"/>
          <w:lang w:val="es-ES"/>
        </w:rPr>
        <w:t>INGENIERIA EN SISTEMAS</w:t>
      </w:r>
    </w:p>
    <w:p w:rsidR="00AE4520" w:rsidRPr="00AD4140" w:rsidRDefault="00AE4520" w:rsidP="00371171">
      <w:pPr>
        <w:spacing w:after="0" w:line="240" w:lineRule="auto"/>
        <w:rPr>
          <w:rFonts w:ascii="Arial" w:eastAsia="Times New Roman" w:hAnsi="Arial" w:cs="Arial"/>
          <w:sz w:val="34"/>
          <w:szCs w:val="34"/>
        </w:rPr>
      </w:pPr>
    </w:p>
    <w:p w:rsidR="00371171" w:rsidRPr="00D435A8" w:rsidRDefault="00AE4520" w:rsidP="00D435A8">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w:t>
      </w:r>
      <w:r w:rsidR="00D435A8">
        <w:rPr>
          <w:rFonts w:ascii="Times New Roman" w:eastAsia="Times New Roman" w:hAnsi="Times New Roman" w:cs="Arial"/>
          <w:sz w:val="28"/>
          <w:szCs w:val="28"/>
          <w:lang w:val="es-ES"/>
        </w:rPr>
        <w:t>Desarrollo de s</w:t>
      </w:r>
      <w:r w:rsidR="00D435A8" w:rsidRPr="00D435A8">
        <w:rPr>
          <w:rFonts w:ascii="Times New Roman" w:eastAsia="Times New Roman" w:hAnsi="Times New Roman" w:cs="Arial"/>
          <w:sz w:val="28"/>
          <w:szCs w:val="28"/>
          <w:lang w:val="es-ES"/>
        </w:rPr>
        <w:t>istema de mapeo y visualización de rutas de buses urbanos de la provincia de santa elena para la agencia nacional de tránsito. Modulo: capa de servicios web y geográfico”</w:t>
      </w:r>
    </w:p>
    <w:p w:rsidR="00371171" w:rsidRPr="00371171" w:rsidRDefault="00371171" w:rsidP="00AD4140">
      <w:pPr>
        <w:spacing w:after="0" w:line="240" w:lineRule="auto"/>
        <w:rPr>
          <w:rFonts w:ascii="Arial" w:eastAsia="Times New Roman" w:hAnsi="Arial" w:cs="Arial"/>
          <w:b/>
          <w:sz w:val="34"/>
          <w:szCs w:val="34"/>
        </w:rPr>
      </w:pPr>
    </w:p>
    <w:p w:rsidR="00AE4520" w:rsidRPr="00D435A8" w:rsidRDefault="00AE4520" w:rsidP="00AE4520">
      <w:pPr>
        <w:spacing w:after="0" w:line="240" w:lineRule="auto"/>
        <w:jc w:val="center"/>
        <w:rPr>
          <w:rFonts w:ascii="Times New Roman" w:eastAsia="Times New Roman" w:hAnsi="Times New Roman" w:cs="Arial"/>
          <w:b/>
          <w:sz w:val="28"/>
          <w:szCs w:val="28"/>
          <w:lang w:val="es-ES"/>
        </w:rPr>
      </w:pPr>
      <w:r w:rsidRPr="00D435A8">
        <w:rPr>
          <w:rFonts w:ascii="Times New Roman" w:eastAsia="Times New Roman" w:hAnsi="Times New Roman" w:cs="Arial"/>
          <w:b/>
          <w:sz w:val="28"/>
          <w:szCs w:val="28"/>
          <w:lang w:val="es-ES"/>
        </w:rPr>
        <w:t>AUTOR:</w:t>
      </w:r>
    </w:p>
    <w:p w:rsidR="00AE4520" w:rsidRPr="00D435A8" w:rsidRDefault="00D435A8" w:rsidP="00AE4520">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Davids Adri</w:t>
      </w:r>
      <w:r>
        <w:rPr>
          <w:rFonts w:ascii="Times New Roman" w:eastAsia="Times New Roman" w:hAnsi="Times New Roman" w:cs="Arial"/>
          <w:sz w:val="28"/>
          <w:szCs w:val="28"/>
          <w:lang w:val="es-ES"/>
        </w:rPr>
        <w:t>á</w:t>
      </w:r>
      <w:r w:rsidRPr="00D435A8">
        <w:rPr>
          <w:rFonts w:ascii="Times New Roman" w:eastAsia="Times New Roman" w:hAnsi="Times New Roman" w:cs="Arial"/>
          <w:sz w:val="28"/>
          <w:szCs w:val="28"/>
          <w:lang w:val="es-ES"/>
        </w:rPr>
        <w:t>n Gonz</w:t>
      </w:r>
      <w:r>
        <w:rPr>
          <w:rFonts w:ascii="Times New Roman" w:eastAsia="Times New Roman" w:hAnsi="Times New Roman" w:cs="Arial"/>
          <w:sz w:val="28"/>
          <w:szCs w:val="28"/>
          <w:lang w:val="es-ES"/>
        </w:rPr>
        <w:t>á</w:t>
      </w:r>
      <w:r w:rsidRPr="00D435A8">
        <w:rPr>
          <w:rFonts w:ascii="Times New Roman" w:eastAsia="Times New Roman" w:hAnsi="Times New Roman" w:cs="Arial"/>
          <w:sz w:val="28"/>
          <w:szCs w:val="28"/>
          <w:lang w:val="es-ES"/>
        </w:rPr>
        <w:t>lez Tigrero</w:t>
      </w:r>
    </w:p>
    <w:p w:rsidR="00AE4520" w:rsidRPr="00AD4140" w:rsidRDefault="00AE4520" w:rsidP="00AE4520">
      <w:pPr>
        <w:spacing w:after="0" w:line="240" w:lineRule="auto"/>
        <w:rPr>
          <w:rFonts w:ascii="Arial" w:eastAsia="Times New Roman" w:hAnsi="Arial" w:cs="Arial"/>
          <w:sz w:val="34"/>
          <w:szCs w:val="34"/>
        </w:rPr>
      </w:pPr>
    </w:p>
    <w:p w:rsidR="00AE4520" w:rsidRPr="00D435A8" w:rsidRDefault="00AE4520" w:rsidP="00AE4520">
      <w:pPr>
        <w:spacing w:after="0" w:line="240" w:lineRule="auto"/>
        <w:jc w:val="center"/>
        <w:rPr>
          <w:rFonts w:ascii="Times New Roman" w:eastAsia="Times New Roman" w:hAnsi="Times New Roman" w:cs="Arial"/>
          <w:b/>
          <w:sz w:val="28"/>
          <w:szCs w:val="28"/>
          <w:lang w:val="es-ES"/>
        </w:rPr>
      </w:pPr>
      <w:r w:rsidRPr="00D435A8">
        <w:rPr>
          <w:rFonts w:ascii="Times New Roman" w:eastAsia="Times New Roman" w:hAnsi="Times New Roman" w:cs="Arial"/>
          <w:b/>
          <w:sz w:val="28"/>
          <w:szCs w:val="28"/>
          <w:lang w:val="es-ES"/>
        </w:rPr>
        <w:t>PROFESOR TUTOR:</w:t>
      </w:r>
    </w:p>
    <w:p w:rsidR="00AE4520" w:rsidRPr="00D435A8" w:rsidRDefault="00AE4520" w:rsidP="00AD4140">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Ing. Iván Antonio Sánchez Vera</w:t>
      </w:r>
    </w:p>
    <w:p w:rsidR="00371171" w:rsidRPr="00AD4140" w:rsidRDefault="00371171" w:rsidP="00AE4520">
      <w:pPr>
        <w:spacing w:after="0" w:line="240" w:lineRule="auto"/>
        <w:jc w:val="center"/>
        <w:rPr>
          <w:rFonts w:ascii="Arial" w:eastAsia="Times New Roman" w:hAnsi="Arial" w:cs="Arial"/>
          <w:b/>
          <w:bCs/>
          <w:sz w:val="34"/>
          <w:szCs w:val="34"/>
        </w:rPr>
      </w:pPr>
    </w:p>
    <w:p w:rsidR="00AE4520" w:rsidRPr="00D435A8" w:rsidRDefault="00AE4520" w:rsidP="00AE4520">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LA LIBERTAD – ECUADOR</w:t>
      </w:r>
    </w:p>
    <w:p w:rsidR="00AE4520" w:rsidRPr="00D435A8" w:rsidRDefault="00AE4520" w:rsidP="00AE4520">
      <w:pPr>
        <w:spacing w:after="0" w:line="240" w:lineRule="auto"/>
        <w:jc w:val="center"/>
        <w:rPr>
          <w:rFonts w:ascii="Times New Roman" w:eastAsia="Times New Roman" w:hAnsi="Times New Roman" w:cs="Arial"/>
          <w:sz w:val="28"/>
          <w:szCs w:val="28"/>
          <w:lang w:val="es-ES"/>
        </w:rPr>
      </w:pPr>
      <w:r w:rsidRPr="00D435A8">
        <w:rPr>
          <w:rFonts w:ascii="Times New Roman" w:eastAsia="Times New Roman" w:hAnsi="Times New Roman" w:cs="Arial"/>
          <w:sz w:val="28"/>
          <w:szCs w:val="28"/>
          <w:lang w:val="es-ES"/>
        </w:rPr>
        <w:t>2018</w:t>
      </w:r>
    </w:p>
    <w:p w:rsidR="00AD4140" w:rsidRDefault="00AD4140" w:rsidP="00D435A8">
      <w:pPr>
        <w:spacing w:after="0" w:line="240" w:lineRule="auto"/>
        <w:jc w:val="center"/>
        <w:rPr>
          <w:rFonts w:ascii="Times New Roman" w:eastAsia="Times New Roman" w:hAnsi="Times New Roman" w:cs="Arial"/>
          <w:sz w:val="28"/>
          <w:szCs w:val="28"/>
          <w:lang w:val="es-ES"/>
        </w:rPr>
      </w:pPr>
    </w:p>
    <w:p w:rsidR="00D435A8" w:rsidRDefault="00D435A8" w:rsidP="00D435A8">
      <w:pPr>
        <w:spacing w:after="0" w:line="240" w:lineRule="auto"/>
        <w:jc w:val="center"/>
        <w:rPr>
          <w:rFonts w:ascii="Times New Roman" w:eastAsia="Times New Roman" w:hAnsi="Times New Roman" w:cs="Arial"/>
          <w:sz w:val="28"/>
          <w:szCs w:val="28"/>
          <w:lang w:val="es-ES"/>
        </w:rPr>
      </w:pPr>
    </w:p>
    <w:p w:rsidR="00D435A8" w:rsidRDefault="00D435A8" w:rsidP="00D435A8">
      <w:pPr>
        <w:spacing w:after="0" w:line="240" w:lineRule="auto"/>
        <w:jc w:val="center"/>
        <w:rPr>
          <w:rFonts w:ascii="Times New Roman" w:eastAsia="Times New Roman" w:hAnsi="Times New Roman" w:cs="Arial"/>
          <w:sz w:val="28"/>
          <w:szCs w:val="28"/>
          <w:lang w:val="es-ES"/>
        </w:rPr>
      </w:pPr>
    </w:p>
    <w:p w:rsidR="00D435A8" w:rsidRPr="00D435A8" w:rsidRDefault="00D435A8" w:rsidP="00D435A8">
      <w:pPr>
        <w:spacing w:after="0" w:line="240" w:lineRule="auto"/>
        <w:jc w:val="center"/>
        <w:rPr>
          <w:rFonts w:ascii="Times New Roman" w:eastAsia="Times New Roman" w:hAnsi="Times New Roman" w:cs="Arial"/>
          <w:sz w:val="28"/>
          <w:szCs w:val="28"/>
          <w:lang w:val="es-ES"/>
        </w:rPr>
      </w:pPr>
    </w:p>
    <w:p w:rsidR="00AD4140" w:rsidRPr="00D435A8" w:rsidRDefault="00AD4140" w:rsidP="001A037C">
      <w:pPr>
        <w:pStyle w:val="Ttulo1"/>
        <w:rPr>
          <w:rFonts w:eastAsia="Times New Roman"/>
          <w:lang w:val="es-ES"/>
        </w:rPr>
      </w:pPr>
      <w:bookmarkStart w:id="0" w:name="_Toc5382640"/>
      <w:r w:rsidRPr="00D435A8">
        <w:rPr>
          <w:rFonts w:eastAsia="Times New Roman"/>
          <w:lang w:val="es-ES"/>
        </w:rPr>
        <w:lastRenderedPageBreak/>
        <w:t>AGRADECIMIENTO</w:t>
      </w:r>
      <w:bookmarkEnd w:id="0"/>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Default="00AD4140" w:rsidP="00AD4140">
      <w:pPr>
        <w:rPr>
          <w:sz w:val="34"/>
          <w:szCs w:val="34"/>
        </w:rPr>
      </w:pPr>
    </w:p>
    <w:p w:rsidR="00371171" w:rsidRPr="00AD4140" w:rsidRDefault="00371171" w:rsidP="00AD4140">
      <w:pPr>
        <w:rPr>
          <w:sz w:val="34"/>
          <w:szCs w:val="34"/>
        </w:rPr>
      </w:pPr>
    </w:p>
    <w:p w:rsidR="00AD4140" w:rsidRPr="00AD4140" w:rsidRDefault="00AD4140" w:rsidP="00AD4140">
      <w:pPr>
        <w:rPr>
          <w:sz w:val="34"/>
          <w:szCs w:val="34"/>
        </w:rPr>
      </w:pPr>
    </w:p>
    <w:p w:rsidR="002457A4" w:rsidRDefault="002457A4" w:rsidP="00AD4140">
      <w:pPr>
        <w:rPr>
          <w:sz w:val="34"/>
          <w:szCs w:val="34"/>
        </w:rPr>
      </w:pPr>
    </w:p>
    <w:p w:rsidR="00AD4140" w:rsidRPr="00D435A8" w:rsidRDefault="00AD4140" w:rsidP="001A037C">
      <w:pPr>
        <w:pStyle w:val="Ttulo1"/>
        <w:rPr>
          <w:rFonts w:eastAsia="Times New Roman"/>
          <w:lang w:val="es-ES"/>
        </w:rPr>
      </w:pPr>
      <w:bookmarkStart w:id="1" w:name="_Toc5382641"/>
      <w:r w:rsidRPr="00D435A8">
        <w:rPr>
          <w:rFonts w:eastAsia="Times New Roman"/>
          <w:lang w:val="es-ES"/>
        </w:rPr>
        <w:lastRenderedPageBreak/>
        <w:t>APROBACIÓN DEL TUTOR</w:t>
      </w:r>
      <w:bookmarkEnd w:id="1"/>
    </w:p>
    <w:p w:rsidR="00AD4140" w:rsidRDefault="00AD4140" w:rsidP="00AD4140">
      <w:pPr>
        <w:rPr>
          <w:sz w:val="34"/>
          <w:szCs w:val="34"/>
        </w:rPr>
      </w:pPr>
    </w:p>
    <w:p w:rsidR="005237C6" w:rsidRPr="00F512BA" w:rsidRDefault="005237C6" w:rsidP="005237C6">
      <w:pPr>
        <w:spacing w:line="360" w:lineRule="auto"/>
        <w:ind w:right="-7"/>
        <w:jc w:val="both"/>
        <w:rPr>
          <w:rFonts w:ascii="Times New Roman" w:eastAsia="Times New Roman" w:hAnsi="Times New Roman"/>
          <w:sz w:val="24"/>
          <w:lang w:val="es-ES"/>
        </w:rPr>
      </w:pPr>
      <w:r w:rsidRPr="00F512BA">
        <w:rPr>
          <w:rFonts w:ascii="Times New Roman" w:eastAsia="Times New Roman" w:hAnsi="Times New Roman"/>
          <w:sz w:val="24"/>
          <w:lang w:val="es-ES"/>
        </w:rPr>
        <w:t xml:space="preserve">En mi calidad de Tutor del trabajo de titulación denominado: </w:t>
      </w:r>
      <w:r w:rsidRPr="005237C6">
        <w:rPr>
          <w:rFonts w:ascii="Times New Roman" w:eastAsia="Times New Roman" w:hAnsi="Times New Roman"/>
          <w:b/>
          <w:bCs/>
          <w:sz w:val="24"/>
          <w:lang w:val="es-ES"/>
        </w:rPr>
        <w:t>“Desarrollo de sistema de mapeo y visualización de rutas de buses urbanos de la provincia de santa elena para la agencia nacional de tránsito. Modulo: capa de servicios web y geográfico”</w:t>
      </w:r>
      <w:r w:rsidRPr="005237C6">
        <w:rPr>
          <w:rFonts w:ascii="Times New Roman" w:eastAsia="Times New Roman" w:hAnsi="Times New Roman"/>
          <w:sz w:val="24"/>
          <w:lang w:val="es-ES"/>
        </w:rPr>
        <w:t xml:space="preserve">, </w:t>
      </w:r>
      <w:r w:rsidRPr="00F512BA">
        <w:rPr>
          <w:rFonts w:ascii="Times New Roman" w:eastAsia="Times New Roman" w:hAnsi="Times New Roman"/>
          <w:sz w:val="24"/>
          <w:lang w:val="es-ES"/>
        </w:rPr>
        <w:t>elaborado por el estudiante</w:t>
      </w:r>
      <w:r w:rsidRPr="00F512BA">
        <w:rPr>
          <w:rFonts w:ascii="Times New Roman" w:eastAsia="Times New Roman" w:hAnsi="Times New Roman"/>
          <w:b/>
          <w:sz w:val="24"/>
          <w:lang w:val="es-ES"/>
        </w:rPr>
        <w:t xml:space="preserve"> González </w:t>
      </w:r>
      <w:r>
        <w:rPr>
          <w:rFonts w:ascii="Times New Roman" w:eastAsia="Times New Roman" w:hAnsi="Times New Roman"/>
          <w:b/>
          <w:sz w:val="24"/>
          <w:lang w:val="es-ES"/>
        </w:rPr>
        <w:t>Tigrero</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Davids</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Adrián</w:t>
      </w:r>
      <w:r w:rsidRPr="00F512BA">
        <w:rPr>
          <w:rFonts w:ascii="Times New Roman" w:eastAsia="Times New Roman" w:hAnsi="Times New Roman"/>
          <w:b/>
          <w:sz w:val="24"/>
          <w:lang w:val="es-ES"/>
        </w:rPr>
        <w:t xml:space="preserve">, </w:t>
      </w:r>
      <w:r w:rsidRPr="00F512BA">
        <w:rPr>
          <w:rFonts w:ascii="Times New Roman" w:eastAsia="Times New Roman" w:hAnsi="Times New Roman"/>
          <w:sz w:val="24"/>
          <w:lang w:val="es-ES"/>
        </w:rPr>
        <w:t>de la</w:t>
      </w:r>
      <w:r w:rsidRPr="00F512BA">
        <w:rPr>
          <w:rFonts w:ascii="Times New Roman" w:eastAsia="Times New Roman" w:hAnsi="Times New Roman"/>
          <w:b/>
          <w:sz w:val="24"/>
          <w:lang w:val="es-ES"/>
        </w:rPr>
        <w:t xml:space="preserve"> </w:t>
      </w:r>
      <w:r w:rsidRPr="00F512BA">
        <w:rPr>
          <w:rFonts w:ascii="Times New Roman" w:eastAsia="Times New Roman" w:hAnsi="Times New Roman"/>
          <w:sz w:val="24"/>
          <w:lang w:val="es-ES"/>
        </w:rPr>
        <w:t>carrera de Informática de la Universidad Estatal Península de Santa Elena, me permito declarar que luego de haber orientado, estudiado y revisado, lo apruebo en todas sus partes y autorizo al estudiante para que inicie los trámites legales correspondientes.</w:t>
      </w:r>
    </w:p>
    <w:p w:rsidR="005237C6" w:rsidRDefault="005237C6" w:rsidP="005237C6">
      <w:pPr>
        <w:spacing w:line="360" w:lineRule="auto"/>
        <w:rPr>
          <w:rFonts w:ascii="Times New Roman" w:eastAsia="Times New Roman" w:hAnsi="Times New Roman"/>
          <w:lang w:val="es-ES"/>
        </w:rPr>
      </w:pPr>
    </w:p>
    <w:p w:rsidR="005237C6" w:rsidRPr="00F512BA" w:rsidRDefault="005237C6" w:rsidP="005237C6">
      <w:pPr>
        <w:spacing w:line="360" w:lineRule="auto"/>
        <w:rPr>
          <w:rFonts w:ascii="Times New Roman" w:eastAsia="Times New Roman" w:hAnsi="Times New Roman"/>
          <w:lang w:val="es-ES"/>
        </w:rPr>
      </w:pPr>
    </w:p>
    <w:p w:rsidR="005237C6" w:rsidRPr="00F512BA" w:rsidRDefault="005237C6" w:rsidP="005237C6">
      <w:pPr>
        <w:spacing w:line="360" w:lineRule="auto"/>
        <w:rPr>
          <w:rFonts w:ascii="Times New Roman" w:eastAsia="Times New Roman" w:hAnsi="Times New Roman"/>
          <w:lang w:val="es-ES"/>
        </w:rPr>
      </w:pPr>
    </w:p>
    <w:p w:rsidR="005237C6" w:rsidRPr="00F512BA" w:rsidRDefault="005237C6" w:rsidP="005237C6">
      <w:pPr>
        <w:spacing w:line="360" w:lineRule="auto"/>
        <w:rPr>
          <w:rFonts w:ascii="Times New Roman" w:eastAsia="Times New Roman" w:hAnsi="Times New Roman"/>
          <w:sz w:val="24"/>
          <w:lang w:val="es-ES"/>
        </w:rPr>
      </w:pPr>
      <w:r w:rsidRPr="00F512BA">
        <w:rPr>
          <w:rFonts w:ascii="Times New Roman" w:eastAsia="Times New Roman" w:hAnsi="Times New Roman"/>
          <w:sz w:val="24"/>
          <w:lang w:val="es-ES"/>
        </w:rPr>
        <w:t xml:space="preserve">La Libertad, </w:t>
      </w:r>
      <w:r>
        <w:rPr>
          <w:rFonts w:ascii="Times New Roman" w:eastAsia="Times New Roman" w:hAnsi="Times New Roman"/>
          <w:sz w:val="24"/>
          <w:lang w:val="es-ES"/>
        </w:rPr>
        <w:t>junio</w:t>
      </w:r>
      <w:r w:rsidRPr="00F512BA">
        <w:rPr>
          <w:rFonts w:ascii="Times New Roman" w:eastAsia="Times New Roman" w:hAnsi="Times New Roman"/>
          <w:sz w:val="24"/>
          <w:lang w:val="es-ES"/>
        </w:rPr>
        <w:t xml:space="preserve"> del 2019</w:t>
      </w:r>
    </w:p>
    <w:p w:rsidR="005237C6" w:rsidRPr="00F512BA"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Pr="00F512BA" w:rsidRDefault="005237C6" w:rsidP="005237C6">
      <w:pPr>
        <w:rPr>
          <w:rFonts w:ascii="Times New Roman" w:eastAsia="Times New Roman" w:hAnsi="Times New Roman"/>
          <w:lang w:val="es-ES"/>
        </w:rPr>
      </w:pPr>
    </w:p>
    <w:p w:rsidR="005237C6" w:rsidRPr="00F512BA" w:rsidRDefault="005237C6" w:rsidP="005237C6">
      <w:pPr>
        <w:jc w:val="center"/>
        <w:rPr>
          <w:rFonts w:ascii="Times New Roman" w:eastAsia="Times New Roman" w:hAnsi="Times New Roman"/>
          <w:b/>
          <w:sz w:val="24"/>
          <w:lang w:val="es-ES"/>
        </w:rPr>
      </w:pPr>
      <w:r>
        <w:rPr>
          <w:rFonts w:ascii="Times New Roman" w:eastAsia="Times New Roman" w:hAnsi="Times New Roman"/>
          <w:b/>
          <w:sz w:val="24"/>
          <w:lang w:val="es-ES"/>
        </w:rPr>
        <w:t>________________________________________</w:t>
      </w:r>
    </w:p>
    <w:p w:rsidR="005237C6" w:rsidRDefault="005237C6" w:rsidP="005237C6">
      <w:pPr>
        <w:spacing w:line="360" w:lineRule="auto"/>
        <w:jc w:val="center"/>
        <w:rPr>
          <w:rFonts w:ascii="Times New Roman" w:eastAsia="Times New Roman" w:hAnsi="Times New Roman"/>
          <w:lang w:val="es-ES"/>
        </w:rPr>
      </w:pPr>
      <w:r w:rsidRPr="00F512BA">
        <w:rPr>
          <w:rFonts w:ascii="Times New Roman" w:eastAsia="Times New Roman" w:hAnsi="Times New Roman"/>
          <w:b/>
          <w:sz w:val="24"/>
          <w:lang w:val="es-ES"/>
        </w:rPr>
        <w:t xml:space="preserve">Ing. </w:t>
      </w:r>
      <w:r>
        <w:rPr>
          <w:rFonts w:ascii="Times New Roman" w:eastAsia="Times New Roman" w:hAnsi="Times New Roman"/>
          <w:b/>
          <w:sz w:val="24"/>
          <w:lang w:val="es-ES"/>
        </w:rPr>
        <w:t>Iván Antonio</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Sánchez</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Vera</w:t>
      </w:r>
      <w:r w:rsidRPr="00F512BA">
        <w:rPr>
          <w:rFonts w:ascii="Times New Roman" w:eastAsia="Times New Roman" w:hAnsi="Times New Roman"/>
          <w:b/>
          <w:sz w:val="24"/>
          <w:lang w:val="es-ES"/>
        </w:rPr>
        <w:t>.</w:t>
      </w:r>
    </w:p>
    <w:p w:rsidR="005237C6" w:rsidRPr="00AD4140" w:rsidRDefault="005237C6" w:rsidP="00AD4140">
      <w:pPr>
        <w:rPr>
          <w:sz w:val="34"/>
          <w:szCs w:val="34"/>
        </w:rPr>
      </w:pPr>
    </w:p>
    <w:p w:rsidR="00AD4140" w:rsidRPr="00AD4140" w:rsidRDefault="00AD4140" w:rsidP="00AD4140">
      <w:pPr>
        <w:rPr>
          <w:sz w:val="34"/>
          <w:szCs w:val="34"/>
        </w:rPr>
      </w:pPr>
    </w:p>
    <w:p w:rsidR="00AD4140" w:rsidRDefault="00AD4140" w:rsidP="00AD4140">
      <w:pPr>
        <w:rPr>
          <w:sz w:val="34"/>
          <w:szCs w:val="34"/>
        </w:rPr>
      </w:pPr>
    </w:p>
    <w:p w:rsidR="00B46814" w:rsidRPr="00AD4140" w:rsidRDefault="00B46814" w:rsidP="00AD4140">
      <w:pPr>
        <w:rPr>
          <w:sz w:val="34"/>
          <w:szCs w:val="34"/>
        </w:rPr>
      </w:pPr>
    </w:p>
    <w:p w:rsidR="00AD4140" w:rsidRPr="00AD4140" w:rsidRDefault="00AD4140" w:rsidP="00AD4140">
      <w:pPr>
        <w:rPr>
          <w:sz w:val="34"/>
          <w:szCs w:val="34"/>
        </w:rPr>
      </w:pPr>
    </w:p>
    <w:p w:rsidR="00AD4140" w:rsidRDefault="00AD4140" w:rsidP="00AD4140">
      <w:pPr>
        <w:rPr>
          <w:sz w:val="34"/>
          <w:szCs w:val="34"/>
        </w:rPr>
      </w:pPr>
    </w:p>
    <w:p w:rsidR="00AD4140" w:rsidRPr="00D63ABD" w:rsidRDefault="00AD4140" w:rsidP="001A037C">
      <w:pPr>
        <w:pStyle w:val="Ttulo1"/>
        <w:rPr>
          <w:rStyle w:val="Ttulo1Car"/>
          <w:rFonts w:ascii="Times New Roman" w:eastAsia="Times New Roman" w:hAnsi="Times New Roman" w:cs="Times New Roman"/>
          <w:b/>
          <w:kern w:val="32"/>
          <w:sz w:val="28"/>
          <w:szCs w:val="28"/>
          <w:lang w:val="es-ES"/>
        </w:rPr>
      </w:pPr>
      <w:bookmarkStart w:id="2" w:name="_Toc5382642"/>
      <w:r w:rsidRPr="00D63ABD">
        <w:rPr>
          <w:rStyle w:val="Ttulo1Car"/>
          <w:rFonts w:ascii="Times New Roman" w:eastAsia="Times New Roman" w:hAnsi="Times New Roman" w:cs="Times New Roman"/>
          <w:b/>
          <w:kern w:val="32"/>
          <w:sz w:val="28"/>
          <w:szCs w:val="28"/>
          <w:lang w:val="es-ES"/>
        </w:rPr>
        <w:lastRenderedPageBreak/>
        <w:t>TRIBUNAL DE GRADO</w:t>
      </w:r>
      <w:bookmarkEnd w:id="2"/>
    </w:p>
    <w:p w:rsidR="00D63ABD" w:rsidRDefault="00D63ABD" w:rsidP="00D63ABD">
      <w:pPr>
        <w:rPr>
          <w:rFonts w:ascii="Times New Roman" w:eastAsia="Times New Roman" w:hAnsi="Times New Roman"/>
          <w:lang w:val="es-ES"/>
        </w:rPr>
        <w:sectPr w:rsidR="00D63ABD">
          <w:pgSz w:w="11906" w:h="16838"/>
          <w:pgMar w:top="1417" w:right="1701" w:bottom="1417" w:left="1701" w:header="708" w:footer="708" w:gutter="0"/>
          <w:cols w:space="708"/>
          <w:docGrid w:linePitch="360"/>
        </w:sectPr>
      </w:pPr>
    </w:p>
    <w:p w:rsidR="00D63ABD" w:rsidRPr="00F512BA" w:rsidRDefault="00D63ABD" w:rsidP="00D63ABD">
      <w:pPr>
        <w:rPr>
          <w:rFonts w:ascii="Times New Roman" w:eastAsia="Times New Roman" w:hAnsi="Times New Roman"/>
          <w:lang w:val="es-ES"/>
        </w:rPr>
      </w:pPr>
    </w:p>
    <w:p w:rsidR="00D63ABD" w:rsidRDefault="00D63ABD" w:rsidP="00D63ABD">
      <w:pPr>
        <w:rPr>
          <w:rFonts w:ascii="Times New Roman" w:eastAsia="Times New Roman" w:hAnsi="Times New Roman"/>
          <w:lang w:val="es-ES"/>
        </w:rPr>
      </w:pPr>
    </w:p>
    <w:p w:rsidR="00A22AC5" w:rsidRDefault="00A22AC5" w:rsidP="00D63ABD">
      <w:pPr>
        <w:rPr>
          <w:rFonts w:ascii="Times New Roman" w:eastAsia="Times New Roman" w:hAnsi="Times New Roman"/>
          <w:lang w:val="es-ES"/>
        </w:rPr>
      </w:pPr>
    </w:p>
    <w:p w:rsidR="00A22AC5" w:rsidRPr="00F512BA" w:rsidRDefault="00A22AC5" w:rsidP="00D63ABD">
      <w:pPr>
        <w:rPr>
          <w:rFonts w:ascii="Times New Roman" w:eastAsia="Times New Roman" w:hAnsi="Times New Roman"/>
          <w:lang w:val="es-ES"/>
        </w:rPr>
      </w:pPr>
    </w:p>
    <w:p w:rsidR="00D63ABD" w:rsidRPr="00F512BA" w:rsidRDefault="00D63ABD" w:rsidP="00D63ABD">
      <w:pPr>
        <w:rPr>
          <w:rFonts w:ascii="Times New Roman" w:eastAsia="Times New Roman" w:hAnsi="Times New Roman"/>
          <w:lang w:val="es-ES"/>
        </w:rPr>
      </w:pPr>
    </w:p>
    <w:p w:rsidR="00A22AC5" w:rsidRDefault="00A22AC5" w:rsidP="00A22AC5">
      <w:pPr>
        <w:jc w:val="center"/>
        <w:rPr>
          <w:rFonts w:ascii="Times New Roman" w:eastAsia="Times New Roman" w:hAnsi="Times New Roman" w:cs="Arial"/>
          <w:szCs w:val="20"/>
          <w:lang w:val="es-ES"/>
        </w:rPr>
      </w:pPr>
    </w:p>
    <w:p w:rsidR="00A22AC5" w:rsidRDefault="00A22AC5" w:rsidP="00A22AC5">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D63ABD" w:rsidRPr="00D63ABD" w:rsidRDefault="00D63ABD" w:rsidP="00A22AC5">
      <w:pPr>
        <w:spacing w:after="0"/>
        <w:jc w:val="center"/>
        <w:rPr>
          <w:rFonts w:ascii="Times New Roman" w:eastAsia="Times New Roman" w:hAnsi="Times New Roman" w:cs="Arial"/>
          <w:szCs w:val="20"/>
          <w:lang w:val="es-ES"/>
        </w:rPr>
      </w:pPr>
      <w:r w:rsidRPr="00D63ABD">
        <w:rPr>
          <w:rFonts w:ascii="Times New Roman" w:eastAsia="Times New Roman" w:hAnsi="Times New Roman" w:cs="Arial"/>
          <w:szCs w:val="20"/>
          <w:lang w:val="es-ES"/>
        </w:rPr>
        <w:t xml:space="preserve">Ing. Freddy Villao Santos, </w:t>
      </w:r>
      <w:proofErr w:type="spellStart"/>
      <w:r w:rsidRPr="00D63ABD">
        <w:rPr>
          <w:rFonts w:ascii="Times New Roman" w:eastAsia="Times New Roman" w:hAnsi="Times New Roman" w:cs="Arial"/>
          <w:szCs w:val="20"/>
          <w:lang w:val="es-ES"/>
        </w:rPr>
        <w:t>MSc</w:t>
      </w:r>
      <w:proofErr w:type="spellEnd"/>
      <w:r w:rsidRPr="00D63ABD">
        <w:rPr>
          <w:rFonts w:ascii="Times New Roman" w:eastAsia="Times New Roman" w:hAnsi="Times New Roman" w:cs="Arial"/>
          <w:szCs w:val="20"/>
          <w:lang w:val="es-ES"/>
        </w:rPr>
        <w:t xml:space="preserve">       </w:t>
      </w:r>
    </w:p>
    <w:p w:rsidR="00D63ABD" w:rsidRDefault="00D63ABD" w:rsidP="00D63ABD">
      <w:pPr>
        <w:jc w:val="center"/>
        <w:rPr>
          <w:rFonts w:ascii="Times New Roman" w:eastAsia="Times New Roman" w:hAnsi="Times New Roman" w:cs="Arial"/>
          <w:b/>
          <w:szCs w:val="20"/>
          <w:lang w:val="es-ES"/>
        </w:rPr>
      </w:pPr>
      <w:r w:rsidRPr="00D63ABD">
        <w:rPr>
          <w:rFonts w:ascii="Times New Roman" w:eastAsia="Times New Roman" w:hAnsi="Times New Roman" w:cs="Arial"/>
          <w:b/>
          <w:szCs w:val="20"/>
          <w:lang w:val="es-ES"/>
        </w:rPr>
        <w:t>DECANO DE FACULTAD</w:t>
      </w:r>
    </w:p>
    <w:p w:rsidR="00A22AC5" w:rsidRDefault="00A22AC5" w:rsidP="00D63ABD">
      <w:pPr>
        <w:jc w:val="center"/>
        <w:rPr>
          <w:rFonts w:ascii="Times New Roman" w:eastAsia="Times New Roman" w:hAnsi="Times New Roman" w:cs="Arial"/>
          <w:b/>
          <w:szCs w:val="20"/>
          <w:lang w:val="es-ES"/>
        </w:rPr>
      </w:pPr>
    </w:p>
    <w:p w:rsidR="00A22AC5" w:rsidRDefault="00A22AC5" w:rsidP="00D63ABD">
      <w:pPr>
        <w:jc w:val="center"/>
        <w:rPr>
          <w:rFonts w:ascii="Times New Roman" w:eastAsia="Times New Roman" w:hAnsi="Times New Roman" w:cs="Arial"/>
          <w:b/>
          <w:szCs w:val="20"/>
          <w:lang w:val="es-ES"/>
        </w:rPr>
      </w:pPr>
    </w:p>
    <w:p w:rsidR="00A22AC5" w:rsidRDefault="00A22AC5" w:rsidP="00D63ABD">
      <w:pPr>
        <w:jc w:val="center"/>
        <w:rPr>
          <w:rFonts w:ascii="Times New Roman" w:eastAsia="Times New Roman" w:hAnsi="Times New Roman" w:cs="Arial"/>
          <w:b/>
          <w:szCs w:val="20"/>
          <w:lang w:val="es-ES"/>
        </w:rPr>
      </w:pPr>
    </w:p>
    <w:p w:rsidR="00A22AC5" w:rsidRDefault="00A22AC5" w:rsidP="00D63ABD">
      <w:pPr>
        <w:jc w:val="center"/>
        <w:rPr>
          <w:rFonts w:ascii="Times New Roman" w:eastAsia="Times New Roman" w:hAnsi="Times New Roman" w:cs="Arial"/>
          <w:b/>
          <w:szCs w:val="20"/>
          <w:lang w:val="es-ES"/>
        </w:rPr>
      </w:pPr>
    </w:p>
    <w:p w:rsidR="00A22AC5" w:rsidRDefault="00A22AC5" w:rsidP="00D63ABD">
      <w:pPr>
        <w:jc w:val="center"/>
        <w:rPr>
          <w:rFonts w:ascii="Times New Roman" w:eastAsia="Times New Roman" w:hAnsi="Times New Roman" w:cs="Arial"/>
          <w:b/>
          <w:szCs w:val="20"/>
          <w:lang w:val="es-ES"/>
        </w:rPr>
      </w:pPr>
    </w:p>
    <w:p w:rsidR="00A22AC5" w:rsidRDefault="00A22AC5" w:rsidP="00A22AC5">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A22AC5" w:rsidRDefault="00A22AC5" w:rsidP="00A22AC5">
      <w:pPr>
        <w:spacing w:after="0"/>
        <w:jc w:val="center"/>
        <w:rPr>
          <w:rFonts w:ascii="Times New Roman" w:eastAsia="Times New Roman" w:hAnsi="Times New Roman" w:cs="Arial"/>
          <w:b/>
          <w:szCs w:val="20"/>
          <w:lang w:val="es-ES"/>
        </w:rPr>
      </w:pPr>
      <w:r w:rsidRPr="00F512BA">
        <w:rPr>
          <w:rFonts w:ascii="Times New Roman" w:eastAsia="Times New Roman" w:hAnsi="Times New Roman"/>
          <w:lang w:val="es-ES"/>
        </w:rPr>
        <w:t xml:space="preserve">Ing. </w:t>
      </w:r>
      <w:r>
        <w:rPr>
          <w:rFonts w:ascii="Times New Roman" w:eastAsia="Times New Roman" w:hAnsi="Times New Roman"/>
          <w:lang w:val="es-ES"/>
        </w:rPr>
        <w:t>Iván Antonio Sánchez Vera</w:t>
      </w:r>
    </w:p>
    <w:p w:rsidR="00A22AC5" w:rsidRDefault="00A22AC5" w:rsidP="00D63ABD">
      <w:pPr>
        <w:jc w:val="center"/>
        <w:rPr>
          <w:rFonts w:ascii="Times New Roman" w:eastAsia="Times New Roman" w:hAnsi="Times New Roman"/>
          <w:b/>
          <w:lang w:val="es-ES"/>
        </w:rPr>
      </w:pPr>
      <w:r w:rsidRPr="00F512BA">
        <w:rPr>
          <w:rFonts w:ascii="Times New Roman" w:eastAsia="Times New Roman" w:hAnsi="Times New Roman"/>
          <w:b/>
          <w:lang w:val="es-ES"/>
        </w:rPr>
        <w:t>PROFESOR TUTOR</w:t>
      </w: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D63ABD">
      <w:pPr>
        <w:jc w:val="center"/>
        <w:rPr>
          <w:rFonts w:ascii="Times New Roman" w:eastAsia="Times New Roman" w:hAnsi="Times New Roman"/>
          <w:b/>
          <w:lang w:val="es-ES"/>
        </w:rPr>
      </w:pPr>
    </w:p>
    <w:p w:rsidR="00A22AC5" w:rsidRDefault="00A22AC5" w:rsidP="00A22AC5">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D63ABD" w:rsidRPr="00D63ABD" w:rsidRDefault="00D63ABD" w:rsidP="00A22AC5">
      <w:pPr>
        <w:spacing w:after="0"/>
        <w:jc w:val="center"/>
        <w:rPr>
          <w:rFonts w:ascii="Times New Roman" w:eastAsia="Times New Roman" w:hAnsi="Times New Roman" w:cs="Arial"/>
          <w:szCs w:val="20"/>
          <w:lang w:val="es-ES"/>
        </w:rPr>
      </w:pPr>
      <w:r w:rsidRPr="00D63ABD">
        <w:rPr>
          <w:rFonts w:ascii="Times New Roman" w:eastAsia="Times New Roman" w:hAnsi="Times New Roman" w:cs="Arial"/>
          <w:szCs w:val="20"/>
          <w:lang w:val="es-ES"/>
        </w:rPr>
        <w:t>Ing. Samuel Bustos Gaibor, MACI</w:t>
      </w:r>
    </w:p>
    <w:p w:rsidR="00D63ABD" w:rsidRPr="00F512BA" w:rsidRDefault="00D63ABD" w:rsidP="00A22AC5">
      <w:pPr>
        <w:tabs>
          <w:tab w:val="center" w:pos="2268"/>
          <w:tab w:val="center" w:pos="6804"/>
        </w:tabs>
        <w:jc w:val="center"/>
        <w:rPr>
          <w:rFonts w:ascii="Times New Roman" w:eastAsia="Times New Roman" w:hAnsi="Times New Roman"/>
          <w:b/>
          <w:lang w:val="es-ES"/>
        </w:rPr>
      </w:pPr>
      <w:r w:rsidRPr="00D63ABD">
        <w:rPr>
          <w:rFonts w:ascii="Times New Roman" w:eastAsia="Times New Roman" w:hAnsi="Times New Roman" w:cs="Arial"/>
          <w:b/>
          <w:szCs w:val="20"/>
          <w:lang w:val="es-ES"/>
        </w:rPr>
        <w:t>COORDINADOR DE CARRERA</w:t>
      </w:r>
    </w:p>
    <w:p w:rsidR="00D63ABD" w:rsidRPr="00F512BA" w:rsidRDefault="00D63ABD" w:rsidP="00D63ABD">
      <w:pPr>
        <w:rPr>
          <w:rFonts w:ascii="Times New Roman" w:eastAsia="Times New Roman" w:hAnsi="Times New Roman"/>
          <w:lang w:val="es-ES"/>
        </w:rPr>
      </w:pPr>
    </w:p>
    <w:p w:rsidR="00D63ABD" w:rsidRDefault="00D63ABD" w:rsidP="00D63ABD">
      <w:pPr>
        <w:rPr>
          <w:rFonts w:ascii="Times New Roman" w:eastAsia="Times New Roman" w:hAnsi="Times New Roman"/>
          <w:lang w:val="es-ES"/>
        </w:rPr>
      </w:pPr>
    </w:p>
    <w:p w:rsidR="00A22AC5" w:rsidRDefault="00A22AC5" w:rsidP="00D63ABD">
      <w:pPr>
        <w:rPr>
          <w:rFonts w:ascii="Times New Roman" w:eastAsia="Times New Roman" w:hAnsi="Times New Roman"/>
          <w:lang w:val="es-ES"/>
        </w:rPr>
      </w:pPr>
    </w:p>
    <w:p w:rsidR="00A22AC5" w:rsidRPr="00F512BA" w:rsidRDefault="00A22AC5" w:rsidP="00D63ABD">
      <w:pPr>
        <w:rPr>
          <w:rFonts w:ascii="Times New Roman" w:eastAsia="Times New Roman" w:hAnsi="Times New Roman"/>
          <w:lang w:val="es-ES"/>
        </w:rPr>
      </w:pPr>
    </w:p>
    <w:p w:rsidR="00D63ABD" w:rsidRPr="00F512BA" w:rsidRDefault="00D63ABD" w:rsidP="00D63ABD">
      <w:pPr>
        <w:rPr>
          <w:rFonts w:ascii="Times New Roman" w:eastAsia="Times New Roman" w:hAnsi="Times New Roman"/>
          <w:lang w:val="es-ES"/>
        </w:rPr>
      </w:pPr>
    </w:p>
    <w:p w:rsidR="00A22AC5" w:rsidRDefault="00A22AC5" w:rsidP="00A22AC5">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D63ABD" w:rsidRPr="00A22AC5" w:rsidRDefault="00B46814" w:rsidP="00A22AC5">
      <w:pPr>
        <w:tabs>
          <w:tab w:val="center" w:pos="2268"/>
          <w:tab w:val="center" w:pos="6804"/>
        </w:tabs>
        <w:jc w:val="center"/>
        <w:rPr>
          <w:rFonts w:ascii="Times New Roman" w:eastAsia="Times New Roman" w:hAnsi="Times New Roman"/>
          <w:lang w:val="es-ES"/>
        </w:rPr>
      </w:pPr>
      <w:r>
        <w:rPr>
          <w:rFonts w:ascii="Times New Roman" w:eastAsia="Times New Roman" w:hAnsi="Times New Roman"/>
          <w:lang w:val="es-ES"/>
        </w:rPr>
        <w:t>No se</w:t>
      </w:r>
      <w:r w:rsidR="00D63ABD">
        <w:rPr>
          <w:rFonts w:ascii="Times New Roman" w:eastAsia="Times New Roman" w:hAnsi="Times New Roman"/>
          <w:b/>
          <w:lang w:val="es-ES"/>
        </w:rPr>
        <w:t xml:space="preserve">                                                         </w:t>
      </w:r>
      <w:r w:rsidR="00D63ABD" w:rsidRPr="00F512BA">
        <w:rPr>
          <w:rFonts w:ascii="Times New Roman" w:eastAsia="Times New Roman" w:hAnsi="Times New Roman"/>
          <w:b/>
          <w:lang w:val="es-ES"/>
        </w:rPr>
        <w:t>PROFESOR DE ÁREA</w:t>
      </w:r>
    </w:p>
    <w:p w:rsidR="00D63ABD" w:rsidRPr="00F512BA" w:rsidRDefault="00D63ABD" w:rsidP="00D63ABD">
      <w:pPr>
        <w:jc w:val="center"/>
        <w:rPr>
          <w:rFonts w:ascii="Times New Roman" w:eastAsia="Times New Roman" w:hAnsi="Times New Roman"/>
          <w:b/>
          <w:lang w:val="es-ES"/>
        </w:rPr>
      </w:pPr>
    </w:p>
    <w:p w:rsidR="00D63ABD" w:rsidRDefault="00D63ABD" w:rsidP="00D63ABD">
      <w:pPr>
        <w:rPr>
          <w:rFonts w:ascii="Times New Roman" w:eastAsia="Times New Roman" w:hAnsi="Times New Roman"/>
          <w:lang w:val="es-ES"/>
        </w:rPr>
        <w:sectPr w:rsidR="00D63ABD" w:rsidSect="00D63ABD">
          <w:type w:val="continuous"/>
          <w:pgSz w:w="11906" w:h="16838"/>
          <w:pgMar w:top="1417" w:right="1701" w:bottom="1417" w:left="1701" w:header="708" w:footer="708" w:gutter="0"/>
          <w:cols w:num="2" w:space="708"/>
          <w:docGrid w:linePitch="360"/>
        </w:sectPr>
      </w:pPr>
    </w:p>
    <w:p w:rsidR="00D63ABD" w:rsidRDefault="00D63ABD" w:rsidP="00D63ABD">
      <w:pPr>
        <w:rPr>
          <w:rFonts w:ascii="Times New Roman" w:eastAsia="Times New Roman" w:hAnsi="Times New Roman"/>
          <w:lang w:val="es-ES"/>
        </w:rPr>
      </w:pPr>
    </w:p>
    <w:p w:rsidR="00A22AC5" w:rsidRDefault="00A22AC5" w:rsidP="00D63ABD">
      <w:pPr>
        <w:rPr>
          <w:rFonts w:ascii="Times New Roman" w:eastAsia="Times New Roman" w:hAnsi="Times New Roman"/>
          <w:lang w:val="es-ES"/>
        </w:rPr>
      </w:pPr>
    </w:p>
    <w:p w:rsidR="00B46814" w:rsidRDefault="00B46814" w:rsidP="00B46814">
      <w:pPr>
        <w:jc w:val="center"/>
        <w:rPr>
          <w:rFonts w:ascii="Times New Roman" w:eastAsia="Times New Roman" w:hAnsi="Times New Roman"/>
          <w:lang w:val="es-ES"/>
        </w:rPr>
      </w:pPr>
    </w:p>
    <w:p w:rsidR="00B46814" w:rsidRDefault="00B46814" w:rsidP="00B46814">
      <w:pPr>
        <w:jc w:val="center"/>
        <w:rPr>
          <w:rFonts w:ascii="Times New Roman" w:eastAsia="Times New Roman" w:hAnsi="Times New Roman" w:cs="Arial"/>
          <w:szCs w:val="20"/>
          <w:lang w:val="es-ES"/>
        </w:rPr>
      </w:pPr>
      <w:r>
        <w:rPr>
          <w:rFonts w:ascii="Times New Roman" w:eastAsia="Times New Roman" w:hAnsi="Times New Roman" w:cs="Arial"/>
          <w:szCs w:val="20"/>
          <w:lang w:val="es-ES"/>
        </w:rPr>
        <w:t>_____________________________</w:t>
      </w:r>
    </w:p>
    <w:p w:rsidR="00D63ABD" w:rsidRPr="00B46814" w:rsidRDefault="00D63ABD" w:rsidP="00B46814">
      <w:pPr>
        <w:spacing w:after="0"/>
        <w:jc w:val="center"/>
        <w:rPr>
          <w:rFonts w:ascii="Times New Roman" w:eastAsia="Times New Roman" w:hAnsi="Times New Roman" w:cs="Arial"/>
          <w:szCs w:val="20"/>
          <w:lang w:val="es-ES"/>
        </w:rPr>
      </w:pPr>
      <w:r w:rsidRPr="00F512BA">
        <w:rPr>
          <w:rFonts w:ascii="Times New Roman" w:eastAsia="Times New Roman" w:hAnsi="Times New Roman"/>
          <w:lang w:val="es-ES"/>
        </w:rPr>
        <w:t>Ab</w:t>
      </w:r>
      <w:r>
        <w:rPr>
          <w:rFonts w:ascii="Times New Roman" w:eastAsia="Times New Roman" w:hAnsi="Times New Roman"/>
          <w:lang w:val="es-ES"/>
        </w:rPr>
        <w:t>g</w:t>
      </w:r>
      <w:r w:rsidRPr="00F512BA">
        <w:rPr>
          <w:rFonts w:ascii="Times New Roman" w:eastAsia="Times New Roman" w:hAnsi="Times New Roman"/>
          <w:lang w:val="es-ES"/>
        </w:rPr>
        <w:t xml:space="preserve">. Víctor </w:t>
      </w:r>
      <w:proofErr w:type="gramStart"/>
      <w:r w:rsidRPr="00F512BA">
        <w:rPr>
          <w:rFonts w:ascii="Times New Roman" w:eastAsia="Times New Roman" w:hAnsi="Times New Roman"/>
          <w:lang w:val="es-ES"/>
        </w:rPr>
        <w:t>Coronel</w:t>
      </w:r>
      <w:proofErr w:type="gramEnd"/>
      <w:r w:rsidRPr="00F512BA">
        <w:rPr>
          <w:rFonts w:ascii="Times New Roman" w:eastAsia="Times New Roman" w:hAnsi="Times New Roman"/>
          <w:lang w:val="es-ES"/>
        </w:rPr>
        <w:t xml:space="preserve"> Ortiz</w:t>
      </w:r>
      <w:r>
        <w:rPr>
          <w:rFonts w:ascii="Times New Roman" w:eastAsia="Times New Roman" w:hAnsi="Times New Roman"/>
          <w:lang w:val="es-ES"/>
        </w:rPr>
        <w:t xml:space="preserve">, </w:t>
      </w:r>
      <w:proofErr w:type="spellStart"/>
      <w:r>
        <w:rPr>
          <w:rFonts w:ascii="Times New Roman" w:eastAsia="Times New Roman" w:hAnsi="Times New Roman"/>
          <w:lang w:val="es-ES"/>
        </w:rPr>
        <w:t>MSc</w:t>
      </w:r>
      <w:proofErr w:type="spellEnd"/>
    </w:p>
    <w:p w:rsidR="00D63ABD" w:rsidRPr="00F512BA" w:rsidRDefault="00D63ABD" w:rsidP="00B46814">
      <w:pPr>
        <w:tabs>
          <w:tab w:val="center" w:pos="4536"/>
        </w:tabs>
        <w:spacing w:after="0"/>
        <w:jc w:val="center"/>
        <w:rPr>
          <w:rFonts w:ascii="Times New Roman" w:eastAsia="Times New Roman" w:hAnsi="Times New Roman"/>
          <w:b/>
          <w:lang w:val="es-ES"/>
        </w:rPr>
      </w:pPr>
      <w:r w:rsidRPr="00F512BA">
        <w:rPr>
          <w:rFonts w:ascii="Times New Roman" w:eastAsia="Times New Roman" w:hAnsi="Times New Roman"/>
          <w:b/>
          <w:lang w:val="es-ES"/>
        </w:rPr>
        <w:t>SECRETARIO GENERAL</w:t>
      </w: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F23C87" w:rsidRDefault="00AD4140" w:rsidP="001A037C">
      <w:pPr>
        <w:pStyle w:val="Ttulo1"/>
        <w:rPr>
          <w:rFonts w:eastAsia="Times New Roman"/>
          <w:lang w:val="es-ES"/>
        </w:rPr>
      </w:pPr>
      <w:bookmarkStart w:id="3" w:name="_Toc5382643"/>
      <w:r w:rsidRPr="00F23C87">
        <w:rPr>
          <w:rFonts w:eastAsia="Times New Roman"/>
          <w:lang w:val="es-ES"/>
        </w:rPr>
        <w:lastRenderedPageBreak/>
        <w:t>RESUMEN</w:t>
      </w:r>
      <w:bookmarkEnd w:id="3"/>
    </w:p>
    <w:p w:rsidR="00AD4140" w:rsidRDefault="00AD4140" w:rsidP="00AD4140">
      <w:pPr>
        <w:jc w:val="center"/>
        <w:rPr>
          <w:b/>
          <w:sz w:val="34"/>
          <w:szCs w:val="34"/>
        </w:rPr>
      </w:pPr>
    </w:p>
    <w:p w:rsidR="00AD4140" w:rsidRPr="00E0100D" w:rsidRDefault="00F613DE" w:rsidP="00E0100D">
      <w:pPr>
        <w:spacing w:line="360" w:lineRule="auto"/>
        <w:jc w:val="both"/>
        <w:rPr>
          <w:rFonts w:ascii="Times New Roman" w:eastAsia="Times New Roman" w:hAnsi="Times New Roman" w:cs="Arial"/>
          <w:sz w:val="24"/>
          <w:szCs w:val="20"/>
          <w:lang w:val="es-ES"/>
        </w:rPr>
      </w:pPr>
      <w:r>
        <w:rPr>
          <w:rFonts w:ascii="Times New Roman" w:eastAsia="Times New Roman" w:hAnsi="Times New Roman" w:cs="Arial"/>
          <w:sz w:val="24"/>
          <w:szCs w:val="20"/>
          <w:lang w:val="es-ES"/>
        </w:rPr>
        <w:t>Uno de los tantos objetivos con los que cumple l</w:t>
      </w:r>
      <w:r w:rsidR="00B52491" w:rsidRPr="00245548">
        <w:rPr>
          <w:rFonts w:ascii="Times New Roman" w:eastAsia="Times New Roman" w:hAnsi="Times New Roman" w:cs="Arial"/>
          <w:sz w:val="24"/>
          <w:szCs w:val="20"/>
          <w:lang w:val="es-ES"/>
        </w:rPr>
        <w:t xml:space="preserve">a Agencia Nacional de Transito </w:t>
      </w:r>
      <w:r w:rsidR="004A4C57" w:rsidRPr="00245548">
        <w:rPr>
          <w:rFonts w:ascii="Times New Roman" w:eastAsia="Times New Roman" w:hAnsi="Times New Roman" w:cs="Arial"/>
          <w:sz w:val="24"/>
          <w:szCs w:val="20"/>
          <w:lang w:val="es-ES"/>
        </w:rPr>
        <w:t xml:space="preserve">(ANT) </w:t>
      </w:r>
      <w:r>
        <w:rPr>
          <w:rFonts w:ascii="Times New Roman" w:eastAsia="Times New Roman" w:hAnsi="Times New Roman" w:cs="Arial"/>
          <w:sz w:val="24"/>
          <w:szCs w:val="20"/>
          <w:lang w:val="es-ES"/>
        </w:rPr>
        <w:t>es la de</w:t>
      </w:r>
      <w:r w:rsidR="00B52491" w:rsidRPr="00245548">
        <w:rPr>
          <w:rFonts w:ascii="Times New Roman" w:eastAsia="Times New Roman" w:hAnsi="Times New Roman" w:cs="Arial"/>
          <w:sz w:val="24"/>
          <w:szCs w:val="20"/>
          <w:lang w:val="es-ES"/>
        </w:rPr>
        <w:t xml:space="preserve"> precautelar la vida de los ciudadanos</w:t>
      </w:r>
      <w:r w:rsidR="00490F43">
        <w:rPr>
          <w:rFonts w:ascii="Times New Roman" w:eastAsia="Times New Roman" w:hAnsi="Times New Roman" w:cs="Arial"/>
          <w:sz w:val="24"/>
          <w:szCs w:val="20"/>
          <w:lang w:val="es-ES"/>
        </w:rPr>
        <w:t xml:space="preserve"> (conductores, pasajeros y peatones) de esta manera brindan un aporte a la mejoría en el desarrollo del País.</w:t>
      </w:r>
      <w:r w:rsidR="00B52491" w:rsidRPr="00245548">
        <w:rPr>
          <w:rFonts w:ascii="Times New Roman" w:eastAsia="Times New Roman" w:hAnsi="Times New Roman" w:cs="Arial"/>
          <w:sz w:val="24"/>
          <w:szCs w:val="20"/>
          <w:lang w:val="es-ES"/>
        </w:rPr>
        <w:t xml:space="preserve"> </w:t>
      </w:r>
      <w:r w:rsidR="00490F43">
        <w:rPr>
          <w:rFonts w:ascii="Times New Roman" w:eastAsia="Times New Roman" w:hAnsi="Times New Roman" w:cs="Arial"/>
          <w:sz w:val="24"/>
          <w:szCs w:val="20"/>
          <w:lang w:val="es-ES"/>
        </w:rPr>
        <w:t>El transporte público siendo uno de los más usados para la movilización a nivel nacional, es uno de los sistemas que la ANT están obligados a tratar de gestionar y controlar</w:t>
      </w:r>
      <w:r w:rsidR="003F2D96">
        <w:rPr>
          <w:rFonts w:ascii="Times New Roman" w:eastAsia="Times New Roman" w:hAnsi="Times New Roman" w:cs="Arial"/>
          <w:sz w:val="24"/>
          <w:szCs w:val="20"/>
          <w:lang w:val="es-ES"/>
        </w:rPr>
        <w:t>,</w:t>
      </w:r>
      <w:r w:rsidR="00490F43">
        <w:rPr>
          <w:rFonts w:ascii="Times New Roman" w:eastAsia="Times New Roman" w:hAnsi="Times New Roman" w:cs="Arial"/>
          <w:sz w:val="24"/>
          <w:szCs w:val="20"/>
          <w:lang w:val="es-ES"/>
        </w:rPr>
        <w:t xml:space="preserve"> </w:t>
      </w:r>
      <w:r w:rsidR="003F2D96">
        <w:rPr>
          <w:rFonts w:ascii="Times New Roman" w:eastAsia="Times New Roman" w:hAnsi="Times New Roman" w:cs="Arial"/>
          <w:sz w:val="24"/>
          <w:szCs w:val="20"/>
          <w:lang w:val="es-ES"/>
        </w:rPr>
        <w:t>para que aquellos que conduzcan este tipo de vehículos se rijan de acuerdo a los estatutos y reglamentos establecidos por la ley.</w:t>
      </w:r>
      <w:r w:rsidR="00490F43">
        <w:rPr>
          <w:rFonts w:ascii="Times New Roman" w:eastAsia="Times New Roman" w:hAnsi="Times New Roman" w:cs="Arial"/>
          <w:sz w:val="24"/>
          <w:szCs w:val="20"/>
          <w:lang w:val="es-ES"/>
        </w:rPr>
        <w:t xml:space="preserve"> </w:t>
      </w:r>
      <w:r w:rsidR="003F2D96">
        <w:rPr>
          <w:rFonts w:ascii="Times New Roman" w:eastAsia="Times New Roman" w:hAnsi="Times New Roman" w:cs="Arial"/>
          <w:sz w:val="24"/>
          <w:szCs w:val="20"/>
          <w:lang w:val="es-ES"/>
        </w:rPr>
        <w:t xml:space="preserve">Sin embargo, a pesar de los esfuerzos de la ANT en Santa Elena </w:t>
      </w:r>
      <w:r w:rsidR="00C25F29">
        <w:rPr>
          <w:rFonts w:ascii="Times New Roman" w:eastAsia="Times New Roman" w:hAnsi="Times New Roman" w:cs="Arial"/>
          <w:sz w:val="24"/>
          <w:szCs w:val="20"/>
          <w:lang w:val="es-ES"/>
        </w:rPr>
        <w:t xml:space="preserve">existen críticas de moradores, redes sociales e incluso evidenciados en periódicos en donde se menciona que buses de transporte urbano no deja de ser un problema. ANT </w:t>
      </w:r>
      <w:r w:rsidR="00B52491" w:rsidRPr="00245548">
        <w:rPr>
          <w:rFonts w:ascii="Times New Roman" w:eastAsia="Times New Roman" w:hAnsi="Times New Roman" w:cs="Arial"/>
          <w:sz w:val="24"/>
          <w:szCs w:val="20"/>
          <w:lang w:val="es-ES"/>
        </w:rPr>
        <w:t>buscan nuevas alternativas que sirvan de apoyo a esta causa. Uno de principales temas que hoy en día tiene consternados a los ciudadanos es la falta de atención por parte de la ANT a los medios de transporte público urbano ya que se han registrado un sin numero de accidentes y quejas en los últimos años, además de que no exista un medio de consulta de las rutas, paradas y buses con la que cuenta la Península de Santa Elena</w:t>
      </w:r>
      <w:r w:rsidR="004A4C57" w:rsidRPr="00245548">
        <w:rPr>
          <w:rFonts w:ascii="Times New Roman" w:eastAsia="Times New Roman" w:hAnsi="Times New Roman" w:cs="Arial"/>
          <w:sz w:val="24"/>
          <w:szCs w:val="20"/>
          <w:lang w:val="es-ES"/>
        </w:rPr>
        <w:t>.</w:t>
      </w:r>
      <w:r w:rsidR="00C25F29">
        <w:rPr>
          <w:rFonts w:ascii="Times New Roman" w:eastAsia="Times New Roman" w:hAnsi="Times New Roman" w:cs="Arial"/>
          <w:sz w:val="24"/>
          <w:szCs w:val="20"/>
          <w:lang w:val="es-ES"/>
        </w:rPr>
        <w:t xml:space="preserve"> </w:t>
      </w:r>
      <w:r w:rsidR="004A4C57" w:rsidRPr="00245548">
        <w:rPr>
          <w:rFonts w:ascii="Times New Roman" w:eastAsia="Times New Roman" w:hAnsi="Times New Roman" w:cs="Arial"/>
          <w:sz w:val="24"/>
          <w:szCs w:val="20"/>
          <w:lang w:val="es-ES"/>
        </w:rPr>
        <w:t xml:space="preserve">Existiendo esta problemática </w:t>
      </w:r>
      <w:r w:rsidR="00C25F29">
        <w:rPr>
          <w:rFonts w:ascii="Times New Roman" w:eastAsia="Times New Roman" w:hAnsi="Times New Roman" w:cs="Arial"/>
          <w:sz w:val="24"/>
          <w:szCs w:val="20"/>
          <w:lang w:val="es-ES"/>
        </w:rPr>
        <w:t>s</w:t>
      </w:r>
      <w:r w:rsidR="004A4C57" w:rsidRPr="00245548">
        <w:rPr>
          <w:rFonts w:ascii="Times New Roman" w:eastAsia="Times New Roman" w:hAnsi="Times New Roman" w:cs="Arial"/>
          <w:sz w:val="24"/>
          <w:szCs w:val="20"/>
          <w:lang w:val="es-ES"/>
        </w:rPr>
        <w:t xml:space="preserve">e </w:t>
      </w:r>
      <w:r w:rsidR="0083183D">
        <w:rPr>
          <w:rFonts w:ascii="Times New Roman" w:eastAsia="Times New Roman" w:hAnsi="Times New Roman" w:cs="Arial"/>
          <w:sz w:val="24"/>
          <w:szCs w:val="20"/>
          <w:lang w:val="es-ES"/>
        </w:rPr>
        <w:t>desarrolló como parte de un</w:t>
      </w:r>
      <w:r w:rsidR="004A4C57" w:rsidRPr="00245548">
        <w:rPr>
          <w:rFonts w:ascii="Times New Roman" w:eastAsia="Times New Roman" w:hAnsi="Times New Roman" w:cs="Arial"/>
          <w:sz w:val="24"/>
          <w:szCs w:val="20"/>
          <w:lang w:val="es-ES"/>
        </w:rPr>
        <w:t xml:space="preserve"> sistema que me permita el mapeo y monitoreo de las diferentes líneas de transporte público urbano, </w:t>
      </w:r>
      <w:r w:rsidR="0083183D">
        <w:rPr>
          <w:rFonts w:ascii="Times New Roman" w:eastAsia="Times New Roman" w:hAnsi="Times New Roman" w:cs="Arial"/>
          <w:sz w:val="24"/>
          <w:szCs w:val="20"/>
          <w:lang w:val="es-ES"/>
        </w:rPr>
        <w:t xml:space="preserve">los servicios web que permitirá </w:t>
      </w:r>
      <w:r w:rsidR="004A4C57" w:rsidRPr="00245548">
        <w:rPr>
          <w:rFonts w:ascii="Times New Roman" w:eastAsia="Times New Roman" w:hAnsi="Times New Roman" w:cs="Arial"/>
          <w:sz w:val="24"/>
          <w:szCs w:val="20"/>
          <w:lang w:val="es-ES"/>
        </w:rPr>
        <w:t xml:space="preserve"> la creación de un medio de consulta para los usuarios que usan estos medios de transporte en donde pued</w:t>
      </w:r>
      <w:r w:rsidR="0083183D">
        <w:rPr>
          <w:rFonts w:ascii="Times New Roman" w:eastAsia="Times New Roman" w:hAnsi="Times New Roman" w:cs="Arial"/>
          <w:sz w:val="24"/>
          <w:szCs w:val="20"/>
          <w:lang w:val="es-ES"/>
        </w:rPr>
        <w:t>en</w:t>
      </w:r>
      <w:r w:rsidR="004A4C57" w:rsidRPr="00245548">
        <w:rPr>
          <w:rFonts w:ascii="Times New Roman" w:eastAsia="Times New Roman" w:hAnsi="Times New Roman" w:cs="Arial"/>
          <w:sz w:val="24"/>
          <w:szCs w:val="20"/>
          <w:lang w:val="es-ES"/>
        </w:rPr>
        <w:t xml:space="preserve"> obtener información tales como rutas existentes, </w:t>
      </w:r>
      <w:r w:rsidR="00B721F7" w:rsidRPr="00245548">
        <w:rPr>
          <w:rFonts w:ascii="Times New Roman" w:eastAsia="Times New Roman" w:hAnsi="Times New Roman" w:cs="Arial"/>
          <w:sz w:val="24"/>
          <w:szCs w:val="20"/>
          <w:lang w:val="es-ES"/>
        </w:rPr>
        <w:t xml:space="preserve">ubicación de los </w:t>
      </w:r>
      <w:r w:rsidR="004A4C57" w:rsidRPr="00245548">
        <w:rPr>
          <w:rFonts w:ascii="Times New Roman" w:eastAsia="Times New Roman" w:hAnsi="Times New Roman" w:cs="Arial"/>
          <w:sz w:val="24"/>
          <w:szCs w:val="20"/>
          <w:lang w:val="es-ES"/>
        </w:rPr>
        <w:t>buses en tiempo real, paradas</w:t>
      </w:r>
      <w:r w:rsidR="00B721F7" w:rsidRPr="00245548">
        <w:rPr>
          <w:rFonts w:ascii="Times New Roman" w:eastAsia="Times New Roman" w:hAnsi="Times New Roman" w:cs="Arial"/>
          <w:sz w:val="24"/>
          <w:szCs w:val="20"/>
          <w:lang w:val="es-ES"/>
        </w:rPr>
        <w:t xml:space="preserve"> existentes para cada línea de transporte, </w:t>
      </w:r>
      <w:r w:rsidR="002C7369" w:rsidRPr="00245548">
        <w:rPr>
          <w:rFonts w:ascii="Times New Roman" w:eastAsia="Times New Roman" w:hAnsi="Times New Roman" w:cs="Arial"/>
          <w:sz w:val="24"/>
          <w:szCs w:val="20"/>
          <w:lang w:val="es-ES"/>
        </w:rPr>
        <w:t>determinar tráfico de buses en la Provincia de Santa Elena</w:t>
      </w:r>
      <w:r w:rsidR="004A4C57" w:rsidRPr="00245548">
        <w:rPr>
          <w:rFonts w:ascii="Times New Roman" w:eastAsia="Times New Roman" w:hAnsi="Times New Roman" w:cs="Arial"/>
          <w:sz w:val="24"/>
          <w:szCs w:val="20"/>
          <w:lang w:val="es-ES"/>
        </w:rPr>
        <w:t xml:space="preserve"> entre otros datos referentes.</w:t>
      </w:r>
      <w:r w:rsidR="0083183D">
        <w:rPr>
          <w:rFonts w:ascii="Times New Roman" w:eastAsia="Times New Roman" w:hAnsi="Times New Roman" w:cs="Arial"/>
          <w:sz w:val="24"/>
          <w:szCs w:val="20"/>
          <w:lang w:val="es-ES"/>
        </w:rPr>
        <w:t xml:space="preserve"> </w:t>
      </w:r>
      <w:r w:rsidR="00B721F7" w:rsidRPr="00245548">
        <w:rPr>
          <w:rFonts w:ascii="Times New Roman" w:eastAsia="Times New Roman" w:hAnsi="Times New Roman" w:cs="Arial"/>
          <w:sz w:val="24"/>
          <w:szCs w:val="20"/>
          <w:lang w:val="es-ES"/>
        </w:rPr>
        <w:t>El presente proyecto permite la manipulación y recolección de información del transporte público urbano en la Península de Santa Elena a manera de Servicios Web. Estos servicios serán desarrollados bajo el Lenguaje de Programación JAVA</w:t>
      </w:r>
      <w:r w:rsidR="0083183D">
        <w:rPr>
          <w:rFonts w:ascii="Times New Roman" w:eastAsia="Times New Roman" w:hAnsi="Times New Roman" w:cs="Arial"/>
          <w:sz w:val="24"/>
          <w:szCs w:val="20"/>
          <w:lang w:val="es-ES"/>
        </w:rPr>
        <w:t xml:space="preserve"> trabajado bajo el IDE Eclipse </w:t>
      </w:r>
      <w:proofErr w:type="spellStart"/>
      <w:r w:rsidR="0083183D">
        <w:rPr>
          <w:rFonts w:ascii="Times New Roman" w:eastAsia="Times New Roman" w:hAnsi="Times New Roman" w:cs="Arial"/>
          <w:sz w:val="24"/>
          <w:szCs w:val="20"/>
          <w:lang w:val="es-ES"/>
        </w:rPr>
        <w:t>Oxigen</w:t>
      </w:r>
      <w:proofErr w:type="spellEnd"/>
      <w:r w:rsidR="00B721F7" w:rsidRPr="00245548">
        <w:rPr>
          <w:rFonts w:ascii="Times New Roman" w:eastAsia="Times New Roman" w:hAnsi="Times New Roman" w:cs="Arial"/>
          <w:sz w:val="24"/>
          <w:szCs w:val="20"/>
          <w:lang w:val="es-ES"/>
        </w:rPr>
        <w:t xml:space="preserve"> y la Arquitectura MVC (Modelo Vista Controlador), los datos serán almacenados en una base de datos no relacional </w:t>
      </w:r>
      <w:proofErr w:type="spellStart"/>
      <w:r w:rsidR="00B721F7" w:rsidRPr="00245548">
        <w:rPr>
          <w:rFonts w:ascii="Times New Roman" w:eastAsia="Times New Roman" w:hAnsi="Times New Roman" w:cs="Arial"/>
          <w:sz w:val="24"/>
          <w:szCs w:val="20"/>
          <w:lang w:val="es-ES"/>
        </w:rPr>
        <w:t>CouchBase</w:t>
      </w:r>
      <w:proofErr w:type="spellEnd"/>
      <w:r w:rsidR="00B721F7" w:rsidRPr="00245548">
        <w:rPr>
          <w:rFonts w:ascii="Times New Roman" w:eastAsia="Times New Roman" w:hAnsi="Times New Roman" w:cs="Arial"/>
          <w:sz w:val="24"/>
          <w:szCs w:val="20"/>
          <w:lang w:val="es-ES"/>
        </w:rPr>
        <w:t>.</w:t>
      </w:r>
      <w:r w:rsidR="009952E5">
        <w:rPr>
          <w:rFonts w:ascii="Times New Roman" w:eastAsia="Times New Roman" w:hAnsi="Times New Roman" w:cs="Arial"/>
          <w:sz w:val="24"/>
          <w:szCs w:val="20"/>
          <w:lang w:val="es-ES"/>
        </w:rPr>
        <w:t xml:space="preserve"> La metodología de Investigación utilizada es la exploratoria, y para la recolección de información se usó entrevistas y observación. Como producto final se obtuvo servicios web capaces de</w:t>
      </w:r>
      <w:r w:rsidR="00B9028F">
        <w:rPr>
          <w:rFonts w:ascii="Times New Roman" w:eastAsia="Times New Roman" w:hAnsi="Times New Roman" w:cs="Arial"/>
          <w:sz w:val="24"/>
          <w:szCs w:val="20"/>
          <w:lang w:val="es-ES"/>
        </w:rPr>
        <w:t xml:space="preserve"> gestionar información perteneciente a lo relacionado con el transporte </w:t>
      </w:r>
      <w:r w:rsidR="00B9028F" w:rsidRPr="00B449EB">
        <w:rPr>
          <w:rFonts w:ascii="Times New Roman" w:eastAsia="Times New Roman" w:hAnsi="Times New Roman" w:cs="Arial"/>
          <w:sz w:val="24"/>
          <w:szCs w:val="20"/>
          <w:lang w:val="es-ES"/>
        </w:rPr>
        <w:t>p</w:t>
      </w:r>
      <w:r w:rsidR="00B449EB" w:rsidRPr="00B449EB">
        <w:rPr>
          <w:rFonts w:ascii="Times New Roman" w:eastAsia="Times New Roman" w:hAnsi="Times New Roman" w:cs="Arial"/>
          <w:sz w:val="24"/>
          <w:szCs w:val="20"/>
          <w:lang w:val="es-ES"/>
        </w:rPr>
        <w:t>ú</w:t>
      </w:r>
      <w:r w:rsidR="00B9028F" w:rsidRPr="00B449EB">
        <w:rPr>
          <w:rFonts w:ascii="Times New Roman" w:eastAsia="Times New Roman" w:hAnsi="Times New Roman" w:cs="Arial"/>
          <w:sz w:val="24"/>
          <w:szCs w:val="20"/>
          <w:lang w:val="es-ES"/>
        </w:rPr>
        <w:t>blico</w:t>
      </w:r>
      <w:r w:rsidR="00B9028F">
        <w:rPr>
          <w:rFonts w:ascii="Times New Roman" w:eastAsia="Times New Roman" w:hAnsi="Times New Roman" w:cs="Arial"/>
          <w:sz w:val="24"/>
          <w:szCs w:val="20"/>
          <w:lang w:val="es-ES"/>
        </w:rPr>
        <w:t xml:space="preserve"> urbano en la Provincia de Santa Elena.</w:t>
      </w:r>
      <w:r w:rsidR="009952E5">
        <w:rPr>
          <w:rFonts w:ascii="Times New Roman" w:eastAsia="Times New Roman" w:hAnsi="Times New Roman" w:cs="Arial"/>
          <w:sz w:val="24"/>
          <w:szCs w:val="20"/>
          <w:lang w:val="es-ES"/>
        </w:rPr>
        <w:t xml:space="preserve"> </w:t>
      </w:r>
    </w:p>
    <w:p w:rsidR="00AD4140" w:rsidRPr="00AD4140" w:rsidRDefault="00AD4140" w:rsidP="00AD4140">
      <w:pPr>
        <w:rPr>
          <w:sz w:val="34"/>
          <w:szCs w:val="34"/>
        </w:rPr>
      </w:pPr>
    </w:p>
    <w:p w:rsidR="00AD4140" w:rsidRPr="00E0100D" w:rsidRDefault="00AD4140" w:rsidP="001A037C">
      <w:pPr>
        <w:pStyle w:val="Ttulo1"/>
        <w:rPr>
          <w:rFonts w:eastAsia="Times New Roman"/>
          <w:lang w:val="es-ES"/>
        </w:rPr>
      </w:pPr>
      <w:bookmarkStart w:id="4" w:name="_Toc5382645"/>
      <w:r w:rsidRPr="00E0100D">
        <w:rPr>
          <w:rFonts w:eastAsia="Times New Roman"/>
          <w:lang w:val="es-ES"/>
        </w:rPr>
        <w:lastRenderedPageBreak/>
        <w:t>DECLARACIÓN</w:t>
      </w:r>
      <w:bookmarkEnd w:id="4"/>
    </w:p>
    <w:p w:rsidR="00AD4140" w:rsidRDefault="00AD4140" w:rsidP="00AD4140">
      <w:pPr>
        <w:rPr>
          <w:b/>
          <w:sz w:val="34"/>
          <w:szCs w:val="34"/>
        </w:rPr>
      </w:pPr>
    </w:p>
    <w:p w:rsidR="00E0100D" w:rsidRPr="00F512BA" w:rsidRDefault="00E0100D" w:rsidP="00E0100D">
      <w:pPr>
        <w:spacing w:line="360" w:lineRule="auto"/>
        <w:jc w:val="both"/>
        <w:rPr>
          <w:rFonts w:ascii="Times New Roman" w:eastAsia="Times New Roman" w:hAnsi="Times New Roman"/>
          <w:sz w:val="24"/>
          <w:lang w:val="es-ES"/>
        </w:rPr>
      </w:pPr>
      <w:r w:rsidRPr="00F512BA">
        <w:rPr>
          <w:rFonts w:ascii="Times New Roman" w:eastAsia="Times New Roman" w:hAnsi="Times New Roman"/>
          <w:sz w:val="24"/>
          <w:lang w:val="es-ES"/>
        </w:rPr>
        <w:t>El contenido del presente Trabajo de Graduación es de mi responsabilidad; el patrimonio intelectual del mismo pertenece a la Universidad Estatal Península de Santa Elena.</w:t>
      </w: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rPr>
          <w:rFonts w:ascii="Times New Roman" w:eastAsia="Times New Roman" w:hAnsi="Times New Roman"/>
          <w:lang w:val="es-ES"/>
        </w:rPr>
      </w:pPr>
    </w:p>
    <w:p w:rsidR="00E0100D" w:rsidRPr="00F512BA" w:rsidRDefault="00E0100D" w:rsidP="00E0100D">
      <w:pPr>
        <w:spacing w:line="360" w:lineRule="auto"/>
        <w:jc w:val="center"/>
        <w:rPr>
          <w:rFonts w:ascii="Times New Roman" w:eastAsia="Times New Roman" w:hAnsi="Times New Roman"/>
          <w:sz w:val="24"/>
          <w:lang w:val="es-ES"/>
        </w:rPr>
      </w:pPr>
      <w:r>
        <w:rPr>
          <w:rFonts w:ascii="Times New Roman" w:eastAsia="Times New Roman" w:hAnsi="Times New Roman"/>
          <w:sz w:val="24"/>
          <w:lang w:val="es-ES"/>
        </w:rPr>
        <w:t>_____________________________________</w:t>
      </w:r>
    </w:p>
    <w:p w:rsidR="00E0100D" w:rsidRPr="00F512BA" w:rsidRDefault="00E0100D" w:rsidP="00E0100D">
      <w:pPr>
        <w:spacing w:line="360" w:lineRule="auto"/>
        <w:jc w:val="center"/>
        <w:rPr>
          <w:rFonts w:ascii="Times New Roman" w:eastAsia="Times New Roman" w:hAnsi="Times New Roman"/>
          <w:lang w:val="es-ES"/>
        </w:rPr>
      </w:pPr>
    </w:p>
    <w:p w:rsidR="00E0100D" w:rsidRPr="00F512BA" w:rsidRDefault="00E0100D" w:rsidP="00E0100D">
      <w:pPr>
        <w:spacing w:line="360" w:lineRule="auto"/>
        <w:jc w:val="center"/>
        <w:rPr>
          <w:rFonts w:ascii="Times New Roman" w:eastAsia="Times New Roman" w:hAnsi="Times New Roman"/>
          <w:b/>
          <w:sz w:val="24"/>
          <w:lang w:val="es-ES"/>
        </w:rPr>
      </w:pPr>
      <w:r>
        <w:rPr>
          <w:rFonts w:ascii="Times New Roman" w:eastAsia="Times New Roman" w:hAnsi="Times New Roman"/>
          <w:b/>
          <w:sz w:val="24"/>
          <w:lang w:val="es-ES"/>
        </w:rPr>
        <w:t>Davids</w:t>
      </w:r>
      <w:r w:rsidRPr="00F512BA">
        <w:rPr>
          <w:rFonts w:ascii="Times New Roman" w:eastAsia="Times New Roman" w:hAnsi="Times New Roman"/>
          <w:b/>
          <w:sz w:val="24"/>
          <w:lang w:val="es-ES"/>
        </w:rPr>
        <w:t xml:space="preserve"> </w:t>
      </w:r>
      <w:r>
        <w:rPr>
          <w:rFonts w:ascii="Times New Roman" w:eastAsia="Times New Roman" w:hAnsi="Times New Roman"/>
          <w:b/>
          <w:sz w:val="24"/>
          <w:lang w:val="es-ES"/>
        </w:rPr>
        <w:t xml:space="preserve">Adrián </w:t>
      </w:r>
      <w:r w:rsidRPr="00F512BA">
        <w:rPr>
          <w:rFonts w:ascii="Times New Roman" w:eastAsia="Times New Roman" w:hAnsi="Times New Roman"/>
          <w:b/>
          <w:sz w:val="24"/>
          <w:lang w:val="es-ES"/>
        </w:rPr>
        <w:t xml:space="preserve">González </w:t>
      </w:r>
      <w:r>
        <w:rPr>
          <w:rFonts w:ascii="Times New Roman" w:eastAsia="Times New Roman" w:hAnsi="Times New Roman"/>
          <w:b/>
          <w:sz w:val="24"/>
          <w:lang w:val="es-ES"/>
        </w:rPr>
        <w:t>Tigrero</w:t>
      </w: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AD4140" w:rsidRDefault="00AD4140" w:rsidP="00AD4140">
      <w:pPr>
        <w:rPr>
          <w:sz w:val="34"/>
          <w:szCs w:val="34"/>
        </w:rPr>
      </w:pPr>
    </w:p>
    <w:p w:rsidR="00AD4140" w:rsidRPr="001A037C" w:rsidRDefault="00AD4140" w:rsidP="001A037C">
      <w:pPr>
        <w:pStyle w:val="Ttulo1"/>
        <w:rPr>
          <w:rFonts w:eastAsia="Times New Roman"/>
          <w:lang w:val="es-ES"/>
        </w:rPr>
      </w:pPr>
      <w:bookmarkStart w:id="5" w:name="_Toc5382646"/>
      <w:r w:rsidRPr="001A037C">
        <w:rPr>
          <w:rFonts w:eastAsia="Times New Roman"/>
          <w:lang w:val="es-ES"/>
        </w:rPr>
        <w:lastRenderedPageBreak/>
        <w:t>TABLA DE CONTENIDO</w:t>
      </w:r>
      <w:r w:rsidR="00371171" w:rsidRPr="001A037C">
        <w:rPr>
          <w:rFonts w:eastAsia="Times New Roman"/>
          <w:lang w:val="es-ES"/>
        </w:rPr>
        <w:t>S</w:t>
      </w:r>
      <w:bookmarkEnd w:id="5"/>
    </w:p>
    <w:sdt>
      <w:sdtPr>
        <w:rPr>
          <w:rFonts w:asciiTheme="minorHAnsi" w:eastAsiaTheme="minorHAnsi" w:hAnsiTheme="minorHAnsi" w:cstheme="minorBidi"/>
          <w:color w:val="auto"/>
          <w:sz w:val="22"/>
          <w:szCs w:val="22"/>
          <w:lang w:val="es-ES" w:eastAsia="en-US"/>
        </w:rPr>
        <w:id w:val="-1530323490"/>
        <w:docPartObj>
          <w:docPartGallery w:val="Table of Contents"/>
          <w:docPartUnique/>
        </w:docPartObj>
      </w:sdtPr>
      <w:sdtEndPr>
        <w:rPr>
          <w:b/>
          <w:bCs/>
        </w:rPr>
      </w:sdtEndPr>
      <w:sdtContent>
        <w:p w:rsidR="006E37BF" w:rsidRPr="006E37BF" w:rsidRDefault="006E37BF" w:rsidP="001A037C">
          <w:pPr>
            <w:pStyle w:val="TtuloTDC"/>
            <w:rPr>
              <w:lang w:val="es-ES"/>
            </w:rPr>
          </w:pPr>
        </w:p>
        <w:p w:rsidR="007C1966" w:rsidRDefault="006E37BF">
          <w:pPr>
            <w:pStyle w:val="TDC1"/>
            <w:tabs>
              <w:tab w:val="right" w:leader="dot" w:pos="8494"/>
            </w:tabs>
            <w:rPr>
              <w:rFonts w:eastAsiaTheme="minorEastAsia"/>
              <w:noProof/>
              <w:lang w:eastAsia="es-EC"/>
            </w:rPr>
          </w:pPr>
          <w:r>
            <w:rPr>
              <w:b/>
              <w:bCs/>
              <w:lang w:val="es-ES"/>
            </w:rPr>
            <w:fldChar w:fldCharType="begin"/>
          </w:r>
          <w:r>
            <w:rPr>
              <w:b/>
              <w:bCs/>
              <w:lang w:val="es-ES"/>
            </w:rPr>
            <w:instrText xml:space="preserve"> TOC \o "1-3" \h \z \u </w:instrText>
          </w:r>
          <w:r>
            <w:rPr>
              <w:b/>
              <w:bCs/>
              <w:lang w:val="es-ES"/>
            </w:rPr>
            <w:fldChar w:fldCharType="separate"/>
          </w:r>
          <w:hyperlink w:anchor="_Toc5382640" w:history="1">
            <w:r w:rsidR="007C1966" w:rsidRPr="006F2387">
              <w:rPr>
                <w:rStyle w:val="Hipervnculo"/>
                <w:noProof/>
              </w:rPr>
              <w:t>AGRADECIMIENTO</w:t>
            </w:r>
            <w:r w:rsidR="007C1966">
              <w:rPr>
                <w:noProof/>
                <w:webHidden/>
              </w:rPr>
              <w:tab/>
            </w:r>
            <w:r w:rsidR="007C1966">
              <w:rPr>
                <w:noProof/>
                <w:webHidden/>
              </w:rPr>
              <w:fldChar w:fldCharType="begin"/>
            </w:r>
            <w:r w:rsidR="007C1966">
              <w:rPr>
                <w:noProof/>
                <w:webHidden/>
              </w:rPr>
              <w:instrText xml:space="preserve"> PAGEREF _Toc5382640 \h </w:instrText>
            </w:r>
            <w:r w:rsidR="007C1966">
              <w:rPr>
                <w:noProof/>
                <w:webHidden/>
              </w:rPr>
            </w:r>
            <w:r w:rsidR="007C1966">
              <w:rPr>
                <w:noProof/>
                <w:webHidden/>
              </w:rPr>
              <w:fldChar w:fldCharType="separate"/>
            </w:r>
            <w:r w:rsidR="007C1966">
              <w:rPr>
                <w:noProof/>
                <w:webHidden/>
              </w:rPr>
              <w:t>2</w:t>
            </w:r>
            <w:r w:rsidR="007C1966">
              <w:rPr>
                <w:noProof/>
                <w:webHidden/>
              </w:rPr>
              <w:fldChar w:fldCharType="end"/>
            </w:r>
          </w:hyperlink>
        </w:p>
        <w:p w:rsidR="007C1966" w:rsidRDefault="00CA5A96">
          <w:pPr>
            <w:pStyle w:val="TDC1"/>
            <w:tabs>
              <w:tab w:val="right" w:leader="dot" w:pos="8494"/>
            </w:tabs>
            <w:rPr>
              <w:rFonts w:eastAsiaTheme="minorEastAsia"/>
              <w:noProof/>
              <w:lang w:eastAsia="es-EC"/>
            </w:rPr>
          </w:pPr>
          <w:hyperlink w:anchor="_Toc5382641" w:history="1">
            <w:r w:rsidR="007C1966" w:rsidRPr="006F2387">
              <w:rPr>
                <w:rStyle w:val="Hipervnculo"/>
                <w:noProof/>
              </w:rPr>
              <w:t>APROBACIÓN DEL TUTOR</w:t>
            </w:r>
            <w:r w:rsidR="007C1966">
              <w:rPr>
                <w:noProof/>
                <w:webHidden/>
              </w:rPr>
              <w:tab/>
            </w:r>
            <w:r w:rsidR="007C1966">
              <w:rPr>
                <w:noProof/>
                <w:webHidden/>
              </w:rPr>
              <w:fldChar w:fldCharType="begin"/>
            </w:r>
            <w:r w:rsidR="007C1966">
              <w:rPr>
                <w:noProof/>
                <w:webHidden/>
              </w:rPr>
              <w:instrText xml:space="preserve"> PAGEREF _Toc5382641 \h </w:instrText>
            </w:r>
            <w:r w:rsidR="007C1966">
              <w:rPr>
                <w:noProof/>
                <w:webHidden/>
              </w:rPr>
            </w:r>
            <w:r w:rsidR="007C1966">
              <w:rPr>
                <w:noProof/>
                <w:webHidden/>
              </w:rPr>
              <w:fldChar w:fldCharType="separate"/>
            </w:r>
            <w:r w:rsidR="007C1966">
              <w:rPr>
                <w:noProof/>
                <w:webHidden/>
              </w:rPr>
              <w:t>3</w:t>
            </w:r>
            <w:r w:rsidR="007C1966">
              <w:rPr>
                <w:noProof/>
                <w:webHidden/>
              </w:rPr>
              <w:fldChar w:fldCharType="end"/>
            </w:r>
          </w:hyperlink>
        </w:p>
        <w:p w:rsidR="007C1966" w:rsidRDefault="00CA5A96">
          <w:pPr>
            <w:pStyle w:val="TDC1"/>
            <w:tabs>
              <w:tab w:val="right" w:leader="dot" w:pos="8494"/>
            </w:tabs>
            <w:rPr>
              <w:rFonts w:eastAsiaTheme="minorEastAsia"/>
              <w:noProof/>
              <w:lang w:eastAsia="es-EC"/>
            </w:rPr>
          </w:pPr>
          <w:hyperlink w:anchor="_Toc5382642" w:history="1">
            <w:r w:rsidR="007C1966" w:rsidRPr="006F2387">
              <w:rPr>
                <w:rStyle w:val="Hipervnculo"/>
                <w:noProof/>
              </w:rPr>
              <w:t>TRIBUNAL DE GRADO</w:t>
            </w:r>
            <w:r w:rsidR="007C1966">
              <w:rPr>
                <w:noProof/>
                <w:webHidden/>
              </w:rPr>
              <w:tab/>
            </w:r>
            <w:r w:rsidR="007C1966">
              <w:rPr>
                <w:noProof/>
                <w:webHidden/>
              </w:rPr>
              <w:fldChar w:fldCharType="begin"/>
            </w:r>
            <w:r w:rsidR="007C1966">
              <w:rPr>
                <w:noProof/>
                <w:webHidden/>
              </w:rPr>
              <w:instrText xml:space="preserve"> PAGEREF _Toc5382642 \h </w:instrText>
            </w:r>
            <w:r w:rsidR="007C1966">
              <w:rPr>
                <w:noProof/>
                <w:webHidden/>
              </w:rPr>
            </w:r>
            <w:r w:rsidR="007C1966">
              <w:rPr>
                <w:noProof/>
                <w:webHidden/>
              </w:rPr>
              <w:fldChar w:fldCharType="separate"/>
            </w:r>
            <w:r w:rsidR="007C1966">
              <w:rPr>
                <w:noProof/>
                <w:webHidden/>
              </w:rPr>
              <w:t>4</w:t>
            </w:r>
            <w:r w:rsidR="007C1966">
              <w:rPr>
                <w:noProof/>
                <w:webHidden/>
              </w:rPr>
              <w:fldChar w:fldCharType="end"/>
            </w:r>
          </w:hyperlink>
        </w:p>
        <w:p w:rsidR="007C1966" w:rsidRDefault="00CA5A96">
          <w:pPr>
            <w:pStyle w:val="TDC1"/>
            <w:tabs>
              <w:tab w:val="right" w:leader="dot" w:pos="8494"/>
            </w:tabs>
            <w:rPr>
              <w:rFonts w:eastAsiaTheme="minorEastAsia"/>
              <w:noProof/>
              <w:lang w:eastAsia="es-EC"/>
            </w:rPr>
          </w:pPr>
          <w:hyperlink w:anchor="_Toc5382643" w:history="1">
            <w:r w:rsidR="007C1966" w:rsidRPr="006F2387">
              <w:rPr>
                <w:rStyle w:val="Hipervnculo"/>
                <w:noProof/>
              </w:rPr>
              <w:t>RESUMEN</w:t>
            </w:r>
            <w:r w:rsidR="007C1966">
              <w:rPr>
                <w:noProof/>
                <w:webHidden/>
              </w:rPr>
              <w:tab/>
            </w:r>
            <w:r w:rsidR="007C1966">
              <w:rPr>
                <w:noProof/>
                <w:webHidden/>
              </w:rPr>
              <w:fldChar w:fldCharType="begin"/>
            </w:r>
            <w:r w:rsidR="007C1966">
              <w:rPr>
                <w:noProof/>
                <w:webHidden/>
              </w:rPr>
              <w:instrText xml:space="preserve"> PAGEREF _Toc5382643 \h </w:instrText>
            </w:r>
            <w:r w:rsidR="007C1966">
              <w:rPr>
                <w:noProof/>
                <w:webHidden/>
              </w:rPr>
            </w:r>
            <w:r w:rsidR="007C1966">
              <w:rPr>
                <w:noProof/>
                <w:webHidden/>
              </w:rPr>
              <w:fldChar w:fldCharType="separate"/>
            </w:r>
            <w:r w:rsidR="007C1966">
              <w:rPr>
                <w:noProof/>
                <w:webHidden/>
              </w:rPr>
              <w:t>5</w:t>
            </w:r>
            <w:r w:rsidR="007C1966">
              <w:rPr>
                <w:noProof/>
                <w:webHidden/>
              </w:rPr>
              <w:fldChar w:fldCharType="end"/>
            </w:r>
          </w:hyperlink>
        </w:p>
        <w:p w:rsidR="007C1966" w:rsidRDefault="00CA5A96">
          <w:pPr>
            <w:pStyle w:val="TDC1"/>
            <w:tabs>
              <w:tab w:val="right" w:leader="dot" w:pos="8494"/>
            </w:tabs>
            <w:rPr>
              <w:rFonts w:eastAsiaTheme="minorEastAsia"/>
              <w:noProof/>
              <w:lang w:eastAsia="es-EC"/>
            </w:rPr>
          </w:pPr>
          <w:hyperlink w:anchor="_Toc5382644" w:history="1">
            <w:r w:rsidR="007C1966" w:rsidRPr="006F2387">
              <w:rPr>
                <w:rStyle w:val="Hipervnculo"/>
                <w:noProof/>
              </w:rPr>
              <w:t>ABSTRACT</w:t>
            </w:r>
            <w:r w:rsidR="007C1966">
              <w:rPr>
                <w:noProof/>
                <w:webHidden/>
              </w:rPr>
              <w:tab/>
            </w:r>
            <w:r w:rsidR="007C1966">
              <w:rPr>
                <w:noProof/>
                <w:webHidden/>
              </w:rPr>
              <w:fldChar w:fldCharType="begin"/>
            </w:r>
            <w:r w:rsidR="007C1966">
              <w:rPr>
                <w:noProof/>
                <w:webHidden/>
              </w:rPr>
              <w:instrText xml:space="preserve"> PAGEREF _Toc5382644 \h </w:instrText>
            </w:r>
            <w:r w:rsidR="007C1966">
              <w:rPr>
                <w:noProof/>
                <w:webHidden/>
              </w:rPr>
            </w:r>
            <w:r w:rsidR="007C1966">
              <w:rPr>
                <w:noProof/>
                <w:webHidden/>
              </w:rPr>
              <w:fldChar w:fldCharType="separate"/>
            </w:r>
            <w:r w:rsidR="007C1966">
              <w:rPr>
                <w:noProof/>
                <w:webHidden/>
              </w:rPr>
              <w:t>6</w:t>
            </w:r>
            <w:r w:rsidR="007C1966">
              <w:rPr>
                <w:noProof/>
                <w:webHidden/>
              </w:rPr>
              <w:fldChar w:fldCharType="end"/>
            </w:r>
          </w:hyperlink>
        </w:p>
        <w:p w:rsidR="007C1966" w:rsidRDefault="00CA5A96">
          <w:pPr>
            <w:pStyle w:val="TDC1"/>
            <w:tabs>
              <w:tab w:val="right" w:leader="dot" w:pos="8494"/>
            </w:tabs>
            <w:rPr>
              <w:rFonts w:eastAsiaTheme="minorEastAsia"/>
              <w:noProof/>
              <w:lang w:eastAsia="es-EC"/>
            </w:rPr>
          </w:pPr>
          <w:hyperlink w:anchor="_Toc5382645" w:history="1">
            <w:r w:rsidR="007C1966" w:rsidRPr="006F2387">
              <w:rPr>
                <w:rStyle w:val="Hipervnculo"/>
                <w:noProof/>
              </w:rPr>
              <w:t>DECLARACIÓN</w:t>
            </w:r>
            <w:r w:rsidR="007C1966">
              <w:rPr>
                <w:noProof/>
                <w:webHidden/>
              </w:rPr>
              <w:tab/>
            </w:r>
            <w:r w:rsidR="007C1966">
              <w:rPr>
                <w:noProof/>
                <w:webHidden/>
              </w:rPr>
              <w:fldChar w:fldCharType="begin"/>
            </w:r>
            <w:r w:rsidR="007C1966">
              <w:rPr>
                <w:noProof/>
                <w:webHidden/>
              </w:rPr>
              <w:instrText xml:space="preserve"> PAGEREF _Toc5382645 \h </w:instrText>
            </w:r>
            <w:r w:rsidR="007C1966">
              <w:rPr>
                <w:noProof/>
                <w:webHidden/>
              </w:rPr>
            </w:r>
            <w:r w:rsidR="007C1966">
              <w:rPr>
                <w:noProof/>
                <w:webHidden/>
              </w:rPr>
              <w:fldChar w:fldCharType="separate"/>
            </w:r>
            <w:r w:rsidR="007C1966">
              <w:rPr>
                <w:noProof/>
                <w:webHidden/>
              </w:rPr>
              <w:t>7</w:t>
            </w:r>
            <w:r w:rsidR="007C1966">
              <w:rPr>
                <w:noProof/>
                <w:webHidden/>
              </w:rPr>
              <w:fldChar w:fldCharType="end"/>
            </w:r>
          </w:hyperlink>
        </w:p>
        <w:p w:rsidR="007C1966" w:rsidRDefault="00CA5A96">
          <w:pPr>
            <w:pStyle w:val="TDC1"/>
            <w:tabs>
              <w:tab w:val="right" w:leader="dot" w:pos="8494"/>
            </w:tabs>
            <w:rPr>
              <w:rFonts w:eastAsiaTheme="minorEastAsia"/>
              <w:noProof/>
              <w:lang w:eastAsia="es-EC"/>
            </w:rPr>
          </w:pPr>
          <w:hyperlink w:anchor="_Toc5382646" w:history="1">
            <w:r w:rsidR="007C1966" w:rsidRPr="006F2387">
              <w:rPr>
                <w:rStyle w:val="Hipervnculo"/>
                <w:noProof/>
              </w:rPr>
              <w:t>TABLA DE CONTENIDOS</w:t>
            </w:r>
            <w:r w:rsidR="007C1966">
              <w:rPr>
                <w:noProof/>
                <w:webHidden/>
              </w:rPr>
              <w:tab/>
            </w:r>
            <w:r w:rsidR="007C1966">
              <w:rPr>
                <w:noProof/>
                <w:webHidden/>
              </w:rPr>
              <w:fldChar w:fldCharType="begin"/>
            </w:r>
            <w:r w:rsidR="007C1966">
              <w:rPr>
                <w:noProof/>
                <w:webHidden/>
              </w:rPr>
              <w:instrText xml:space="preserve"> PAGEREF _Toc5382646 \h </w:instrText>
            </w:r>
            <w:r w:rsidR="007C1966">
              <w:rPr>
                <w:noProof/>
                <w:webHidden/>
              </w:rPr>
            </w:r>
            <w:r w:rsidR="007C1966">
              <w:rPr>
                <w:noProof/>
                <w:webHidden/>
              </w:rPr>
              <w:fldChar w:fldCharType="separate"/>
            </w:r>
            <w:r w:rsidR="007C1966">
              <w:rPr>
                <w:noProof/>
                <w:webHidden/>
              </w:rPr>
              <w:t>8</w:t>
            </w:r>
            <w:r w:rsidR="007C1966">
              <w:rPr>
                <w:noProof/>
                <w:webHidden/>
              </w:rPr>
              <w:fldChar w:fldCharType="end"/>
            </w:r>
          </w:hyperlink>
        </w:p>
        <w:p w:rsidR="007C1966" w:rsidRDefault="00CA5A96">
          <w:pPr>
            <w:pStyle w:val="TDC1"/>
            <w:tabs>
              <w:tab w:val="right" w:leader="dot" w:pos="8494"/>
            </w:tabs>
            <w:rPr>
              <w:rFonts w:eastAsiaTheme="minorEastAsia"/>
              <w:noProof/>
              <w:lang w:eastAsia="es-EC"/>
            </w:rPr>
          </w:pPr>
          <w:hyperlink w:anchor="_Toc5382647" w:history="1">
            <w:r w:rsidR="007C1966" w:rsidRPr="006F2387">
              <w:rPr>
                <w:rStyle w:val="Hipervnculo"/>
                <w:noProof/>
              </w:rPr>
              <w:t>ÍNDICE DE FIGURAS</w:t>
            </w:r>
            <w:r w:rsidR="007C1966">
              <w:rPr>
                <w:noProof/>
                <w:webHidden/>
              </w:rPr>
              <w:tab/>
            </w:r>
            <w:r w:rsidR="007C1966">
              <w:rPr>
                <w:noProof/>
                <w:webHidden/>
              </w:rPr>
              <w:fldChar w:fldCharType="begin"/>
            </w:r>
            <w:r w:rsidR="007C1966">
              <w:rPr>
                <w:noProof/>
                <w:webHidden/>
              </w:rPr>
              <w:instrText xml:space="preserve"> PAGEREF _Toc5382647 \h </w:instrText>
            </w:r>
            <w:r w:rsidR="007C1966">
              <w:rPr>
                <w:noProof/>
                <w:webHidden/>
              </w:rPr>
            </w:r>
            <w:r w:rsidR="007C1966">
              <w:rPr>
                <w:noProof/>
                <w:webHidden/>
              </w:rPr>
              <w:fldChar w:fldCharType="separate"/>
            </w:r>
            <w:r w:rsidR="007C1966">
              <w:rPr>
                <w:noProof/>
                <w:webHidden/>
              </w:rPr>
              <w:t>9</w:t>
            </w:r>
            <w:r w:rsidR="007C1966">
              <w:rPr>
                <w:noProof/>
                <w:webHidden/>
              </w:rPr>
              <w:fldChar w:fldCharType="end"/>
            </w:r>
          </w:hyperlink>
        </w:p>
        <w:p w:rsidR="007C1966" w:rsidRDefault="00CA5A96">
          <w:pPr>
            <w:pStyle w:val="TDC1"/>
            <w:tabs>
              <w:tab w:val="right" w:leader="dot" w:pos="8494"/>
            </w:tabs>
            <w:rPr>
              <w:rFonts w:eastAsiaTheme="minorEastAsia"/>
              <w:noProof/>
              <w:lang w:eastAsia="es-EC"/>
            </w:rPr>
          </w:pPr>
          <w:hyperlink w:anchor="_Toc5382648" w:history="1">
            <w:r w:rsidR="007C1966" w:rsidRPr="006F2387">
              <w:rPr>
                <w:rStyle w:val="Hipervnculo"/>
                <w:noProof/>
              </w:rPr>
              <w:t>ÍNDICE DE TABLAS</w:t>
            </w:r>
            <w:r w:rsidR="007C1966">
              <w:rPr>
                <w:noProof/>
                <w:webHidden/>
              </w:rPr>
              <w:tab/>
            </w:r>
            <w:r w:rsidR="007C1966">
              <w:rPr>
                <w:noProof/>
                <w:webHidden/>
              </w:rPr>
              <w:fldChar w:fldCharType="begin"/>
            </w:r>
            <w:r w:rsidR="007C1966">
              <w:rPr>
                <w:noProof/>
                <w:webHidden/>
              </w:rPr>
              <w:instrText xml:space="preserve"> PAGEREF _Toc5382648 \h </w:instrText>
            </w:r>
            <w:r w:rsidR="007C1966">
              <w:rPr>
                <w:noProof/>
                <w:webHidden/>
              </w:rPr>
            </w:r>
            <w:r w:rsidR="007C1966">
              <w:rPr>
                <w:noProof/>
                <w:webHidden/>
              </w:rPr>
              <w:fldChar w:fldCharType="separate"/>
            </w:r>
            <w:r w:rsidR="007C1966">
              <w:rPr>
                <w:noProof/>
                <w:webHidden/>
              </w:rPr>
              <w:t>10</w:t>
            </w:r>
            <w:r w:rsidR="007C1966">
              <w:rPr>
                <w:noProof/>
                <w:webHidden/>
              </w:rPr>
              <w:fldChar w:fldCharType="end"/>
            </w:r>
          </w:hyperlink>
        </w:p>
        <w:p w:rsidR="007C1966" w:rsidRDefault="00CA5A96">
          <w:pPr>
            <w:pStyle w:val="TDC1"/>
            <w:tabs>
              <w:tab w:val="right" w:leader="dot" w:pos="8494"/>
            </w:tabs>
            <w:rPr>
              <w:rFonts w:eastAsiaTheme="minorEastAsia"/>
              <w:noProof/>
              <w:lang w:eastAsia="es-EC"/>
            </w:rPr>
          </w:pPr>
          <w:hyperlink w:anchor="_Toc5382649" w:history="1">
            <w:r w:rsidR="007C1966" w:rsidRPr="006F2387">
              <w:rPr>
                <w:rStyle w:val="Hipervnculo"/>
                <w:noProof/>
              </w:rPr>
              <w:t>LISTA DE ANEXOS</w:t>
            </w:r>
            <w:r w:rsidR="007C1966">
              <w:rPr>
                <w:noProof/>
                <w:webHidden/>
              </w:rPr>
              <w:tab/>
            </w:r>
            <w:r w:rsidR="007C1966">
              <w:rPr>
                <w:noProof/>
                <w:webHidden/>
              </w:rPr>
              <w:fldChar w:fldCharType="begin"/>
            </w:r>
            <w:r w:rsidR="007C1966">
              <w:rPr>
                <w:noProof/>
                <w:webHidden/>
              </w:rPr>
              <w:instrText xml:space="preserve"> PAGEREF _Toc5382649 \h </w:instrText>
            </w:r>
            <w:r w:rsidR="007C1966">
              <w:rPr>
                <w:noProof/>
                <w:webHidden/>
              </w:rPr>
            </w:r>
            <w:r w:rsidR="007C1966">
              <w:rPr>
                <w:noProof/>
                <w:webHidden/>
              </w:rPr>
              <w:fldChar w:fldCharType="separate"/>
            </w:r>
            <w:r w:rsidR="007C1966">
              <w:rPr>
                <w:noProof/>
                <w:webHidden/>
              </w:rPr>
              <w:t>11</w:t>
            </w:r>
            <w:r w:rsidR="007C1966">
              <w:rPr>
                <w:noProof/>
                <w:webHidden/>
              </w:rPr>
              <w:fldChar w:fldCharType="end"/>
            </w:r>
          </w:hyperlink>
        </w:p>
        <w:p w:rsidR="007C1966" w:rsidRDefault="00CA5A96">
          <w:pPr>
            <w:pStyle w:val="TDC1"/>
            <w:tabs>
              <w:tab w:val="right" w:leader="dot" w:pos="8494"/>
            </w:tabs>
            <w:rPr>
              <w:rFonts w:eastAsiaTheme="minorEastAsia"/>
              <w:noProof/>
              <w:lang w:eastAsia="es-EC"/>
            </w:rPr>
          </w:pPr>
          <w:hyperlink w:anchor="_Toc5382650" w:history="1">
            <w:r w:rsidR="007C1966" w:rsidRPr="006F2387">
              <w:rPr>
                <w:rStyle w:val="Hipervnculo"/>
                <w:noProof/>
              </w:rPr>
              <w:t>INTRODUCCIÓN</w:t>
            </w:r>
            <w:r w:rsidR="007C1966">
              <w:rPr>
                <w:noProof/>
                <w:webHidden/>
              </w:rPr>
              <w:tab/>
            </w:r>
            <w:r w:rsidR="007C1966">
              <w:rPr>
                <w:noProof/>
                <w:webHidden/>
              </w:rPr>
              <w:fldChar w:fldCharType="begin"/>
            </w:r>
            <w:r w:rsidR="007C1966">
              <w:rPr>
                <w:noProof/>
                <w:webHidden/>
              </w:rPr>
              <w:instrText xml:space="preserve"> PAGEREF _Toc5382650 \h </w:instrText>
            </w:r>
            <w:r w:rsidR="007C1966">
              <w:rPr>
                <w:noProof/>
                <w:webHidden/>
              </w:rPr>
            </w:r>
            <w:r w:rsidR="007C1966">
              <w:rPr>
                <w:noProof/>
                <w:webHidden/>
              </w:rPr>
              <w:fldChar w:fldCharType="separate"/>
            </w:r>
            <w:r w:rsidR="007C1966">
              <w:rPr>
                <w:noProof/>
                <w:webHidden/>
              </w:rPr>
              <w:t>12</w:t>
            </w:r>
            <w:r w:rsidR="007C1966">
              <w:rPr>
                <w:noProof/>
                <w:webHidden/>
              </w:rPr>
              <w:fldChar w:fldCharType="end"/>
            </w:r>
          </w:hyperlink>
        </w:p>
        <w:p w:rsidR="007C1966" w:rsidRDefault="00CA5A96">
          <w:pPr>
            <w:pStyle w:val="TDC1"/>
            <w:tabs>
              <w:tab w:val="right" w:leader="dot" w:pos="8494"/>
            </w:tabs>
            <w:rPr>
              <w:rFonts w:eastAsiaTheme="minorEastAsia"/>
              <w:noProof/>
              <w:lang w:eastAsia="es-EC"/>
            </w:rPr>
          </w:pPr>
          <w:hyperlink w:anchor="_Toc5382651" w:history="1">
            <w:r w:rsidR="007C1966" w:rsidRPr="006F2387">
              <w:rPr>
                <w:rStyle w:val="Hipervnculo"/>
                <w:noProof/>
              </w:rPr>
              <w:t>CAPITULO I</w:t>
            </w:r>
            <w:r w:rsidR="007C1966">
              <w:rPr>
                <w:noProof/>
                <w:webHidden/>
              </w:rPr>
              <w:tab/>
            </w:r>
            <w:r w:rsidR="007C1966">
              <w:rPr>
                <w:noProof/>
                <w:webHidden/>
              </w:rPr>
              <w:fldChar w:fldCharType="begin"/>
            </w:r>
            <w:r w:rsidR="007C1966">
              <w:rPr>
                <w:noProof/>
                <w:webHidden/>
              </w:rPr>
              <w:instrText xml:space="preserve"> PAGEREF _Toc5382651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CA5A96">
          <w:pPr>
            <w:pStyle w:val="TDC2"/>
            <w:tabs>
              <w:tab w:val="left" w:pos="660"/>
              <w:tab w:val="right" w:leader="dot" w:pos="8494"/>
            </w:tabs>
            <w:rPr>
              <w:rFonts w:eastAsiaTheme="minorEastAsia"/>
              <w:noProof/>
              <w:lang w:eastAsia="es-EC"/>
            </w:rPr>
          </w:pPr>
          <w:hyperlink w:anchor="_Toc5382652" w:history="1">
            <w:r w:rsidR="007C1966" w:rsidRPr="006F2387">
              <w:rPr>
                <w:rStyle w:val="Hipervnculo"/>
                <w:noProof/>
              </w:rPr>
              <w:t>1.</w:t>
            </w:r>
            <w:r w:rsidR="007C1966">
              <w:rPr>
                <w:rFonts w:eastAsiaTheme="minorEastAsia"/>
                <w:noProof/>
                <w:lang w:eastAsia="es-EC"/>
              </w:rPr>
              <w:tab/>
            </w:r>
            <w:r w:rsidR="007C1966" w:rsidRPr="006F2387">
              <w:rPr>
                <w:rStyle w:val="Hipervnculo"/>
                <w:noProof/>
              </w:rPr>
              <w:t>Fundamentación</w:t>
            </w:r>
            <w:r w:rsidR="007C1966">
              <w:rPr>
                <w:noProof/>
                <w:webHidden/>
              </w:rPr>
              <w:tab/>
            </w:r>
            <w:r w:rsidR="007C1966">
              <w:rPr>
                <w:noProof/>
                <w:webHidden/>
              </w:rPr>
              <w:fldChar w:fldCharType="begin"/>
            </w:r>
            <w:r w:rsidR="007C1966">
              <w:rPr>
                <w:noProof/>
                <w:webHidden/>
              </w:rPr>
              <w:instrText xml:space="preserve"> PAGEREF _Toc5382652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CA5A96">
          <w:pPr>
            <w:pStyle w:val="TDC3"/>
            <w:tabs>
              <w:tab w:val="left" w:pos="1100"/>
              <w:tab w:val="right" w:leader="dot" w:pos="8494"/>
            </w:tabs>
            <w:rPr>
              <w:rFonts w:eastAsiaTheme="minorEastAsia"/>
              <w:noProof/>
              <w:lang w:eastAsia="es-EC"/>
            </w:rPr>
          </w:pPr>
          <w:hyperlink w:anchor="_Toc5382653" w:history="1">
            <w:r w:rsidR="007C1966" w:rsidRPr="006F2387">
              <w:rPr>
                <w:rStyle w:val="Hipervnculo"/>
                <w:noProof/>
              </w:rPr>
              <w:t>1.1</w:t>
            </w:r>
            <w:r w:rsidR="007C1966">
              <w:rPr>
                <w:rFonts w:eastAsiaTheme="minorEastAsia"/>
                <w:noProof/>
                <w:lang w:eastAsia="es-EC"/>
              </w:rPr>
              <w:tab/>
            </w:r>
            <w:r w:rsidR="007C1966" w:rsidRPr="006F2387">
              <w:rPr>
                <w:rStyle w:val="Hipervnculo"/>
                <w:noProof/>
              </w:rPr>
              <w:t>Antecedentes</w:t>
            </w:r>
            <w:r w:rsidR="007C1966">
              <w:rPr>
                <w:noProof/>
                <w:webHidden/>
              </w:rPr>
              <w:tab/>
            </w:r>
            <w:r w:rsidR="007C1966">
              <w:rPr>
                <w:noProof/>
                <w:webHidden/>
              </w:rPr>
              <w:fldChar w:fldCharType="begin"/>
            </w:r>
            <w:r w:rsidR="007C1966">
              <w:rPr>
                <w:noProof/>
                <w:webHidden/>
              </w:rPr>
              <w:instrText xml:space="preserve"> PAGEREF _Toc5382653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CA5A96">
          <w:pPr>
            <w:pStyle w:val="TDC3"/>
            <w:tabs>
              <w:tab w:val="left" w:pos="1100"/>
              <w:tab w:val="right" w:leader="dot" w:pos="8494"/>
            </w:tabs>
            <w:rPr>
              <w:rFonts w:eastAsiaTheme="minorEastAsia"/>
              <w:noProof/>
              <w:lang w:eastAsia="es-EC"/>
            </w:rPr>
          </w:pPr>
          <w:hyperlink w:anchor="_Toc5382654" w:history="1">
            <w:r w:rsidR="007C1966" w:rsidRPr="006F2387">
              <w:rPr>
                <w:rStyle w:val="Hipervnculo"/>
                <w:noProof/>
              </w:rPr>
              <w:t>1.2</w:t>
            </w:r>
            <w:r w:rsidR="007C1966">
              <w:rPr>
                <w:rFonts w:eastAsiaTheme="minorEastAsia"/>
                <w:noProof/>
                <w:lang w:eastAsia="es-EC"/>
              </w:rPr>
              <w:tab/>
            </w:r>
            <w:r w:rsidR="007C1966" w:rsidRPr="006F2387">
              <w:rPr>
                <w:rStyle w:val="Hipervnculo"/>
                <w:noProof/>
              </w:rPr>
              <w:t>Descripción</w:t>
            </w:r>
            <w:r w:rsidR="007C1966">
              <w:rPr>
                <w:noProof/>
                <w:webHidden/>
              </w:rPr>
              <w:tab/>
            </w:r>
            <w:r w:rsidR="007C1966">
              <w:rPr>
                <w:noProof/>
                <w:webHidden/>
              </w:rPr>
              <w:fldChar w:fldCharType="begin"/>
            </w:r>
            <w:r w:rsidR="007C1966">
              <w:rPr>
                <w:noProof/>
                <w:webHidden/>
              </w:rPr>
              <w:instrText xml:space="preserve"> PAGEREF _Toc5382654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CA5A96">
          <w:pPr>
            <w:pStyle w:val="TDC3"/>
            <w:tabs>
              <w:tab w:val="left" w:pos="1100"/>
              <w:tab w:val="right" w:leader="dot" w:pos="8494"/>
            </w:tabs>
            <w:rPr>
              <w:rFonts w:eastAsiaTheme="minorEastAsia"/>
              <w:noProof/>
              <w:lang w:eastAsia="es-EC"/>
            </w:rPr>
          </w:pPr>
          <w:hyperlink w:anchor="_Toc5382655" w:history="1">
            <w:r w:rsidR="007C1966" w:rsidRPr="006F2387">
              <w:rPr>
                <w:rStyle w:val="Hipervnculo"/>
                <w:noProof/>
              </w:rPr>
              <w:t>1.3</w:t>
            </w:r>
            <w:r w:rsidR="007C1966">
              <w:rPr>
                <w:rFonts w:eastAsiaTheme="minorEastAsia"/>
                <w:noProof/>
                <w:lang w:eastAsia="es-EC"/>
              </w:rPr>
              <w:tab/>
            </w:r>
            <w:r w:rsidR="007C1966" w:rsidRPr="006F2387">
              <w:rPr>
                <w:rStyle w:val="Hipervnculo"/>
                <w:noProof/>
              </w:rPr>
              <w:t>Objetivos</w:t>
            </w:r>
            <w:r w:rsidR="007C1966">
              <w:rPr>
                <w:noProof/>
                <w:webHidden/>
              </w:rPr>
              <w:tab/>
            </w:r>
            <w:r w:rsidR="007C1966">
              <w:rPr>
                <w:noProof/>
                <w:webHidden/>
              </w:rPr>
              <w:fldChar w:fldCharType="begin"/>
            </w:r>
            <w:r w:rsidR="007C1966">
              <w:rPr>
                <w:noProof/>
                <w:webHidden/>
              </w:rPr>
              <w:instrText xml:space="preserve"> PAGEREF _Toc5382655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CA5A96">
          <w:pPr>
            <w:pStyle w:val="TDC3"/>
            <w:tabs>
              <w:tab w:val="left" w:pos="1100"/>
              <w:tab w:val="right" w:leader="dot" w:pos="8494"/>
            </w:tabs>
            <w:rPr>
              <w:rFonts w:eastAsiaTheme="minorEastAsia"/>
              <w:noProof/>
              <w:lang w:eastAsia="es-EC"/>
            </w:rPr>
          </w:pPr>
          <w:hyperlink w:anchor="_Toc5382656" w:history="1">
            <w:r w:rsidR="007C1966" w:rsidRPr="006F2387">
              <w:rPr>
                <w:rStyle w:val="Hipervnculo"/>
                <w:noProof/>
              </w:rPr>
              <w:t>1.4</w:t>
            </w:r>
            <w:r w:rsidR="007C1966">
              <w:rPr>
                <w:rFonts w:eastAsiaTheme="minorEastAsia"/>
                <w:noProof/>
                <w:lang w:eastAsia="es-EC"/>
              </w:rPr>
              <w:tab/>
            </w:r>
            <w:r w:rsidR="007C1966" w:rsidRPr="006F2387">
              <w:rPr>
                <w:rStyle w:val="Hipervnculo"/>
                <w:noProof/>
              </w:rPr>
              <w:t>Justificación</w:t>
            </w:r>
            <w:r w:rsidR="007C1966">
              <w:rPr>
                <w:noProof/>
                <w:webHidden/>
              </w:rPr>
              <w:tab/>
            </w:r>
            <w:r w:rsidR="007C1966">
              <w:rPr>
                <w:noProof/>
                <w:webHidden/>
              </w:rPr>
              <w:fldChar w:fldCharType="begin"/>
            </w:r>
            <w:r w:rsidR="007C1966">
              <w:rPr>
                <w:noProof/>
                <w:webHidden/>
              </w:rPr>
              <w:instrText xml:space="preserve"> PAGEREF _Toc5382656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CA5A96">
          <w:pPr>
            <w:pStyle w:val="TDC3"/>
            <w:tabs>
              <w:tab w:val="left" w:pos="1100"/>
              <w:tab w:val="right" w:leader="dot" w:pos="8494"/>
            </w:tabs>
            <w:rPr>
              <w:rFonts w:eastAsiaTheme="minorEastAsia"/>
              <w:noProof/>
              <w:lang w:eastAsia="es-EC"/>
            </w:rPr>
          </w:pPr>
          <w:hyperlink w:anchor="_Toc5382657" w:history="1">
            <w:r w:rsidR="007C1966" w:rsidRPr="006F2387">
              <w:rPr>
                <w:rStyle w:val="Hipervnculo"/>
                <w:noProof/>
              </w:rPr>
              <w:t>1.5</w:t>
            </w:r>
            <w:r w:rsidR="007C1966">
              <w:rPr>
                <w:rFonts w:eastAsiaTheme="minorEastAsia"/>
                <w:noProof/>
                <w:lang w:eastAsia="es-EC"/>
              </w:rPr>
              <w:tab/>
            </w:r>
            <w:r w:rsidR="007C1966" w:rsidRPr="006F2387">
              <w:rPr>
                <w:rStyle w:val="Hipervnculo"/>
                <w:noProof/>
              </w:rPr>
              <w:t>Metodología</w:t>
            </w:r>
            <w:r w:rsidR="007C1966">
              <w:rPr>
                <w:noProof/>
                <w:webHidden/>
              </w:rPr>
              <w:tab/>
            </w:r>
            <w:r w:rsidR="007C1966">
              <w:rPr>
                <w:noProof/>
                <w:webHidden/>
              </w:rPr>
              <w:fldChar w:fldCharType="begin"/>
            </w:r>
            <w:r w:rsidR="007C1966">
              <w:rPr>
                <w:noProof/>
                <w:webHidden/>
              </w:rPr>
              <w:instrText xml:space="preserve"> PAGEREF _Toc5382657 \h </w:instrText>
            </w:r>
            <w:r w:rsidR="007C1966">
              <w:rPr>
                <w:noProof/>
                <w:webHidden/>
              </w:rPr>
            </w:r>
            <w:r w:rsidR="007C1966">
              <w:rPr>
                <w:noProof/>
                <w:webHidden/>
              </w:rPr>
              <w:fldChar w:fldCharType="separate"/>
            </w:r>
            <w:r w:rsidR="007C1966">
              <w:rPr>
                <w:noProof/>
                <w:webHidden/>
              </w:rPr>
              <w:t>13</w:t>
            </w:r>
            <w:r w:rsidR="007C1966">
              <w:rPr>
                <w:noProof/>
                <w:webHidden/>
              </w:rPr>
              <w:fldChar w:fldCharType="end"/>
            </w:r>
          </w:hyperlink>
        </w:p>
        <w:p w:rsidR="007C1966" w:rsidRDefault="00CA5A96">
          <w:pPr>
            <w:pStyle w:val="TDC1"/>
            <w:tabs>
              <w:tab w:val="right" w:leader="dot" w:pos="8494"/>
            </w:tabs>
            <w:rPr>
              <w:rFonts w:eastAsiaTheme="minorEastAsia"/>
              <w:noProof/>
              <w:lang w:eastAsia="es-EC"/>
            </w:rPr>
          </w:pPr>
          <w:hyperlink w:anchor="_Toc5382658" w:history="1">
            <w:r w:rsidR="007C1966" w:rsidRPr="006F2387">
              <w:rPr>
                <w:rStyle w:val="Hipervnculo"/>
                <w:noProof/>
              </w:rPr>
              <w:t>CAPITULO II</w:t>
            </w:r>
            <w:r w:rsidR="007C1966">
              <w:rPr>
                <w:noProof/>
                <w:webHidden/>
              </w:rPr>
              <w:tab/>
            </w:r>
            <w:r w:rsidR="007C1966">
              <w:rPr>
                <w:noProof/>
                <w:webHidden/>
              </w:rPr>
              <w:fldChar w:fldCharType="begin"/>
            </w:r>
            <w:r w:rsidR="007C1966">
              <w:rPr>
                <w:noProof/>
                <w:webHidden/>
              </w:rPr>
              <w:instrText xml:space="preserve"> PAGEREF _Toc5382658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CA5A96">
          <w:pPr>
            <w:pStyle w:val="TDC2"/>
            <w:tabs>
              <w:tab w:val="left" w:pos="660"/>
              <w:tab w:val="right" w:leader="dot" w:pos="8494"/>
            </w:tabs>
            <w:rPr>
              <w:rFonts w:eastAsiaTheme="minorEastAsia"/>
              <w:noProof/>
              <w:lang w:eastAsia="es-EC"/>
            </w:rPr>
          </w:pPr>
          <w:hyperlink w:anchor="_Toc5382659" w:history="1">
            <w:r w:rsidR="007C1966" w:rsidRPr="006F2387">
              <w:rPr>
                <w:rStyle w:val="Hipervnculo"/>
                <w:noProof/>
              </w:rPr>
              <w:t>2.</w:t>
            </w:r>
            <w:r w:rsidR="007C1966">
              <w:rPr>
                <w:rFonts w:eastAsiaTheme="minorEastAsia"/>
                <w:noProof/>
                <w:lang w:eastAsia="es-EC"/>
              </w:rPr>
              <w:tab/>
            </w:r>
            <w:r w:rsidR="007C1966" w:rsidRPr="006F2387">
              <w:rPr>
                <w:rStyle w:val="Hipervnculo"/>
                <w:noProof/>
              </w:rPr>
              <w:t>Propuesta</w:t>
            </w:r>
            <w:r w:rsidR="007C1966">
              <w:rPr>
                <w:noProof/>
                <w:webHidden/>
              </w:rPr>
              <w:tab/>
            </w:r>
            <w:r w:rsidR="007C1966">
              <w:rPr>
                <w:noProof/>
                <w:webHidden/>
              </w:rPr>
              <w:fldChar w:fldCharType="begin"/>
            </w:r>
            <w:r w:rsidR="007C1966">
              <w:rPr>
                <w:noProof/>
                <w:webHidden/>
              </w:rPr>
              <w:instrText xml:space="preserve"> PAGEREF _Toc5382659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CA5A96">
          <w:pPr>
            <w:pStyle w:val="TDC3"/>
            <w:tabs>
              <w:tab w:val="left" w:pos="1100"/>
              <w:tab w:val="right" w:leader="dot" w:pos="8494"/>
            </w:tabs>
            <w:rPr>
              <w:rFonts w:eastAsiaTheme="minorEastAsia"/>
              <w:noProof/>
              <w:lang w:eastAsia="es-EC"/>
            </w:rPr>
          </w:pPr>
          <w:hyperlink w:anchor="_Toc5382660" w:history="1">
            <w:r w:rsidR="007C1966" w:rsidRPr="006F2387">
              <w:rPr>
                <w:rStyle w:val="Hipervnculo"/>
                <w:noProof/>
              </w:rPr>
              <w:t xml:space="preserve">2.1 </w:t>
            </w:r>
            <w:r w:rsidR="007C1966">
              <w:rPr>
                <w:rFonts w:eastAsiaTheme="minorEastAsia"/>
                <w:noProof/>
                <w:lang w:eastAsia="es-EC"/>
              </w:rPr>
              <w:tab/>
            </w:r>
            <w:r w:rsidR="007C1966" w:rsidRPr="006F2387">
              <w:rPr>
                <w:rStyle w:val="Hipervnculo"/>
                <w:noProof/>
              </w:rPr>
              <w:t>Marco Contextual</w:t>
            </w:r>
            <w:r w:rsidR="007C1966">
              <w:rPr>
                <w:noProof/>
                <w:webHidden/>
              </w:rPr>
              <w:tab/>
            </w:r>
            <w:r w:rsidR="007C1966">
              <w:rPr>
                <w:noProof/>
                <w:webHidden/>
              </w:rPr>
              <w:fldChar w:fldCharType="begin"/>
            </w:r>
            <w:r w:rsidR="007C1966">
              <w:rPr>
                <w:noProof/>
                <w:webHidden/>
              </w:rPr>
              <w:instrText xml:space="preserve"> PAGEREF _Toc5382660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CA5A96">
          <w:pPr>
            <w:pStyle w:val="TDC3"/>
            <w:tabs>
              <w:tab w:val="left" w:pos="1100"/>
              <w:tab w:val="right" w:leader="dot" w:pos="8494"/>
            </w:tabs>
            <w:rPr>
              <w:rFonts w:eastAsiaTheme="minorEastAsia"/>
              <w:noProof/>
              <w:lang w:eastAsia="es-EC"/>
            </w:rPr>
          </w:pPr>
          <w:hyperlink w:anchor="_Toc5382661" w:history="1">
            <w:r w:rsidR="007C1966" w:rsidRPr="006F2387">
              <w:rPr>
                <w:rStyle w:val="Hipervnculo"/>
                <w:noProof/>
              </w:rPr>
              <w:t>2.2</w:t>
            </w:r>
            <w:r w:rsidR="007C1966">
              <w:rPr>
                <w:rFonts w:eastAsiaTheme="minorEastAsia"/>
                <w:noProof/>
                <w:lang w:eastAsia="es-EC"/>
              </w:rPr>
              <w:tab/>
            </w:r>
            <w:r w:rsidR="007C1966" w:rsidRPr="006F2387">
              <w:rPr>
                <w:rStyle w:val="Hipervnculo"/>
                <w:noProof/>
              </w:rPr>
              <w:t>Marco Conceptual</w:t>
            </w:r>
            <w:r w:rsidR="007C1966">
              <w:rPr>
                <w:noProof/>
                <w:webHidden/>
              </w:rPr>
              <w:tab/>
            </w:r>
            <w:r w:rsidR="007C1966">
              <w:rPr>
                <w:noProof/>
                <w:webHidden/>
              </w:rPr>
              <w:fldChar w:fldCharType="begin"/>
            </w:r>
            <w:r w:rsidR="007C1966">
              <w:rPr>
                <w:noProof/>
                <w:webHidden/>
              </w:rPr>
              <w:instrText xml:space="preserve"> PAGEREF _Toc5382661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CA5A96">
          <w:pPr>
            <w:pStyle w:val="TDC3"/>
            <w:tabs>
              <w:tab w:val="left" w:pos="1100"/>
              <w:tab w:val="right" w:leader="dot" w:pos="8494"/>
            </w:tabs>
            <w:rPr>
              <w:rFonts w:eastAsiaTheme="minorEastAsia"/>
              <w:noProof/>
              <w:lang w:eastAsia="es-EC"/>
            </w:rPr>
          </w:pPr>
          <w:hyperlink w:anchor="_Toc5382662" w:history="1">
            <w:r w:rsidR="007C1966" w:rsidRPr="006F2387">
              <w:rPr>
                <w:rStyle w:val="Hipervnculo"/>
                <w:noProof/>
              </w:rPr>
              <w:t>2.3</w:t>
            </w:r>
            <w:r w:rsidR="007C1966">
              <w:rPr>
                <w:rFonts w:eastAsiaTheme="minorEastAsia"/>
                <w:noProof/>
                <w:lang w:eastAsia="es-EC"/>
              </w:rPr>
              <w:tab/>
            </w:r>
            <w:r w:rsidR="007C1966" w:rsidRPr="006F2387">
              <w:rPr>
                <w:rStyle w:val="Hipervnculo"/>
                <w:noProof/>
              </w:rPr>
              <w:t>Marco Teórico</w:t>
            </w:r>
            <w:r w:rsidR="007C1966">
              <w:rPr>
                <w:noProof/>
                <w:webHidden/>
              </w:rPr>
              <w:tab/>
            </w:r>
            <w:r w:rsidR="007C1966">
              <w:rPr>
                <w:noProof/>
                <w:webHidden/>
              </w:rPr>
              <w:fldChar w:fldCharType="begin"/>
            </w:r>
            <w:r w:rsidR="007C1966">
              <w:rPr>
                <w:noProof/>
                <w:webHidden/>
              </w:rPr>
              <w:instrText xml:space="preserve"> PAGEREF _Toc5382662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CA5A96">
          <w:pPr>
            <w:pStyle w:val="TDC3"/>
            <w:tabs>
              <w:tab w:val="left" w:pos="1100"/>
              <w:tab w:val="right" w:leader="dot" w:pos="8494"/>
            </w:tabs>
            <w:rPr>
              <w:rFonts w:eastAsiaTheme="minorEastAsia"/>
              <w:noProof/>
              <w:lang w:eastAsia="es-EC"/>
            </w:rPr>
          </w:pPr>
          <w:hyperlink w:anchor="_Toc5382663" w:history="1">
            <w:r w:rsidR="007C1966" w:rsidRPr="006F2387">
              <w:rPr>
                <w:rStyle w:val="Hipervnculo"/>
                <w:noProof/>
              </w:rPr>
              <w:t>2.4</w:t>
            </w:r>
            <w:r w:rsidR="007C1966">
              <w:rPr>
                <w:rFonts w:eastAsiaTheme="minorEastAsia"/>
                <w:noProof/>
                <w:lang w:eastAsia="es-EC"/>
              </w:rPr>
              <w:tab/>
            </w:r>
            <w:r w:rsidR="007C1966" w:rsidRPr="006F2387">
              <w:rPr>
                <w:rStyle w:val="Hipervnculo"/>
                <w:noProof/>
              </w:rPr>
              <w:t>Componentes de la Propuesta</w:t>
            </w:r>
            <w:r w:rsidR="007C1966">
              <w:rPr>
                <w:noProof/>
                <w:webHidden/>
              </w:rPr>
              <w:tab/>
            </w:r>
            <w:r w:rsidR="007C1966">
              <w:rPr>
                <w:noProof/>
                <w:webHidden/>
              </w:rPr>
              <w:fldChar w:fldCharType="begin"/>
            </w:r>
            <w:r w:rsidR="007C1966">
              <w:rPr>
                <w:noProof/>
                <w:webHidden/>
              </w:rPr>
              <w:instrText xml:space="preserve"> PAGEREF _Toc5382663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CA5A96">
          <w:pPr>
            <w:pStyle w:val="TDC3"/>
            <w:tabs>
              <w:tab w:val="left" w:pos="1100"/>
              <w:tab w:val="right" w:leader="dot" w:pos="8494"/>
            </w:tabs>
            <w:rPr>
              <w:rFonts w:eastAsiaTheme="minorEastAsia"/>
              <w:noProof/>
              <w:lang w:eastAsia="es-EC"/>
            </w:rPr>
          </w:pPr>
          <w:hyperlink w:anchor="_Toc5382664" w:history="1">
            <w:r w:rsidR="007C1966" w:rsidRPr="006F2387">
              <w:rPr>
                <w:rStyle w:val="Hipervnculo"/>
                <w:noProof/>
              </w:rPr>
              <w:t>2.5</w:t>
            </w:r>
            <w:r w:rsidR="007C1966">
              <w:rPr>
                <w:rFonts w:eastAsiaTheme="minorEastAsia"/>
                <w:noProof/>
                <w:lang w:eastAsia="es-EC"/>
              </w:rPr>
              <w:tab/>
            </w:r>
            <w:r w:rsidR="007C1966" w:rsidRPr="006F2387">
              <w:rPr>
                <w:rStyle w:val="Hipervnculo"/>
                <w:noProof/>
              </w:rPr>
              <w:t>Diseño de la Propuesta</w:t>
            </w:r>
            <w:r w:rsidR="007C1966">
              <w:rPr>
                <w:noProof/>
                <w:webHidden/>
              </w:rPr>
              <w:tab/>
            </w:r>
            <w:r w:rsidR="007C1966">
              <w:rPr>
                <w:noProof/>
                <w:webHidden/>
              </w:rPr>
              <w:fldChar w:fldCharType="begin"/>
            </w:r>
            <w:r w:rsidR="007C1966">
              <w:rPr>
                <w:noProof/>
                <w:webHidden/>
              </w:rPr>
              <w:instrText xml:space="preserve"> PAGEREF _Toc5382664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CA5A96">
          <w:pPr>
            <w:pStyle w:val="TDC3"/>
            <w:tabs>
              <w:tab w:val="left" w:pos="1100"/>
              <w:tab w:val="right" w:leader="dot" w:pos="8494"/>
            </w:tabs>
            <w:rPr>
              <w:rFonts w:eastAsiaTheme="minorEastAsia"/>
              <w:noProof/>
              <w:lang w:eastAsia="es-EC"/>
            </w:rPr>
          </w:pPr>
          <w:hyperlink w:anchor="_Toc5382665" w:history="1">
            <w:r w:rsidR="007C1966" w:rsidRPr="006F2387">
              <w:rPr>
                <w:rStyle w:val="Hipervnculo"/>
                <w:noProof/>
              </w:rPr>
              <w:t>2.6</w:t>
            </w:r>
            <w:r w:rsidR="007C1966">
              <w:rPr>
                <w:rFonts w:eastAsiaTheme="minorEastAsia"/>
                <w:noProof/>
                <w:lang w:eastAsia="es-EC"/>
              </w:rPr>
              <w:tab/>
            </w:r>
            <w:r w:rsidR="007C1966" w:rsidRPr="006F2387">
              <w:rPr>
                <w:rStyle w:val="Hipervnculo"/>
                <w:noProof/>
              </w:rPr>
              <w:t>Pruebas</w:t>
            </w:r>
            <w:r w:rsidR="007C1966">
              <w:rPr>
                <w:noProof/>
                <w:webHidden/>
              </w:rPr>
              <w:tab/>
            </w:r>
            <w:r w:rsidR="007C1966">
              <w:rPr>
                <w:noProof/>
                <w:webHidden/>
              </w:rPr>
              <w:fldChar w:fldCharType="begin"/>
            </w:r>
            <w:r w:rsidR="007C1966">
              <w:rPr>
                <w:noProof/>
                <w:webHidden/>
              </w:rPr>
              <w:instrText xml:space="preserve"> PAGEREF _Toc5382665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CA5A96">
          <w:pPr>
            <w:pStyle w:val="TDC3"/>
            <w:tabs>
              <w:tab w:val="left" w:pos="1100"/>
              <w:tab w:val="right" w:leader="dot" w:pos="8494"/>
            </w:tabs>
            <w:rPr>
              <w:rFonts w:eastAsiaTheme="minorEastAsia"/>
              <w:noProof/>
              <w:lang w:eastAsia="es-EC"/>
            </w:rPr>
          </w:pPr>
          <w:hyperlink w:anchor="_Toc5382666" w:history="1">
            <w:r w:rsidR="007C1966" w:rsidRPr="006F2387">
              <w:rPr>
                <w:rStyle w:val="Hipervnculo"/>
                <w:noProof/>
              </w:rPr>
              <w:t>2.7</w:t>
            </w:r>
            <w:r w:rsidR="007C1966">
              <w:rPr>
                <w:rFonts w:eastAsiaTheme="minorEastAsia"/>
                <w:noProof/>
                <w:lang w:eastAsia="es-EC"/>
              </w:rPr>
              <w:tab/>
            </w:r>
            <w:r w:rsidR="007C1966" w:rsidRPr="006F2387">
              <w:rPr>
                <w:rStyle w:val="Hipervnculo"/>
                <w:noProof/>
              </w:rPr>
              <w:t>Estudio de factibilidad</w:t>
            </w:r>
            <w:r w:rsidR="007C1966">
              <w:rPr>
                <w:noProof/>
                <w:webHidden/>
              </w:rPr>
              <w:tab/>
            </w:r>
            <w:r w:rsidR="007C1966">
              <w:rPr>
                <w:noProof/>
                <w:webHidden/>
              </w:rPr>
              <w:fldChar w:fldCharType="begin"/>
            </w:r>
            <w:r w:rsidR="007C1966">
              <w:rPr>
                <w:noProof/>
                <w:webHidden/>
              </w:rPr>
              <w:instrText xml:space="preserve"> PAGEREF _Toc5382666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CA5A96">
          <w:pPr>
            <w:pStyle w:val="TDC3"/>
            <w:tabs>
              <w:tab w:val="left" w:pos="1100"/>
              <w:tab w:val="right" w:leader="dot" w:pos="8494"/>
            </w:tabs>
            <w:rPr>
              <w:rFonts w:eastAsiaTheme="minorEastAsia"/>
              <w:noProof/>
              <w:lang w:eastAsia="es-EC"/>
            </w:rPr>
          </w:pPr>
          <w:hyperlink w:anchor="_Toc5382667" w:history="1">
            <w:r w:rsidR="007C1966" w:rsidRPr="006F2387">
              <w:rPr>
                <w:rStyle w:val="Hipervnculo"/>
                <w:noProof/>
              </w:rPr>
              <w:t xml:space="preserve">2.8 </w:t>
            </w:r>
            <w:r w:rsidR="007C1966">
              <w:rPr>
                <w:rFonts w:eastAsiaTheme="minorEastAsia"/>
                <w:noProof/>
                <w:lang w:eastAsia="es-EC"/>
              </w:rPr>
              <w:tab/>
            </w:r>
            <w:r w:rsidR="007C1966" w:rsidRPr="006F2387">
              <w:rPr>
                <w:rStyle w:val="Hipervnculo"/>
                <w:noProof/>
              </w:rPr>
              <w:t>Resultados</w:t>
            </w:r>
            <w:r w:rsidR="007C1966">
              <w:rPr>
                <w:noProof/>
                <w:webHidden/>
              </w:rPr>
              <w:tab/>
            </w:r>
            <w:r w:rsidR="007C1966">
              <w:rPr>
                <w:noProof/>
                <w:webHidden/>
              </w:rPr>
              <w:fldChar w:fldCharType="begin"/>
            </w:r>
            <w:r w:rsidR="007C1966">
              <w:rPr>
                <w:noProof/>
                <w:webHidden/>
              </w:rPr>
              <w:instrText xml:space="preserve"> PAGEREF _Toc5382667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CA5A96">
          <w:pPr>
            <w:pStyle w:val="TDC1"/>
            <w:tabs>
              <w:tab w:val="right" w:leader="dot" w:pos="8494"/>
            </w:tabs>
            <w:rPr>
              <w:rFonts w:eastAsiaTheme="minorEastAsia"/>
              <w:noProof/>
              <w:lang w:eastAsia="es-EC"/>
            </w:rPr>
          </w:pPr>
          <w:hyperlink w:anchor="_Toc5382668" w:history="1">
            <w:r w:rsidR="007C1966" w:rsidRPr="006F2387">
              <w:rPr>
                <w:rStyle w:val="Hipervnculo"/>
                <w:noProof/>
              </w:rPr>
              <w:t>CONCLUSIONES</w:t>
            </w:r>
            <w:r w:rsidR="007C1966">
              <w:rPr>
                <w:noProof/>
                <w:webHidden/>
              </w:rPr>
              <w:tab/>
            </w:r>
            <w:r w:rsidR="007C1966">
              <w:rPr>
                <w:noProof/>
                <w:webHidden/>
              </w:rPr>
              <w:fldChar w:fldCharType="begin"/>
            </w:r>
            <w:r w:rsidR="007C1966">
              <w:rPr>
                <w:noProof/>
                <w:webHidden/>
              </w:rPr>
              <w:instrText xml:space="preserve"> PAGEREF _Toc5382668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CA5A96">
          <w:pPr>
            <w:pStyle w:val="TDC1"/>
            <w:tabs>
              <w:tab w:val="right" w:leader="dot" w:pos="8494"/>
            </w:tabs>
            <w:rPr>
              <w:rFonts w:eastAsiaTheme="minorEastAsia"/>
              <w:noProof/>
              <w:lang w:eastAsia="es-EC"/>
            </w:rPr>
          </w:pPr>
          <w:hyperlink w:anchor="_Toc5382669" w:history="1">
            <w:r w:rsidR="007C1966" w:rsidRPr="006F2387">
              <w:rPr>
                <w:rStyle w:val="Hipervnculo"/>
                <w:noProof/>
              </w:rPr>
              <w:t>RECOMENDACIONES</w:t>
            </w:r>
            <w:r w:rsidR="007C1966">
              <w:rPr>
                <w:noProof/>
                <w:webHidden/>
              </w:rPr>
              <w:tab/>
            </w:r>
            <w:r w:rsidR="007C1966">
              <w:rPr>
                <w:noProof/>
                <w:webHidden/>
              </w:rPr>
              <w:fldChar w:fldCharType="begin"/>
            </w:r>
            <w:r w:rsidR="007C1966">
              <w:rPr>
                <w:noProof/>
                <w:webHidden/>
              </w:rPr>
              <w:instrText xml:space="preserve"> PAGEREF _Toc5382669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7C1966" w:rsidRDefault="00CA5A96">
          <w:pPr>
            <w:pStyle w:val="TDC1"/>
            <w:tabs>
              <w:tab w:val="right" w:leader="dot" w:pos="8494"/>
            </w:tabs>
            <w:rPr>
              <w:rFonts w:eastAsiaTheme="minorEastAsia"/>
              <w:noProof/>
              <w:lang w:eastAsia="es-EC"/>
            </w:rPr>
          </w:pPr>
          <w:hyperlink w:anchor="_Toc5382670" w:history="1">
            <w:r w:rsidR="007C1966" w:rsidRPr="006F2387">
              <w:rPr>
                <w:rStyle w:val="Hipervnculo"/>
                <w:noProof/>
              </w:rPr>
              <w:t>BIBLIOGRAFÍA</w:t>
            </w:r>
            <w:r w:rsidR="007C1966">
              <w:rPr>
                <w:noProof/>
                <w:webHidden/>
              </w:rPr>
              <w:tab/>
            </w:r>
            <w:r w:rsidR="007C1966">
              <w:rPr>
                <w:noProof/>
                <w:webHidden/>
              </w:rPr>
              <w:fldChar w:fldCharType="begin"/>
            </w:r>
            <w:r w:rsidR="007C1966">
              <w:rPr>
                <w:noProof/>
                <w:webHidden/>
              </w:rPr>
              <w:instrText xml:space="preserve"> PAGEREF _Toc5382670 \h </w:instrText>
            </w:r>
            <w:r w:rsidR="007C1966">
              <w:rPr>
                <w:noProof/>
                <w:webHidden/>
              </w:rPr>
            </w:r>
            <w:r w:rsidR="007C1966">
              <w:rPr>
                <w:noProof/>
                <w:webHidden/>
              </w:rPr>
              <w:fldChar w:fldCharType="separate"/>
            </w:r>
            <w:r w:rsidR="007C1966">
              <w:rPr>
                <w:noProof/>
                <w:webHidden/>
              </w:rPr>
              <w:t>14</w:t>
            </w:r>
            <w:r w:rsidR="007C1966">
              <w:rPr>
                <w:noProof/>
                <w:webHidden/>
              </w:rPr>
              <w:fldChar w:fldCharType="end"/>
            </w:r>
          </w:hyperlink>
        </w:p>
        <w:p w:rsidR="006E37BF" w:rsidRDefault="006E37BF">
          <w:r>
            <w:rPr>
              <w:b/>
              <w:bCs/>
              <w:lang w:val="es-ES"/>
            </w:rPr>
            <w:fldChar w:fldCharType="end"/>
          </w:r>
        </w:p>
      </w:sdtContent>
    </w:sdt>
    <w:p w:rsidR="0030090F" w:rsidRDefault="0030090F" w:rsidP="001A037C">
      <w:pPr>
        <w:pStyle w:val="Ttulo1"/>
      </w:pPr>
      <w:bookmarkStart w:id="6" w:name="_Toc5382647"/>
      <w:r>
        <w:lastRenderedPageBreak/>
        <w:t>ÍNDICE DE FIGURAS</w:t>
      </w:r>
      <w:bookmarkEnd w:id="6"/>
    </w:p>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Pr="0030090F" w:rsidRDefault="0030090F" w:rsidP="0030090F"/>
    <w:p w:rsidR="0030090F" w:rsidRDefault="0030090F" w:rsidP="001A037C">
      <w:pPr>
        <w:pStyle w:val="Ttulo1"/>
      </w:pPr>
      <w:bookmarkStart w:id="7" w:name="_Toc5382648"/>
      <w:r>
        <w:lastRenderedPageBreak/>
        <w:t>ÍNDICE DE TABLAS</w:t>
      </w:r>
      <w:bookmarkEnd w:id="7"/>
    </w:p>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Pr="0030090F" w:rsidRDefault="0030090F" w:rsidP="0030090F"/>
    <w:p w:rsidR="0030090F" w:rsidRPr="001A037C" w:rsidRDefault="001A037C" w:rsidP="001A037C">
      <w:pPr>
        <w:pStyle w:val="Ttulo1"/>
        <w:rPr>
          <w:rFonts w:eastAsia="Times New Roman"/>
          <w:lang w:val="es-ES"/>
        </w:rPr>
      </w:pPr>
      <w:bookmarkStart w:id="8" w:name="_Toc5382649"/>
      <w:r w:rsidRPr="001A037C">
        <w:rPr>
          <w:rFonts w:eastAsia="Times New Roman"/>
          <w:lang w:val="es-ES"/>
        </w:rPr>
        <w:lastRenderedPageBreak/>
        <w:t>INDICE</w:t>
      </w:r>
      <w:r w:rsidR="0030090F" w:rsidRPr="001A037C">
        <w:rPr>
          <w:rFonts w:eastAsia="Times New Roman"/>
          <w:lang w:val="es-ES"/>
        </w:rPr>
        <w:t xml:space="preserve"> DE ANEXOS</w:t>
      </w:r>
      <w:bookmarkEnd w:id="8"/>
    </w:p>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Default="0030090F" w:rsidP="0030090F"/>
    <w:p w:rsidR="0030090F" w:rsidRPr="0030090F" w:rsidRDefault="0030090F" w:rsidP="0030090F"/>
    <w:p w:rsidR="0030090F" w:rsidRPr="001A037C" w:rsidRDefault="0030090F" w:rsidP="001A037C">
      <w:pPr>
        <w:pStyle w:val="Ttulo1"/>
        <w:keepLines w:val="0"/>
        <w:spacing w:before="0" w:line="360" w:lineRule="auto"/>
        <w:rPr>
          <w:rFonts w:ascii="Times New Roman" w:eastAsia="Times New Roman" w:hAnsi="Times New Roman" w:cs="Times New Roman"/>
          <w:bCs/>
          <w:kern w:val="32"/>
          <w:sz w:val="28"/>
          <w:szCs w:val="28"/>
          <w:lang w:val="es-ES"/>
        </w:rPr>
      </w:pPr>
      <w:bookmarkStart w:id="9" w:name="_Toc5382650"/>
      <w:r w:rsidRPr="001A037C">
        <w:rPr>
          <w:rFonts w:ascii="Times New Roman" w:eastAsia="Times New Roman" w:hAnsi="Times New Roman" w:cs="Times New Roman"/>
          <w:bCs/>
          <w:kern w:val="32"/>
          <w:sz w:val="28"/>
          <w:szCs w:val="28"/>
          <w:lang w:val="es-ES"/>
        </w:rPr>
        <w:lastRenderedPageBreak/>
        <w:t>INTRODUCCIÓN</w:t>
      </w:r>
      <w:bookmarkEnd w:id="9"/>
    </w:p>
    <w:p w:rsidR="00C941E3" w:rsidRDefault="00C941E3" w:rsidP="00C941E3">
      <w:pPr>
        <w:spacing w:after="0" w:line="360" w:lineRule="auto"/>
        <w:jc w:val="both"/>
        <w:rPr>
          <w:rFonts w:ascii="Times New Roman" w:eastAsia="Calibri" w:hAnsi="Times New Roman" w:cs="Times New Roman"/>
          <w:sz w:val="24"/>
          <w:szCs w:val="24"/>
          <w:lang w:val="es-ES"/>
        </w:rPr>
      </w:pPr>
      <w:r w:rsidRPr="00C941E3">
        <w:rPr>
          <w:rFonts w:ascii="Times New Roman" w:eastAsia="Calibri" w:hAnsi="Times New Roman" w:cs="Times New Roman"/>
          <w:sz w:val="24"/>
          <w:szCs w:val="24"/>
          <w:lang w:val="es-ES"/>
        </w:rPr>
        <w:t xml:space="preserve">El sistema de Mapeo y visualización de Rutas de buses urbanos en la provincia de Santa Elena esta dividido en 4 partes: Aplicación móvil, Aplicación Web, Dispositivo (Prototipo) y Servicios web y geográficos. Este proyecto ayuda a que usuarios puedan llevar un seguimiento de las paradas, rutas existentes y buses en tiempo real del transporte público urbano en la península de Santa Elena, además de que agentes de la comisión de tránsito puedan llevar un mejor control con respecto a buses en la provincia y obtener datos que ayuden a la toma de decisiones. </w:t>
      </w:r>
    </w:p>
    <w:p w:rsidR="00D87B44" w:rsidRDefault="00D87B44" w:rsidP="00C941E3">
      <w:pPr>
        <w:spacing w:after="0" w:line="360" w:lineRule="auto"/>
        <w:jc w:val="both"/>
        <w:rPr>
          <w:rFonts w:ascii="Times New Roman" w:eastAsia="Calibri" w:hAnsi="Times New Roman" w:cs="Times New Roman"/>
          <w:sz w:val="24"/>
          <w:szCs w:val="24"/>
          <w:lang w:val="es-ES"/>
        </w:rPr>
      </w:pPr>
    </w:p>
    <w:p w:rsidR="00D87B44" w:rsidRPr="00C941E3" w:rsidRDefault="00D87B44" w:rsidP="00C941E3">
      <w:p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En la recolección de información tomados de años anteriores se encontraron diversas quejas referentes al trato que dan el transporte público a sus usuarios y que la ANT no realiza nada en contra de estos abusos, además de que existe un alto porcentaje de personas que no conocen las rutas y paradas que toman las diversas líneas de transporte.</w:t>
      </w:r>
    </w:p>
    <w:p w:rsidR="00D87B44" w:rsidRDefault="00D87B44" w:rsidP="00C941E3">
      <w:pPr>
        <w:spacing w:after="0" w:line="360" w:lineRule="auto"/>
        <w:jc w:val="both"/>
        <w:rPr>
          <w:rFonts w:ascii="Times New Roman" w:eastAsia="Calibri" w:hAnsi="Times New Roman" w:cs="Times New Roman"/>
          <w:sz w:val="24"/>
          <w:szCs w:val="24"/>
          <w:lang w:val="es-ES"/>
        </w:rPr>
      </w:pPr>
    </w:p>
    <w:p w:rsidR="00C941E3" w:rsidRDefault="00D87B44" w:rsidP="00C941E3">
      <w:p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El sistema informático consta de </w:t>
      </w:r>
      <w:r w:rsidR="00A252DC">
        <w:rPr>
          <w:rFonts w:ascii="Times New Roman" w:eastAsia="Calibri" w:hAnsi="Times New Roman" w:cs="Times New Roman"/>
          <w:sz w:val="24"/>
          <w:szCs w:val="24"/>
          <w:lang w:val="es-ES"/>
        </w:rPr>
        <w:t>una aplicación móvil</w:t>
      </w:r>
      <w:r>
        <w:rPr>
          <w:rFonts w:ascii="Times New Roman" w:eastAsia="Calibri" w:hAnsi="Times New Roman" w:cs="Times New Roman"/>
          <w:sz w:val="24"/>
          <w:szCs w:val="24"/>
          <w:lang w:val="es-ES"/>
        </w:rPr>
        <w:t xml:space="preserve"> la cual esta destinada a los usuarios donde podrán observar en tiempo real las diversas líneas de transporte, sus rutas y sus respectivas paradas, ayudando a su toma de decisiones con respecto a que línea de bus desean elegir. Además, una aplicación web </w:t>
      </w:r>
      <w:r w:rsidR="00A252DC">
        <w:rPr>
          <w:rFonts w:ascii="Times New Roman" w:eastAsia="Calibri" w:hAnsi="Times New Roman" w:cs="Times New Roman"/>
          <w:sz w:val="24"/>
          <w:szCs w:val="24"/>
          <w:lang w:val="es-ES"/>
        </w:rPr>
        <w:t>en donde la ANT lleva el control de buses de transporte público en la provincia encontrando datos como velocidad número de pasajeros e incluso trafico de buses en diversos sectores de la península. También, consta un dispositivo (Prototipo) que ayudará a la recolección de datos en los diferentes buses de transporte público entre los datos entregados por el dispositivo están: estado de la puerta, número de pasajeros, ubicación, línea de transporte y velocidad del bus. Y por último los servicios web y geográfico encargado de la gestión y almacenamiento de información del transporte público urbano.</w:t>
      </w:r>
    </w:p>
    <w:p w:rsidR="00A252DC" w:rsidRDefault="00A252DC" w:rsidP="00C941E3">
      <w:pPr>
        <w:spacing w:after="0" w:line="360" w:lineRule="auto"/>
        <w:jc w:val="both"/>
        <w:rPr>
          <w:rFonts w:ascii="Times New Roman" w:eastAsia="Calibri" w:hAnsi="Times New Roman" w:cs="Times New Roman"/>
          <w:sz w:val="24"/>
          <w:szCs w:val="24"/>
          <w:lang w:val="es-ES"/>
        </w:rPr>
      </w:pPr>
    </w:p>
    <w:p w:rsidR="00A252DC" w:rsidRDefault="00A252DC" w:rsidP="00C941E3">
      <w:pPr>
        <w:spacing w:after="0" w:line="360" w:lineRule="auto"/>
        <w:jc w:val="both"/>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 xml:space="preserve">El presente documento dividido en dos capítulos detalla sobre el </w:t>
      </w:r>
      <w:r w:rsidR="0051275D">
        <w:rPr>
          <w:rFonts w:ascii="Times New Roman" w:eastAsia="Calibri" w:hAnsi="Times New Roman" w:cs="Times New Roman"/>
          <w:sz w:val="24"/>
          <w:szCs w:val="24"/>
          <w:lang w:val="es-ES"/>
        </w:rPr>
        <w:t>módulo</w:t>
      </w:r>
      <w:r>
        <w:rPr>
          <w:rFonts w:ascii="Times New Roman" w:eastAsia="Calibri" w:hAnsi="Times New Roman" w:cs="Times New Roman"/>
          <w:sz w:val="24"/>
          <w:szCs w:val="24"/>
          <w:lang w:val="es-ES"/>
        </w:rPr>
        <w:t xml:space="preserve"> de Servicios Web</w:t>
      </w:r>
      <w:r w:rsidR="0051275D">
        <w:rPr>
          <w:rFonts w:ascii="Times New Roman" w:eastAsia="Calibri" w:hAnsi="Times New Roman" w:cs="Times New Roman"/>
          <w:sz w:val="24"/>
          <w:szCs w:val="24"/>
          <w:lang w:val="es-ES"/>
        </w:rPr>
        <w:t xml:space="preserve"> y geográfico</w:t>
      </w:r>
      <w:r>
        <w:rPr>
          <w:rFonts w:ascii="Times New Roman" w:eastAsia="Calibri" w:hAnsi="Times New Roman" w:cs="Times New Roman"/>
          <w:sz w:val="24"/>
          <w:szCs w:val="24"/>
          <w:lang w:val="es-ES"/>
        </w:rPr>
        <w:t>, ya que los módulos restantes fueron desarrollados por otros tesistas.</w:t>
      </w:r>
    </w:p>
    <w:p w:rsidR="00A252DC" w:rsidRDefault="00A252DC" w:rsidP="00C941E3">
      <w:pPr>
        <w:spacing w:after="0" w:line="360" w:lineRule="auto"/>
        <w:jc w:val="both"/>
        <w:rPr>
          <w:rFonts w:ascii="Times New Roman" w:eastAsia="Calibri" w:hAnsi="Times New Roman" w:cs="Times New Roman"/>
          <w:sz w:val="24"/>
          <w:szCs w:val="24"/>
          <w:lang w:val="es-ES"/>
        </w:rPr>
      </w:pPr>
    </w:p>
    <w:p w:rsidR="0051275D" w:rsidRDefault="0051275D" w:rsidP="00C941E3">
      <w:pPr>
        <w:spacing w:after="0" w:line="360" w:lineRule="auto"/>
        <w:jc w:val="both"/>
        <w:rPr>
          <w:rFonts w:ascii="Times New Roman" w:eastAsia="Calibri" w:hAnsi="Times New Roman" w:cs="Times New Roman"/>
          <w:sz w:val="24"/>
          <w:szCs w:val="24"/>
          <w:lang w:val="es-ES"/>
        </w:rPr>
      </w:pPr>
    </w:p>
    <w:p w:rsidR="0051275D" w:rsidRDefault="0051275D" w:rsidP="00C941E3">
      <w:pPr>
        <w:spacing w:after="0" w:line="360" w:lineRule="auto"/>
        <w:jc w:val="both"/>
        <w:rPr>
          <w:rFonts w:ascii="Times New Roman" w:eastAsia="Calibri" w:hAnsi="Times New Roman" w:cs="Times New Roman"/>
          <w:sz w:val="24"/>
          <w:szCs w:val="24"/>
          <w:lang w:val="es-ES"/>
        </w:rPr>
      </w:pPr>
    </w:p>
    <w:p w:rsidR="0051275D" w:rsidRDefault="0051275D" w:rsidP="00C941E3">
      <w:pPr>
        <w:spacing w:after="0" w:line="360" w:lineRule="auto"/>
        <w:jc w:val="both"/>
        <w:rPr>
          <w:rFonts w:ascii="Times New Roman" w:eastAsia="Calibri" w:hAnsi="Times New Roman" w:cs="Times New Roman"/>
          <w:sz w:val="24"/>
          <w:szCs w:val="24"/>
          <w:lang w:val="es-ES"/>
        </w:rPr>
      </w:pPr>
    </w:p>
    <w:p w:rsidR="0030090F" w:rsidRDefault="0030090F" w:rsidP="0030090F"/>
    <w:p w:rsidR="0030090F" w:rsidRPr="0051275D" w:rsidRDefault="0030090F" w:rsidP="0051275D">
      <w:pPr>
        <w:pStyle w:val="Ttulo1"/>
        <w:keepLines w:val="0"/>
        <w:spacing w:before="0" w:line="360" w:lineRule="auto"/>
        <w:rPr>
          <w:rFonts w:ascii="Times New Roman" w:eastAsia="Times New Roman" w:hAnsi="Times New Roman" w:cs="Times New Roman"/>
          <w:bCs/>
          <w:kern w:val="32"/>
          <w:sz w:val="28"/>
          <w:szCs w:val="28"/>
          <w:lang w:val="es-ES"/>
        </w:rPr>
      </w:pPr>
      <w:bookmarkStart w:id="10" w:name="_Toc5382651"/>
      <w:r w:rsidRPr="0051275D">
        <w:rPr>
          <w:rFonts w:ascii="Times New Roman" w:eastAsia="Times New Roman" w:hAnsi="Times New Roman" w:cs="Times New Roman"/>
          <w:bCs/>
          <w:kern w:val="32"/>
          <w:sz w:val="28"/>
          <w:szCs w:val="28"/>
          <w:lang w:val="es-ES"/>
        </w:rPr>
        <w:lastRenderedPageBreak/>
        <w:t>CAP</w:t>
      </w:r>
      <w:r w:rsidR="003D4936">
        <w:rPr>
          <w:rFonts w:ascii="Times New Roman" w:eastAsia="Times New Roman" w:hAnsi="Times New Roman" w:cs="Times New Roman"/>
          <w:bCs/>
          <w:kern w:val="32"/>
          <w:sz w:val="28"/>
          <w:szCs w:val="28"/>
          <w:lang w:val="es-ES"/>
        </w:rPr>
        <w:t>Í</w:t>
      </w:r>
      <w:r w:rsidRPr="0051275D">
        <w:rPr>
          <w:rFonts w:ascii="Times New Roman" w:eastAsia="Times New Roman" w:hAnsi="Times New Roman" w:cs="Times New Roman"/>
          <w:bCs/>
          <w:kern w:val="32"/>
          <w:sz w:val="28"/>
          <w:szCs w:val="28"/>
          <w:lang w:val="es-ES"/>
        </w:rPr>
        <w:t>TULO I</w:t>
      </w:r>
      <w:bookmarkEnd w:id="10"/>
    </w:p>
    <w:p w:rsidR="00D30A1C" w:rsidRDefault="00D30A1C" w:rsidP="00B62AF9">
      <w:pPr>
        <w:pStyle w:val="Estilo1"/>
      </w:pPr>
      <w:bookmarkStart w:id="11" w:name="_Toc5382652"/>
      <w:r>
        <w:t>Fundamentación</w:t>
      </w:r>
      <w:bookmarkEnd w:id="11"/>
    </w:p>
    <w:p w:rsidR="0033002B" w:rsidRPr="00CE4CEC" w:rsidRDefault="00D30A1C" w:rsidP="00CE4CEC">
      <w:pPr>
        <w:pStyle w:val="Estilo2"/>
        <w:numPr>
          <w:ilvl w:val="1"/>
          <w:numId w:val="3"/>
        </w:numPr>
        <w:spacing w:line="360" w:lineRule="auto"/>
      </w:pPr>
      <w:r>
        <w:t xml:space="preserve"> </w:t>
      </w:r>
      <w:bookmarkStart w:id="12" w:name="_Toc5382653"/>
      <w:r>
        <w:t>Antecedentes</w:t>
      </w:r>
      <w:bookmarkEnd w:id="12"/>
    </w:p>
    <w:p w:rsidR="0051275D" w:rsidRDefault="00950839" w:rsidP="0033002B">
      <w:pPr>
        <w:spacing w:after="0" w:line="360" w:lineRule="auto"/>
        <w:jc w:val="both"/>
        <w:rPr>
          <w:rFonts w:ascii="Times New Roman" w:eastAsia="Calibri" w:hAnsi="Times New Roman" w:cs="Arial"/>
          <w:sz w:val="24"/>
          <w:szCs w:val="24"/>
          <w:lang w:val="es-ES"/>
        </w:rPr>
      </w:pPr>
      <w:r w:rsidRPr="006311CE">
        <w:rPr>
          <w:rFonts w:ascii="Times New Roman" w:eastAsia="Calibri" w:hAnsi="Times New Roman" w:cs="Arial"/>
          <w:sz w:val="24"/>
          <w:szCs w:val="24"/>
          <w:lang w:val="es-ES"/>
        </w:rPr>
        <w:t xml:space="preserve">La Agencia Nacional de Tránsito (ANT) del Ecuador tiene como misión: “Planificar, regular y controlar la </w:t>
      </w:r>
      <w:del w:id="13" w:author="DAVIDS  GONZALEZ" w:date="2018-10-02T12:21:00Z">
        <w:r w:rsidRPr="006311CE" w:rsidDel="008E64AE">
          <w:rPr>
            <w:rFonts w:ascii="Times New Roman" w:eastAsia="Calibri" w:hAnsi="Times New Roman" w:cs="Arial"/>
            <w:sz w:val="24"/>
            <w:szCs w:val="24"/>
            <w:lang w:val="es-ES"/>
          </w:rPr>
          <w:delText>gestió</w:delText>
        </w:r>
      </w:del>
      <w:ins w:id="14" w:author="DAVIDS  GONZALEZ" w:date="2018-10-02T12:21:00Z">
        <w:r w:rsidRPr="006311CE">
          <w:rPr>
            <w:rFonts w:ascii="Times New Roman" w:eastAsia="Calibri" w:hAnsi="Times New Roman" w:cs="Arial"/>
            <w:sz w:val="24"/>
            <w:szCs w:val="24"/>
            <w:lang w:val="es-ES"/>
          </w:rPr>
          <w:t>gestión</w:t>
        </w:r>
      </w:ins>
      <w:del w:id="15" w:author="Unknown">
        <w:r w:rsidRPr="006311CE" w:rsidDel="009B6324">
          <w:rPr>
            <w:rFonts w:ascii="Times New Roman" w:eastAsia="Calibri" w:hAnsi="Times New Roman" w:cs="Arial"/>
            <w:sz w:val="24"/>
            <w:szCs w:val="24"/>
            <w:lang w:val="es-ES"/>
          </w:rPr>
          <w:delText>n</w:delText>
        </w:r>
      </w:del>
      <w:ins w:id="16" w:author="DAVIDS  GONZALEZ" w:date="2018-10-01T10:19:00Z">
        <w:r w:rsidRPr="006311CE">
          <w:rPr>
            <w:rFonts w:ascii="Times New Roman" w:eastAsia="Calibri" w:hAnsi="Times New Roman" w:cs="Arial"/>
            <w:sz w:val="24"/>
            <w:szCs w:val="24"/>
            <w:lang w:val="es-ES"/>
          </w:rPr>
          <w:t xml:space="preserve"> </w:t>
        </w:r>
      </w:ins>
      <w:r w:rsidRPr="006311CE">
        <w:rPr>
          <w:rFonts w:ascii="Times New Roman" w:eastAsia="Calibri" w:hAnsi="Times New Roman" w:cs="Arial"/>
          <w:sz w:val="24"/>
          <w:szCs w:val="24"/>
          <w:lang w:val="es-ES"/>
        </w:rPr>
        <w:t>del Transporte Terrestre, Tránsito y Seguridad Vial”</w:t>
      </w:r>
      <w:sdt>
        <w:sdtPr>
          <w:rPr>
            <w:rFonts w:ascii="Times New Roman" w:eastAsia="Calibri" w:hAnsi="Times New Roman" w:cs="Arial"/>
            <w:sz w:val="24"/>
            <w:szCs w:val="24"/>
            <w:lang w:val="es-ES"/>
          </w:rPr>
          <w:id w:val="-1562861424"/>
          <w:citation/>
        </w:sdtPr>
        <w:sdtContent>
          <w:r w:rsidRPr="006311CE">
            <w:rPr>
              <w:rFonts w:ascii="Times New Roman" w:eastAsia="Calibri" w:hAnsi="Times New Roman" w:cs="Arial"/>
              <w:sz w:val="24"/>
              <w:szCs w:val="24"/>
              <w:lang w:val="es-ES"/>
            </w:rPr>
            <w:fldChar w:fldCharType="begin"/>
          </w:r>
          <w:r w:rsidRPr="006311CE">
            <w:rPr>
              <w:rFonts w:ascii="Times New Roman" w:eastAsia="Calibri" w:hAnsi="Times New Roman" w:cs="Arial"/>
              <w:sz w:val="24"/>
              <w:szCs w:val="24"/>
              <w:lang w:val="es-ES"/>
            </w:rPr>
            <w:instrText xml:space="preserve"> CITATION Age18 \l 12298 </w:instrText>
          </w:r>
          <w:r w:rsidRPr="006311CE">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[1]</w:t>
          </w:r>
          <w:r w:rsidRPr="006311CE">
            <w:rPr>
              <w:rFonts w:ascii="Times New Roman" w:eastAsia="Calibri" w:hAnsi="Times New Roman" w:cs="Arial"/>
              <w:sz w:val="24"/>
              <w:szCs w:val="24"/>
              <w:lang w:val="es-ES"/>
            </w:rPr>
            <w:fldChar w:fldCharType="end"/>
          </w:r>
        </w:sdtContent>
      </w:sdt>
      <w:r w:rsidRPr="006311CE">
        <w:rPr>
          <w:rFonts w:ascii="Times New Roman" w:eastAsia="Calibri" w:hAnsi="Times New Roman" w:cs="Arial"/>
          <w:sz w:val="24"/>
          <w:szCs w:val="24"/>
          <w:lang w:val="es-ES"/>
        </w:rPr>
        <w:t>, teniendo como meta</w:t>
      </w:r>
      <w:ins w:id="17" w:author="DAVIDS  GONZALEZ" w:date="2018-10-01T10:27:00Z">
        <w:r w:rsidRPr="006311CE">
          <w:rPr>
            <w:rFonts w:ascii="Times New Roman" w:eastAsia="Calibri" w:hAnsi="Times New Roman" w:cs="Arial"/>
            <w:sz w:val="24"/>
            <w:szCs w:val="24"/>
            <w:lang w:val="es-ES"/>
          </w:rPr>
          <w:t xml:space="preserve"> aportar a la</w:t>
        </w:r>
      </w:ins>
      <w:r w:rsidRPr="006311CE">
        <w:rPr>
          <w:rFonts w:ascii="Times New Roman" w:eastAsia="Calibri" w:hAnsi="Times New Roman" w:cs="Arial"/>
          <w:sz w:val="24"/>
          <w:szCs w:val="24"/>
          <w:lang w:val="es-ES"/>
        </w:rPr>
        <w:t xml:space="preserve"> seguridad tanto para conductores, pasajeros y peatones,</w:t>
      </w:r>
      <w:del w:id="18" w:author="DAVIDS  GONZALEZ" w:date="2018-10-01T10:28:00Z">
        <w:r w:rsidRPr="006311CE" w:rsidDel="005F3B84">
          <w:rPr>
            <w:rFonts w:ascii="Times New Roman" w:eastAsia="Calibri" w:hAnsi="Times New Roman" w:cs="Arial"/>
            <w:sz w:val="24"/>
            <w:szCs w:val="24"/>
            <w:lang w:val="es-ES"/>
          </w:rPr>
          <w:delText xml:space="preserve"> todos ellos siendo</w:delText>
        </w:r>
      </w:del>
      <w:r w:rsidRPr="006311CE">
        <w:rPr>
          <w:rFonts w:ascii="Times New Roman" w:eastAsia="Calibri" w:hAnsi="Times New Roman" w:cs="Arial"/>
          <w:sz w:val="24"/>
          <w:szCs w:val="24"/>
          <w:lang w:val="es-ES"/>
        </w:rPr>
        <w:t xml:space="preserve"> ciudadanos</w:t>
      </w:r>
      <w:ins w:id="19" w:author="DAVIDS  GONZALEZ" w:date="2018-10-01T10:28:00Z">
        <w:r w:rsidRPr="006311CE">
          <w:rPr>
            <w:rFonts w:ascii="Times New Roman" w:eastAsia="Calibri" w:hAnsi="Times New Roman" w:cs="Arial"/>
            <w:sz w:val="24"/>
            <w:szCs w:val="24"/>
            <w:lang w:val="es-ES"/>
          </w:rPr>
          <w:t xml:space="preserve"> en general</w:t>
        </w:r>
      </w:ins>
      <w:r w:rsidRPr="006311CE">
        <w:rPr>
          <w:rFonts w:ascii="Times New Roman" w:eastAsia="Calibri" w:hAnsi="Times New Roman" w:cs="Arial"/>
          <w:sz w:val="24"/>
          <w:szCs w:val="24"/>
          <w:lang w:val="es-ES"/>
        </w:rPr>
        <w:t>, de esta manera ayudan a la mejoría en el desarrollo del País. Con el fin de ser líderes en la tarea de regular y controlar el transporte terrestre, buscan mejores alternativas para precautelar la vida de los ciudadanos, siendo esto una prioridad para ellos.</w:t>
      </w:r>
      <w:r w:rsidR="0033002B" w:rsidRPr="006311CE">
        <w:rPr>
          <w:rFonts w:ascii="Times New Roman" w:eastAsia="Calibri" w:hAnsi="Times New Roman" w:cs="Arial"/>
          <w:sz w:val="24"/>
          <w:szCs w:val="24"/>
          <w:lang w:val="es-ES"/>
        </w:rPr>
        <w:t xml:space="preserve"> </w:t>
      </w:r>
    </w:p>
    <w:p w:rsidR="00CE4CEC" w:rsidRPr="006311CE" w:rsidRDefault="00CE4CEC" w:rsidP="0033002B">
      <w:pPr>
        <w:spacing w:after="0" w:line="360" w:lineRule="auto"/>
        <w:jc w:val="both"/>
        <w:rPr>
          <w:rFonts w:ascii="Times New Roman" w:eastAsia="Calibri" w:hAnsi="Times New Roman" w:cs="Arial"/>
          <w:sz w:val="24"/>
          <w:szCs w:val="24"/>
          <w:lang w:val="es-ES"/>
        </w:rPr>
      </w:pPr>
    </w:p>
    <w:p w:rsidR="00570FAE" w:rsidRDefault="006311CE" w:rsidP="00570FAE">
      <w:pPr>
        <w:spacing w:after="0" w:line="360" w:lineRule="auto"/>
        <w:jc w:val="both"/>
        <w:rPr>
          <w:rFonts w:ascii="Times New Roman" w:eastAsia="Calibri" w:hAnsi="Times New Roman" w:cs="Arial"/>
          <w:sz w:val="24"/>
          <w:szCs w:val="24"/>
          <w:lang w:val="es-ES"/>
        </w:rPr>
      </w:pPr>
      <w:ins w:id="20" w:author="DAVIDS  GONZALEZ" w:date="2018-10-10T13:20:00Z">
        <w:r w:rsidRPr="006311CE">
          <w:rPr>
            <w:rFonts w:ascii="Times New Roman" w:eastAsia="Calibri" w:hAnsi="Times New Roman" w:cs="Arial"/>
            <w:sz w:val="24"/>
            <w:szCs w:val="24"/>
            <w:lang w:val="es-ES"/>
            <w:rPrChange w:id="21" w:author="Microsoft" w:date="2018-10-06T15:01:00Z">
              <w:rPr>
                <w:lang w:val="en-US"/>
              </w:rPr>
            </w:rPrChange>
          </w:rPr>
          <w:t xml:space="preserve">Estudios </w:t>
        </w:r>
      </w:ins>
      <w:r>
        <w:rPr>
          <w:rFonts w:ascii="Times New Roman" w:eastAsia="Calibri" w:hAnsi="Times New Roman" w:cs="Arial"/>
          <w:sz w:val="24"/>
          <w:szCs w:val="24"/>
          <w:lang w:val="es-ES"/>
        </w:rPr>
        <w:t xml:space="preserve">previos realizados durante el proceso de investigación </w:t>
      </w:r>
      <w:ins w:id="22" w:author="DAVIDS  GONZALEZ" w:date="2018-10-10T13:20:00Z">
        <w:r w:rsidRPr="006311CE">
          <w:rPr>
            <w:rFonts w:ascii="Times New Roman" w:eastAsia="Calibri" w:hAnsi="Times New Roman" w:cs="Arial"/>
            <w:sz w:val="24"/>
            <w:szCs w:val="24"/>
            <w:lang w:val="es-ES"/>
            <w:rPrChange w:id="23" w:author="Microsoft" w:date="2018-10-06T15:01:00Z">
              <w:rPr>
                <w:lang w:val="en-US"/>
              </w:rPr>
            </w:rPrChange>
          </w:rPr>
          <w:t>indican que el 58% de personas utiliza</w:t>
        </w:r>
        <w:r w:rsidRPr="006311CE">
          <w:rPr>
            <w:rFonts w:ascii="Times New Roman" w:eastAsia="Calibri" w:hAnsi="Times New Roman" w:cs="Arial"/>
            <w:sz w:val="24"/>
            <w:szCs w:val="24"/>
            <w:lang w:val="es-ES"/>
          </w:rPr>
          <w:t xml:space="preserve"> el</w:t>
        </w:r>
        <w:r w:rsidRPr="006311CE">
          <w:rPr>
            <w:rFonts w:ascii="Times New Roman" w:eastAsia="Calibri" w:hAnsi="Times New Roman" w:cs="Arial"/>
            <w:sz w:val="24"/>
            <w:szCs w:val="24"/>
            <w:lang w:val="es-ES"/>
            <w:rPrChange w:id="24" w:author="Microsoft" w:date="2018-10-06T15:01:00Z">
              <w:rPr>
                <w:lang w:val="en-US"/>
              </w:rPr>
            </w:rPrChange>
          </w:rPr>
          <w:t xml:space="preserve"> transporte </w:t>
        </w:r>
        <w:r w:rsidRPr="006311CE">
          <w:rPr>
            <w:rFonts w:ascii="Times New Roman" w:eastAsia="Calibri" w:hAnsi="Times New Roman" w:cs="Arial"/>
            <w:sz w:val="24"/>
            <w:szCs w:val="24"/>
            <w:lang w:val="es-ES"/>
          </w:rPr>
          <w:t>público</w:t>
        </w:r>
        <w:r w:rsidRPr="006311CE">
          <w:rPr>
            <w:rFonts w:ascii="Times New Roman" w:eastAsia="Calibri" w:hAnsi="Times New Roman" w:cs="Arial"/>
            <w:sz w:val="24"/>
            <w:szCs w:val="24"/>
            <w:lang w:val="es-ES"/>
            <w:rPrChange w:id="25" w:author="Microsoft" w:date="2018-10-06T15:01:00Z">
              <w:rPr>
                <w:lang w:val="en-US"/>
              </w:rPr>
            </w:rPrChange>
          </w:rPr>
          <w:t xml:space="preserve"> para su </w:t>
        </w:r>
        <w:r w:rsidRPr="006311CE">
          <w:rPr>
            <w:rFonts w:ascii="Times New Roman" w:eastAsia="Calibri" w:hAnsi="Times New Roman" w:cs="Arial"/>
            <w:sz w:val="24"/>
            <w:szCs w:val="24"/>
            <w:lang w:val="es-ES"/>
          </w:rPr>
          <w:t>movilización</w:t>
        </w:r>
        <w:r w:rsidRPr="006311CE">
          <w:rPr>
            <w:rFonts w:ascii="Times New Roman" w:eastAsia="Calibri" w:hAnsi="Times New Roman" w:cs="Arial"/>
            <w:sz w:val="24"/>
            <w:szCs w:val="24"/>
            <w:lang w:val="es-ES"/>
            <w:rPrChange w:id="26" w:author="Microsoft" w:date="2018-10-06T15:01:00Z">
              <w:rPr>
                <w:lang w:val="en-US"/>
              </w:rPr>
            </w:rPrChange>
          </w:rPr>
          <w:t xml:space="preserve"> diaria</w:t>
        </w:r>
        <w:r w:rsidRPr="006311CE">
          <w:rPr>
            <w:rFonts w:ascii="Times New Roman" w:eastAsia="Calibri" w:hAnsi="Times New Roman" w:cs="Arial"/>
            <w:sz w:val="24"/>
            <w:szCs w:val="24"/>
            <w:lang w:val="es-ES"/>
          </w:rPr>
          <w:t xml:space="preserve"> en la Provincia de Santa Elena. </w:t>
        </w:r>
      </w:ins>
      <w:customXmlInsRangeStart w:id="27" w:author="DAVIDS  GONZALEZ" w:date="2018-10-10T13:21:00Z"/>
      <w:sdt>
        <w:sdtPr>
          <w:rPr>
            <w:rFonts w:ascii="Times New Roman" w:eastAsia="Calibri" w:hAnsi="Times New Roman" w:cs="Arial"/>
            <w:sz w:val="24"/>
            <w:szCs w:val="24"/>
            <w:lang w:val="es-ES"/>
          </w:rPr>
          <w:id w:val="-310705170"/>
          <w:citation/>
        </w:sdtPr>
        <w:sdtContent>
          <w:customXmlInsRangeEnd w:id="27"/>
          <w:ins w:id="28" w:author="DAVIDS  GONZALEZ" w:date="2018-10-10T13:21:00Z">
            <w:r w:rsidRPr="006311CE">
              <w:rPr>
                <w:rFonts w:ascii="Times New Roman" w:eastAsia="Calibri" w:hAnsi="Times New Roman" w:cs="Arial"/>
                <w:sz w:val="24"/>
                <w:szCs w:val="24"/>
                <w:lang w:val="es-ES"/>
              </w:rPr>
              <w:fldChar w:fldCharType="begin"/>
            </w:r>
            <w:r w:rsidRPr="006311CE">
              <w:rPr>
                <w:rFonts w:ascii="Times New Roman" w:eastAsia="Calibri" w:hAnsi="Times New Roman" w:cs="Arial"/>
                <w:sz w:val="24"/>
                <w:szCs w:val="24"/>
                <w:lang w:val="es-ES"/>
              </w:rPr>
              <w:instrText xml:space="preserve"> CITATION AND13 \l 12298 </w:instrText>
            </w:r>
          </w:ins>
          <w:r w:rsidRPr="006311CE">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[2]</w:t>
          </w:r>
          <w:ins w:id="29" w:author="DAVIDS  GONZALEZ" w:date="2018-10-10T13:21:00Z">
            <w:r w:rsidRPr="006311CE">
              <w:rPr>
                <w:rFonts w:ascii="Times New Roman" w:eastAsia="Calibri" w:hAnsi="Times New Roman" w:cs="Arial"/>
                <w:sz w:val="24"/>
                <w:szCs w:val="24"/>
                <w:lang w:val="es-ES"/>
              </w:rPr>
              <w:fldChar w:fldCharType="end"/>
            </w:r>
          </w:ins>
          <w:customXmlInsRangeStart w:id="30" w:author="DAVIDS  GONZALEZ" w:date="2018-10-10T13:21:00Z"/>
        </w:sdtContent>
      </w:sdt>
      <w:customXmlInsRangeEnd w:id="30"/>
    </w:p>
    <w:p w:rsidR="006311CE" w:rsidRPr="00570FAE" w:rsidDel="00A21A69" w:rsidRDefault="00570FAE">
      <w:pPr>
        <w:pStyle w:val="Descripcin"/>
        <w:keepNext/>
        <w:spacing w:line="360" w:lineRule="auto"/>
        <w:ind w:firstLine="708"/>
        <w:jc w:val="both"/>
        <w:rPr>
          <w:del w:id="31" w:author="DAVIDS  GONZALEZ" w:date="2019-01-25T16:26:00Z"/>
          <w:rFonts w:ascii="Times New Roman" w:hAnsi="Times New Roman" w:cs="Arial"/>
          <w:rPrChange w:id="32" w:author="DAVIDS  GONZALEZ" w:date="2019-01-25T16:26:00Z">
            <w:rPr>
              <w:del w:id="33" w:author="DAVIDS  GONZALEZ" w:date="2019-01-25T16:26:00Z"/>
              <w:rFonts w:ascii="Arial" w:eastAsia="Times New Roman" w:hAnsi="Arial" w:cs="Arial"/>
            </w:rPr>
          </w:rPrChange>
        </w:rPr>
        <w:pPrChange w:id="34" w:author="DAVIDS  GONZALEZ" w:date="2019-01-25T16:26:00Z">
          <w:pPr>
            <w:spacing w:after="0" w:line="240" w:lineRule="auto"/>
            <w:ind w:firstLine="708"/>
            <w:jc w:val="both"/>
          </w:pPr>
        </w:pPrChange>
      </w:pPr>
      <w:ins w:id="35" w:author="DAVIDS  GONZALEZ" w:date="2018-10-10T13:21:00Z">
        <w:r w:rsidRPr="00570FAE">
          <w:rPr>
            <w:rFonts w:ascii="Times New Roman" w:hAnsi="Times New Roman" w:cs="Arial"/>
            <w:i w:val="0"/>
            <w:iCs w:val="0"/>
            <w:noProof/>
          </w:rPr>
          <w:drawing>
            <wp:anchor distT="0" distB="0" distL="114300" distR="114300" simplePos="0" relativeHeight="251659264" behindDoc="0" locked="0" layoutInCell="1" allowOverlap="1" wp14:anchorId="2D9D9FF9" wp14:editId="130ECC1B">
              <wp:simplePos x="0" y="0"/>
              <wp:positionH relativeFrom="column">
                <wp:posOffset>491737</wp:posOffset>
              </wp:positionH>
              <wp:positionV relativeFrom="paragraph">
                <wp:posOffset>234818</wp:posOffset>
              </wp:positionV>
              <wp:extent cx="4334510" cy="2329815"/>
              <wp:effectExtent l="0" t="0" r="889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334510" cy="2329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6311CE" w:rsidRPr="00570FAE">
        <w:rPr>
          <w:rFonts w:ascii="Times New Roman" w:hAnsi="Times New Roman" w:cs="Arial"/>
          <w:i w:val="0"/>
          <w:iCs w:val="0"/>
          <w:noProof/>
        </w:rPr>
        <mc:AlternateContent>
          <mc:Choice Requires="wps">
            <w:drawing>
              <wp:anchor distT="0" distB="0" distL="114300" distR="114300" simplePos="0" relativeHeight="251661312" behindDoc="0" locked="0" layoutInCell="1" allowOverlap="1" wp14:anchorId="3F1FD70D" wp14:editId="4389E0F8">
                <wp:simplePos x="0" y="0"/>
                <wp:positionH relativeFrom="column">
                  <wp:posOffset>586740</wp:posOffset>
                </wp:positionH>
                <wp:positionV relativeFrom="paragraph">
                  <wp:posOffset>2634615</wp:posOffset>
                </wp:positionV>
                <wp:extent cx="4334510"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4334510" cy="635"/>
                        </a:xfrm>
                        <a:prstGeom prst="rect">
                          <a:avLst/>
                        </a:prstGeom>
                        <a:solidFill>
                          <a:prstClr val="white"/>
                        </a:solidFill>
                        <a:ln>
                          <a:noFill/>
                        </a:ln>
                      </wps:spPr>
                      <wps:txbx>
                        <w:txbxContent>
                          <w:p w:rsidR="00CA5A96" w:rsidRPr="000B1297" w:rsidRDefault="00CA5A96" w:rsidP="006311CE">
                            <w:pPr>
                              <w:pStyle w:val="Descripcin"/>
                              <w:rPr>
                                <w:noProof/>
                              </w:rPr>
                            </w:pPr>
                            <w:r>
                              <w:t xml:space="preserve">Figura </w:t>
                            </w:r>
                            <w:r>
                              <w:fldChar w:fldCharType="begin"/>
                            </w:r>
                            <w:r>
                              <w:instrText xml:space="preserve"> SEQ Figura \* ARABIC </w:instrText>
                            </w:r>
                            <w:r>
                              <w:fldChar w:fldCharType="separate"/>
                            </w:r>
                            <w:r>
                              <w:rPr>
                                <w:noProof/>
                              </w:rPr>
                              <w:t>1</w:t>
                            </w:r>
                            <w:r>
                              <w:fldChar w:fldCharType="end"/>
                            </w:r>
                            <w:r>
                              <w:t xml:space="preserve"> </w:t>
                            </w:r>
                            <w:r w:rsidRPr="00EC7244">
                              <w:t>Uso de medios de transporte en la provincia de Santa Elena</w:t>
                            </w:r>
                            <w:ins w:id="36" w:author="DAVIDS  GONZALEZ" w:date="2018-10-10T13:20:00Z">
                              <w:r w:rsidRPr="006311CE">
                                <w:rPr>
                                  <w:rFonts w:ascii="Times New Roman" w:hAnsi="Times New Roman" w:cs="Arial"/>
                                </w:rPr>
                                <w:t xml:space="preserve">. </w:t>
                              </w:r>
                            </w:ins>
                            <w:customXmlInsRangeStart w:id="37" w:author="DAVIDS  GONZALEZ" w:date="2018-10-10T13:21:00Z"/>
                            <w:sdt>
                              <w:sdtPr>
                                <w:rPr>
                                  <w:rFonts w:ascii="Times New Roman" w:hAnsi="Times New Roman" w:cs="Arial"/>
                                </w:rPr>
                                <w:id w:val="297420217"/>
                                <w:citation/>
                              </w:sdtPr>
                              <w:sdtContent>
                                <w:customXmlInsRangeEnd w:id="37"/>
                                <w:ins w:id="38" w:author="DAVIDS  GONZALEZ" w:date="2018-10-10T13:21:00Z">
                                  <w:r w:rsidRPr="006311CE">
                                    <w:rPr>
                                      <w:rFonts w:ascii="Times New Roman" w:hAnsi="Times New Roman" w:cs="Arial"/>
                                    </w:rPr>
                                    <w:fldChar w:fldCharType="begin"/>
                                  </w:r>
                                  <w:r w:rsidRPr="006311CE">
                                    <w:rPr>
                                      <w:rFonts w:ascii="Times New Roman" w:hAnsi="Times New Roman" w:cs="Arial"/>
                                    </w:rPr>
                                    <w:instrText xml:space="preserve"> CITATION AND13 \l 12298 </w:instrText>
                                  </w:r>
                                </w:ins>
                                <w:r w:rsidRPr="006311CE">
                                  <w:rPr>
                                    <w:rFonts w:ascii="Times New Roman" w:hAnsi="Times New Roman" w:cs="Arial"/>
                                  </w:rPr>
                                  <w:fldChar w:fldCharType="separate"/>
                                </w:r>
                                <w:r w:rsidR="00B62AF9" w:rsidRPr="00B62AF9">
                                  <w:rPr>
                                    <w:rFonts w:ascii="Times New Roman" w:hAnsi="Times New Roman" w:cs="Arial"/>
                                    <w:noProof/>
                                  </w:rPr>
                                  <w:t>[2]</w:t>
                                </w:r>
                                <w:ins w:id="39" w:author="DAVIDS  GONZALEZ" w:date="2018-10-10T13:21:00Z">
                                  <w:r w:rsidRPr="006311CE">
                                    <w:rPr>
                                      <w:rFonts w:ascii="Times New Roman" w:hAnsi="Times New Roman" w:cs="Arial"/>
                                    </w:rPr>
                                    <w:fldChar w:fldCharType="end"/>
                                  </w:r>
                                </w:ins>
                                <w:customXmlInsRangeStart w:id="40" w:author="DAVIDS  GONZALEZ" w:date="2018-10-10T13:21:00Z"/>
                              </w:sdtContent>
                            </w:sdt>
                            <w:customXmlInsRangeEnd w:id="40"/>
                            <w:r w:rsidRPr="00EC7244">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1FD70D" id="_x0000_t202" coordsize="21600,21600" o:spt="202" path="m,l,21600r21600,l21600,xe">
                <v:stroke joinstyle="miter"/>
                <v:path gradientshapeok="t" o:connecttype="rect"/>
              </v:shapetype>
              <v:shape id="Cuadro de texto 2" o:spid="_x0000_s1026" type="#_x0000_t202" style="position:absolute;left:0;text-align:left;margin-left:46.2pt;margin-top:207.45pt;width:34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" stroked="f">
                <v:textbox style="mso-fit-shape-to-text:t" inset="0,0,0,0">
                  <w:txbxContent>
                    <w:p w:rsidR="00CA5A96" w:rsidRPr="000B1297" w:rsidRDefault="00CA5A96" w:rsidP="006311CE">
                      <w:pPr>
                        <w:pStyle w:val="Descripcin"/>
                        <w:rPr>
                          <w:noProof/>
                        </w:rPr>
                      </w:pPr>
                      <w:r>
                        <w:t xml:space="preserve">Figura </w:t>
                      </w:r>
                      <w:r>
                        <w:fldChar w:fldCharType="begin"/>
                      </w:r>
                      <w:r>
                        <w:instrText xml:space="preserve"> SEQ Figura \* ARABIC </w:instrText>
                      </w:r>
                      <w:r>
                        <w:fldChar w:fldCharType="separate"/>
                      </w:r>
                      <w:r>
                        <w:rPr>
                          <w:noProof/>
                        </w:rPr>
                        <w:t>1</w:t>
                      </w:r>
                      <w:r>
                        <w:fldChar w:fldCharType="end"/>
                      </w:r>
                      <w:r>
                        <w:t xml:space="preserve"> </w:t>
                      </w:r>
                      <w:r w:rsidRPr="00EC7244">
                        <w:t>Uso de medios de transporte en la provincia de Santa Elena</w:t>
                      </w:r>
                      <w:ins w:id="41" w:author="DAVIDS  GONZALEZ" w:date="2018-10-10T13:20:00Z">
                        <w:r w:rsidRPr="006311CE">
                          <w:rPr>
                            <w:rFonts w:ascii="Times New Roman" w:hAnsi="Times New Roman" w:cs="Arial"/>
                          </w:rPr>
                          <w:t xml:space="preserve">. </w:t>
                        </w:r>
                      </w:ins>
                      <w:customXmlInsRangeStart w:id="42" w:author="DAVIDS  GONZALEZ" w:date="2018-10-10T13:21:00Z"/>
                      <w:sdt>
                        <w:sdtPr>
                          <w:rPr>
                            <w:rFonts w:ascii="Times New Roman" w:hAnsi="Times New Roman" w:cs="Arial"/>
                          </w:rPr>
                          <w:id w:val="297420217"/>
                          <w:citation/>
                        </w:sdtPr>
                        <w:sdtContent>
                          <w:customXmlInsRangeEnd w:id="42"/>
                          <w:ins w:id="43" w:author="DAVIDS  GONZALEZ" w:date="2018-10-10T13:21:00Z">
                            <w:r w:rsidRPr="006311CE">
                              <w:rPr>
                                <w:rFonts w:ascii="Times New Roman" w:hAnsi="Times New Roman" w:cs="Arial"/>
                              </w:rPr>
                              <w:fldChar w:fldCharType="begin"/>
                            </w:r>
                            <w:r w:rsidRPr="006311CE">
                              <w:rPr>
                                <w:rFonts w:ascii="Times New Roman" w:hAnsi="Times New Roman" w:cs="Arial"/>
                              </w:rPr>
                              <w:instrText xml:space="preserve"> CITATION AND13 \l 12298 </w:instrText>
                            </w:r>
                          </w:ins>
                          <w:r w:rsidRPr="006311CE">
                            <w:rPr>
                              <w:rFonts w:ascii="Times New Roman" w:hAnsi="Times New Roman" w:cs="Arial"/>
                            </w:rPr>
                            <w:fldChar w:fldCharType="separate"/>
                          </w:r>
                          <w:r w:rsidR="00B62AF9" w:rsidRPr="00B62AF9">
                            <w:rPr>
                              <w:rFonts w:ascii="Times New Roman" w:hAnsi="Times New Roman" w:cs="Arial"/>
                              <w:noProof/>
                            </w:rPr>
                            <w:t>[2]</w:t>
                          </w:r>
                          <w:ins w:id="44" w:author="DAVIDS  GONZALEZ" w:date="2018-10-10T13:21:00Z">
                            <w:r w:rsidRPr="006311CE">
                              <w:rPr>
                                <w:rFonts w:ascii="Times New Roman" w:hAnsi="Times New Roman" w:cs="Arial"/>
                              </w:rPr>
                              <w:fldChar w:fldCharType="end"/>
                            </w:r>
                          </w:ins>
                          <w:customXmlInsRangeStart w:id="45" w:author="DAVIDS  GONZALEZ" w:date="2018-10-10T13:21:00Z"/>
                        </w:sdtContent>
                      </w:sdt>
                      <w:customXmlInsRangeEnd w:id="45"/>
                      <w:r w:rsidRPr="00EC7244">
                        <w:t xml:space="preserve"> </w:t>
                      </w:r>
                    </w:p>
                  </w:txbxContent>
                </v:textbox>
                <w10:wrap type="topAndBottom"/>
              </v:shape>
            </w:pict>
          </mc:Fallback>
        </mc:AlternateContent>
      </w:r>
    </w:p>
    <w:p w:rsidR="006311CE" w:rsidRPr="00570FAE" w:rsidRDefault="006311CE" w:rsidP="00570FAE">
      <w:pPr>
        <w:spacing w:after="0" w:line="360" w:lineRule="auto"/>
        <w:jc w:val="both"/>
        <w:rPr>
          <w:rFonts w:ascii="Times New Roman" w:eastAsia="Calibri" w:hAnsi="Times New Roman" w:cs="Arial"/>
          <w:sz w:val="24"/>
          <w:szCs w:val="24"/>
          <w:lang w:val="es-ES"/>
        </w:rPr>
      </w:pPr>
    </w:p>
    <w:p w:rsidR="00794146" w:rsidRPr="00794146" w:rsidRDefault="00794146">
      <w:pPr>
        <w:spacing w:after="0" w:line="360" w:lineRule="auto"/>
        <w:jc w:val="both"/>
        <w:rPr>
          <w:rFonts w:ascii="Times New Roman" w:eastAsia="Calibri" w:hAnsi="Times New Roman" w:cs="Arial"/>
          <w:sz w:val="24"/>
          <w:szCs w:val="24"/>
          <w:lang w:val="es-ES"/>
        </w:rPr>
        <w:pPrChange w:id="46" w:author="DAVIDS  GONZALEZ" w:date="2018-10-01T16:48:00Z">
          <w:pPr>
            <w:spacing w:after="0" w:line="240" w:lineRule="auto"/>
            <w:ind w:firstLine="708"/>
            <w:jc w:val="both"/>
          </w:pPr>
        </w:pPrChange>
      </w:pPr>
      <w:r w:rsidRPr="00794146">
        <w:rPr>
          <w:rFonts w:ascii="Times New Roman" w:eastAsia="Calibri" w:hAnsi="Times New Roman" w:cs="Arial"/>
          <w:sz w:val="24"/>
          <w:szCs w:val="24"/>
          <w:lang w:val="es-ES"/>
        </w:rPr>
        <w:t>El transporte público urbano es uno de los tantos componentes del Sistema de Transporte que la ANT trata de gestionar y controlar, para que aquellos que conducen estos tipos de vehículos se rijan de acuerdo con los estatutos y reglamentos establecidos. No obstante, los esfuerzos que asume la ANT, no suelen ser suficientes, ya que según críticas por moradores y redes sociales en Santa Elena mencionan que buses de transporte urbano no deja de ser un problema por las infracciones con respecto a los límites de velocidad, así lo cita Diario el Universo el 13 de noviembre del 2017</w:t>
      </w:r>
      <w:sdt>
        <w:sdtPr>
          <w:rPr>
            <w:rFonts w:ascii="Times New Roman" w:eastAsia="Calibri" w:hAnsi="Times New Roman" w:cs="Arial"/>
            <w:sz w:val="24"/>
            <w:szCs w:val="24"/>
            <w:lang w:val="es-ES"/>
          </w:rPr>
          <w:id w:val="-255286665"/>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Dia17 \l 12298 </w:instrText>
          </w:r>
          <w:r w:rsidRPr="00794146">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[3]</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xml:space="preserve">. A lo anterior, se suman las </w:t>
      </w:r>
      <w:r w:rsidRPr="00794146">
        <w:rPr>
          <w:rFonts w:ascii="Times New Roman" w:eastAsia="Calibri" w:hAnsi="Times New Roman" w:cs="Arial"/>
          <w:sz w:val="24"/>
          <w:szCs w:val="24"/>
          <w:lang w:val="es-ES"/>
        </w:rPr>
        <w:lastRenderedPageBreak/>
        <w:t xml:space="preserve">quejas que reciben las distintas comisiones de tránsito de Santa Elena por parte de los usuarios en general </w:t>
      </w:r>
      <w:sdt>
        <w:sdtPr>
          <w:rPr>
            <w:rFonts w:ascii="Times New Roman" w:eastAsia="Calibri" w:hAnsi="Times New Roman" w:cs="Arial"/>
            <w:sz w:val="24"/>
            <w:szCs w:val="24"/>
            <w:lang w:val="es-ES"/>
          </w:rPr>
          <w:id w:val="182095479"/>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ElU17 \l 12298 </w:instrText>
          </w:r>
          <w:r w:rsidRPr="00794146">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[4]</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w:t>
      </w:r>
    </w:p>
    <w:p w:rsidR="00794146" w:rsidRPr="00794146" w:rsidRDefault="00794146" w:rsidP="00794146">
      <w:pPr>
        <w:spacing w:after="0" w:line="360" w:lineRule="auto"/>
        <w:jc w:val="both"/>
        <w:rPr>
          <w:rFonts w:ascii="Times New Roman" w:eastAsia="Calibri" w:hAnsi="Times New Roman" w:cs="Arial"/>
          <w:sz w:val="24"/>
          <w:szCs w:val="24"/>
          <w:lang w:val="es-ES"/>
        </w:rPr>
      </w:pPr>
    </w:p>
    <w:p w:rsidR="00794146" w:rsidRPr="00794146" w:rsidRDefault="00794146">
      <w:pPr>
        <w:spacing w:after="0" w:line="360" w:lineRule="auto"/>
        <w:jc w:val="both"/>
        <w:rPr>
          <w:rFonts w:ascii="Times New Roman" w:eastAsia="Calibri" w:hAnsi="Times New Roman" w:cs="Arial"/>
          <w:sz w:val="24"/>
          <w:szCs w:val="24"/>
          <w:lang w:val="es-ES"/>
        </w:rPr>
        <w:pPrChange w:id="47" w:author="DAVIDS  GONZALEZ" w:date="2018-10-01T16:48:00Z">
          <w:pPr>
            <w:spacing w:after="0" w:line="240" w:lineRule="auto"/>
            <w:ind w:firstLine="708"/>
            <w:jc w:val="both"/>
          </w:pPr>
        </w:pPrChange>
      </w:pPr>
      <w:r w:rsidRPr="00794146">
        <w:rPr>
          <w:rFonts w:ascii="Times New Roman" w:eastAsia="Calibri" w:hAnsi="Times New Roman" w:cs="Arial"/>
          <w:sz w:val="24"/>
          <w:szCs w:val="24"/>
          <w:lang w:val="es-ES"/>
        </w:rPr>
        <w:t>ANT busca una alternativa para que accidentes e infracciones que son provocados por el transporte público disminuyan, y puesto que la información es poder, la ANT requiere</w:t>
      </w:r>
      <w:r w:rsidR="002457A4">
        <w:rPr>
          <w:rFonts w:ascii="Times New Roman" w:eastAsia="Calibri" w:hAnsi="Times New Roman" w:cs="Arial"/>
          <w:sz w:val="24"/>
          <w:szCs w:val="24"/>
          <w:lang w:val="es-ES"/>
        </w:rPr>
        <w:t xml:space="preserve"> de</w:t>
      </w:r>
      <w:r w:rsidRPr="00794146">
        <w:rPr>
          <w:rFonts w:ascii="Times New Roman" w:eastAsia="Calibri" w:hAnsi="Times New Roman" w:cs="Arial"/>
          <w:sz w:val="24"/>
          <w:szCs w:val="24"/>
          <w:lang w:val="es-ES"/>
        </w:rPr>
        <w:t xml:space="preserve"> sistemas de información para mejorar su gestión del </w:t>
      </w:r>
      <w:del w:id="48" w:author="DAVIDS  GONZALEZ" w:date="2018-10-02T11:07:00Z">
        <w:r w:rsidRPr="00794146" w:rsidDel="006B28B5">
          <w:rPr>
            <w:rFonts w:ascii="Times New Roman" w:eastAsia="Calibri" w:hAnsi="Times New Roman" w:cs="Arial"/>
            <w:sz w:val="24"/>
            <w:szCs w:val="24"/>
            <w:lang w:val="es-ES"/>
          </w:rPr>
          <w:delText>transito</w:delText>
        </w:r>
      </w:del>
      <w:ins w:id="49" w:author="DAVIDS  GONZALEZ" w:date="2018-10-02T11:07:00Z">
        <w:r w:rsidRPr="00794146">
          <w:rPr>
            <w:rFonts w:ascii="Times New Roman" w:eastAsia="Calibri" w:hAnsi="Times New Roman" w:cs="Arial"/>
            <w:sz w:val="24"/>
            <w:szCs w:val="24"/>
            <w:lang w:val="es-ES"/>
          </w:rPr>
          <w:t>tránsito</w:t>
        </w:r>
      </w:ins>
      <w:r w:rsidRPr="00794146">
        <w:rPr>
          <w:rFonts w:ascii="Times New Roman" w:eastAsia="Calibri" w:hAnsi="Times New Roman" w:cs="Arial"/>
          <w:sz w:val="24"/>
          <w:szCs w:val="24"/>
          <w:lang w:val="es-ES"/>
        </w:rPr>
        <w:t xml:space="preserve">, lo cual indirectamente incide en el </w:t>
      </w:r>
      <w:del w:id="50" w:author="DAVIDS  GONZALEZ" w:date="2018-10-02T11:07:00Z">
        <w:r w:rsidRPr="00794146" w:rsidDel="006B28B5">
          <w:rPr>
            <w:rFonts w:ascii="Times New Roman" w:eastAsia="Calibri" w:hAnsi="Times New Roman" w:cs="Arial"/>
            <w:sz w:val="24"/>
            <w:szCs w:val="24"/>
            <w:lang w:val="es-ES"/>
          </w:rPr>
          <w:delText>numero</w:delText>
        </w:r>
      </w:del>
      <w:ins w:id="51" w:author="DAVIDS  GONZALEZ" w:date="2018-10-02T11:07:00Z">
        <w:r w:rsidRPr="00794146">
          <w:rPr>
            <w:rFonts w:ascii="Times New Roman" w:eastAsia="Calibri" w:hAnsi="Times New Roman" w:cs="Arial"/>
            <w:sz w:val="24"/>
            <w:szCs w:val="24"/>
            <w:lang w:val="es-ES"/>
          </w:rPr>
          <w:t>número</w:t>
        </w:r>
      </w:ins>
      <w:r w:rsidRPr="00794146">
        <w:rPr>
          <w:rFonts w:ascii="Times New Roman" w:eastAsia="Calibri" w:hAnsi="Times New Roman" w:cs="Arial"/>
          <w:sz w:val="24"/>
          <w:szCs w:val="24"/>
          <w:lang w:val="es-ES"/>
        </w:rPr>
        <w:t xml:space="preserve"> de accidentes de </w:t>
      </w:r>
      <w:del w:id="52" w:author="DAVIDS  GONZALEZ" w:date="2018-10-02T11:07:00Z">
        <w:r w:rsidRPr="00794146" w:rsidDel="006B28B5">
          <w:rPr>
            <w:rFonts w:ascii="Times New Roman" w:eastAsia="Calibri" w:hAnsi="Times New Roman" w:cs="Arial"/>
            <w:sz w:val="24"/>
            <w:szCs w:val="24"/>
            <w:lang w:val="es-ES"/>
          </w:rPr>
          <w:delText>transito</w:delText>
        </w:r>
      </w:del>
      <w:ins w:id="53" w:author="DAVIDS  GONZALEZ" w:date="2018-10-02T11:07:00Z">
        <w:r w:rsidRPr="00794146">
          <w:rPr>
            <w:rFonts w:ascii="Times New Roman" w:eastAsia="Calibri" w:hAnsi="Times New Roman" w:cs="Arial"/>
            <w:sz w:val="24"/>
            <w:szCs w:val="24"/>
            <w:lang w:val="es-ES"/>
          </w:rPr>
          <w:t>tránsito</w:t>
        </w:r>
      </w:ins>
      <w:r w:rsidRPr="00794146">
        <w:rPr>
          <w:rFonts w:ascii="Times New Roman" w:eastAsia="Calibri" w:hAnsi="Times New Roman" w:cs="Arial"/>
          <w:sz w:val="24"/>
          <w:szCs w:val="24"/>
          <w:lang w:val="es-ES"/>
        </w:rPr>
        <w:t xml:space="preserve"> terrestre.</w:t>
      </w:r>
    </w:p>
    <w:p w:rsidR="00794146" w:rsidRPr="00794146" w:rsidRDefault="00794146">
      <w:pPr>
        <w:spacing w:after="0" w:line="360" w:lineRule="auto"/>
        <w:jc w:val="both"/>
        <w:rPr>
          <w:rFonts w:ascii="Times New Roman" w:eastAsia="Calibri" w:hAnsi="Times New Roman" w:cs="Arial"/>
          <w:sz w:val="24"/>
          <w:szCs w:val="24"/>
          <w:lang w:val="es-ES"/>
        </w:rPr>
        <w:pPrChange w:id="54" w:author="DAVIDS  GONZALEZ" w:date="2018-10-01T16:48:00Z">
          <w:pPr>
            <w:spacing w:after="0" w:line="240" w:lineRule="auto"/>
            <w:ind w:firstLine="708"/>
            <w:jc w:val="both"/>
          </w:pPr>
        </w:pPrChange>
      </w:pPr>
    </w:p>
    <w:p w:rsidR="00794146" w:rsidRPr="00794146" w:rsidRDefault="00794146">
      <w:pPr>
        <w:spacing w:after="0" w:line="360" w:lineRule="auto"/>
        <w:jc w:val="both"/>
        <w:rPr>
          <w:rFonts w:ascii="Times New Roman" w:eastAsia="Calibri" w:hAnsi="Times New Roman" w:cs="Arial"/>
          <w:sz w:val="24"/>
          <w:szCs w:val="24"/>
          <w:lang w:val="es-ES"/>
        </w:rPr>
        <w:pPrChange w:id="55" w:author="DAVIDS  GONZALEZ" w:date="2018-10-01T16:48:00Z">
          <w:pPr>
            <w:spacing w:after="0" w:line="240" w:lineRule="auto"/>
            <w:ind w:firstLine="708"/>
            <w:jc w:val="both"/>
          </w:pPr>
        </w:pPrChange>
      </w:pPr>
      <w:r w:rsidRPr="00794146">
        <w:rPr>
          <w:rFonts w:ascii="Times New Roman" w:eastAsia="Calibri" w:hAnsi="Times New Roman" w:cs="Arial"/>
          <w:sz w:val="24"/>
          <w:szCs w:val="24"/>
          <w:lang w:val="es-ES"/>
        </w:rPr>
        <w:t>Por otro lado, y con el mismo fin, la ANT desea proveer una solución</w:t>
      </w:r>
      <w:ins w:id="56" w:author="Ivan A Sanchez Vera" w:date="2018-09-28T10:27:00Z">
        <w:r w:rsidRPr="00794146">
          <w:rPr>
            <w:rFonts w:ascii="Times New Roman" w:eastAsia="Calibri" w:hAnsi="Times New Roman" w:cs="Arial"/>
            <w:sz w:val="24"/>
            <w:szCs w:val="24"/>
            <w:lang w:val="es-ES"/>
          </w:rPr>
          <w:t xml:space="preserve"> </w:t>
        </w:r>
        <w:del w:id="57" w:author="DAVIDS  GONZALEZ" w:date="2018-10-01T10:33:00Z">
          <w:r w:rsidRPr="00794146" w:rsidDel="00681FB3">
            <w:rPr>
              <w:rFonts w:ascii="Times New Roman" w:eastAsia="Calibri" w:hAnsi="Times New Roman" w:cs="Arial"/>
              <w:sz w:val="24"/>
              <w:szCs w:val="24"/>
              <w:lang w:val="es-ES"/>
            </w:rPr>
            <w:delText>informatica</w:delText>
          </w:r>
        </w:del>
      </w:ins>
      <w:ins w:id="58" w:author="DAVIDS  GONZALEZ" w:date="2018-10-01T10:33:00Z">
        <w:r w:rsidRPr="00794146">
          <w:rPr>
            <w:rFonts w:ascii="Times New Roman" w:eastAsia="Calibri" w:hAnsi="Times New Roman" w:cs="Arial"/>
            <w:sz w:val="24"/>
            <w:szCs w:val="24"/>
            <w:lang w:val="es-ES"/>
          </w:rPr>
          <w:t>informática</w:t>
        </w:r>
      </w:ins>
      <w:r w:rsidRPr="00794146">
        <w:rPr>
          <w:rFonts w:ascii="Times New Roman" w:eastAsia="Calibri" w:hAnsi="Times New Roman" w:cs="Arial"/>
          <w:sz w:val="24"/>
          <w:szCs w:val="24"/>
          <w:lang w:val="es-ES"/>
        </w:rPr>
        <w:t xml:space="preserve"> en la que los usuarios de buses urbanos en Santa Elena tengan conocimiento de las rutas y paradas que realizan los mismos, sobre todo turistas que buscan tiempo de tranquilidad en la provincia y que </w:t>
      </w:r>
      <w:del w:id="59" w:author="DAVIDS  GONZALEZ" w:date="2018-10-01T10:34:00Z">
        <w:r w:rsidRPr="00794146" w:rsidDel="00681FB3">
          <w:rPr>
            <w:rFonts w:ascii="Times New Roman" w:eastAsia="Calibri" w:hAnsi="Times New Roman" w:cs="Arial"/>
            <w:sz w:val="24"/>
            <w:szCs w:val="24"/>
            <w:lang w:val="es-ES"/>
          </w:rPr>
          <w:delText>utlilicen</w:delText>
        </w:r>
      </w:del>
      <w:ins w:id="60" w:author="DAVIDS  GONZALEZ" w:date="2018-10-01T10:34:00Z">
        <w:r w:rsidRPr="00794146">
          <w:rPr>
            <w:rFonts w:ascii="Times New Roman" w:eastAsia="Calibri" w:hAnsi="Times New Roman" w:cs="Arial"/>
            <w:sz w:val="24"/>
            <w:szCs w:val="24"/>
            <w:lang w:val="es-ES"/>
          </w:rPr>
          <w:t>utilicen</w:t>
        </w:r>
      </w:ins>
      <w:ins w:id="61" w:author="Ivan A Sanchez Vera" w:date="2018-09-28T10:27:00Z">
        <w:r w:rsidRPr="00794146">
          <w:rPr>
            <w:rFonts w:ascii="Times New Roman" w:eastAsia="Calibri" w:hAnsi="Times New Roman" w:cs="Arial"/>
            <w:sz w:val="24"/>
            <w:szCs w:val="24"/>
            <w:lang w:val="es-ES"/>
          </w:rPr>
          <w:t xml:space="preserve"> </w:t>
        </w:r>
      </w:ins>
      <w:r w:rsidRPr="00794146">
        <w:rPr>
          <w:rFonts w:ascii="Times New Roman" w:eastAsia="Calibri" w:hAnsi="Times New Roman" w:cs="Arial"/>
          <w:sz w:val="24"/>
          <w:szCs w:val="24"/>
          <w:lang w:val="es-ES"/>
        </w:rPr>
        <w:t>como medio de transporte los buses urbanos.</w:t>
      </w:r>
    </w:p>
    <w:p w:rsidR="00794146" w:rsidRPr="00794146" w:rsidRDefault="00794146">
      <w:pPr>
        <w:spacing w:after="0" w:line="360" w:lineRule="auto"/>
        <w:jc w:val="both"/>
        <w:rPr>
          <w:rFonts w:ascii="Times New Roman" w:eastAsia="Calibri" w:hAnsi="Times New Roman" w:cs="Arial"/>
          <w:sz w:val="24"/>
          <w:szCs w:val="24"/>
          <w:lang w:val="es-ES"/>
        </w:rPr>
        <w:pPrChange w:id="62" w:author="DAVIDS  GONZALEZ" w:date="2018-10-01T16:48:00Z">
          <w:pPr>
            <w:spacing w:after="0" w:line="240" w:lineRule="auto"/>
            <w:ind w:firstLine="568"/>
            <w:jc w:val="both"/>
          </w:pPr>
        </w:pPrChange>
      </w:pPr>
    </w:p>
    <w:p w:rsidR="00794146" w:rsidRPr="00794146" w:rsidRDefault="00794146">
      <w:pPr>
        <w:spacing w:after="0" w:line="360" w:lineRule="auto"/>
        <w:jc w:val="both"/>
        <w:rPr>
          <w:ins w:id="63" w:author="DAVIDS  GONZALEZ" w:date="2018-10-10T13:30:00Z"/>
          <w:rFonts w:ascii="Times New Roman" w:eastAsia="Calibri" w:hAnsi="Times New Roman" w:cs="Arial"/>
          <w:sz w:val="24"/>
          <w:szCs w:val="24"/>
          <w:lang w:val="es-ES"/>
        </w:rPr>
        <w:pPrChange w:id="64" w:author="DAVIDS  GONZALEZ" w:date="2018-10-01T16:48:00Z">
          <w:pPr>
            <w:spacing w:after="0" w:line="240" w:lineRule="auto"/>
            <w:ind w:firstLine="568"/>
            <w:jc w:val="both"/>
          </w:pPr>
        </w:pPrChange>
      </w:pPr>
      <w:r w:rsidRPr="00794146">
        <w:rPr>
          <w:rFonts w:ascii="Times New Roman" w:eastAsia="Calibri" w:hAnsi="Times New Roman" w:cs="Arial"/>
          <w:sz w:val="24"/>
          <w:szCs w:val="24"/>
          <w:lang w:val="es-ES"/>
        </w:rPr>
        <w:t>La Provincia de Santa Elena cuenta con una infraestructura de trasportación que brinda servicio en el área urbana compuesta de 3 cantones: Santa Elena, La Libertad, Salinas que de acuerdo con la información entregada por la “</w:t>
      </w:r>
      <w:proofErr w:type="gramStart"/>
      <w:r w:rsidRPr="00794146">
        <w:rPr>
          <w:rFonts w:ascii="Times New Roman" w:eastAsia="Calibri" w:hAnsi="Times New Roman" w:cs="Arial"/>
          <w:sz w:val="24"/>
          <w:szCs w:val="24"/>
          <w:lang w:val="es-ES"/>
        </w:rPr>
        <w:t>Directora</w:t>
      </w:r>
      <w:proofErr w:type="gramEnd"/>
      <w:r w:rsidRPr="00794146">
        <w:rPr>
          <w:rFonts w:ascii="Times New Roman" w:eastAsia="Calibri" w:hAnsi="Times New Roman" w:cs="Arial"/>
          <w:sz w:val="24"/>
          <w:szCs w:val="24"/>
          <w:lang w:val="es-ES"/>
        </w:rPr>
        <w:t xml:space="preserve"> de la ANT está conformado por 8 cooperativas de transporte con 240 unidades” </w:t>
      </w:r>
      <w:sdt>
        <w:sdtPr>
          <w:rPr>
            <w:rFonts w:ascii="Times New Roman" w:eastAsia="Calibri" w:hAnsi="Times New Roman" w:cs="Arial"/>
            <w:sz w:val="24"/>
            <w:szCs w:val="24"/>
            <w:lang w:val="es-ES"/>
          </w:rPr>
          <w:id w:val="-920170690"/>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CITATION IPa17 \l 12298 </w:instrText>
          </w:r>
          <w:r w:rsidRPr="00794146">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[5]</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xml:space="preserve"> para brindar el servicio a los usuarios.</w:t>
      </w:r>
      <w:ins w:id="65" w:author="DAVIDS  GONZALEZ" w:date="2018-10-15T12:14:00Z">
        <w:r w:rsidRPr="00794146">
          <w:rPr>
            <w:rFonts w:ascii="Times New Roman" w:eastAsia="Calibri" w:hAnsi="Times New Roman" w:cs="Arial"/>
            <w:sz w:val="24"/>
            <w:szCs w:val="24"/>
            <w:lang w:val="es-ES"/>
          </w:rPr>
          <w:t xml:space="preserve"> (Ver Anexo 1)</w:t>
        </w:r>
      </w:ins>
    </w:p>
    <w:p w:rsidR="00794146" w:rsidRPr="00794146" w:rsidRDefault="00794146">
      <w:pPr>
        <w:spacing w:after="0" w:line="360" w:lineRule="auto"/>
        <w:jc w:val="both"/>
        <w:rPr>
          <w:ins w:id="66" w:author="DAVIDS  GONZALEZ" w:date="2018-10-10T13:30:00Z"/>
          <w:rFonts w:ascii="Times New Roman" w:eastAsia="Calibri" w:hAnsi="Times New Roman" w:cs="Arial"/>
          <w:sz w:val="24"/>
          <w:szCs w:val="24"/>
          <w:lang w:val="es-ES"/>
        </w:rPr>
        <w:pPrChange w:id="67" w:author="DAVIDS  GONZALEZ" w:date="2018-10-01T16:48:00Z">
          <w:pPr>
            <w:spacing w:after="0" w:line="240" w:lineRule="auto"/>
            <w:ind w:firstLine="568"/>
            <w:jc w:val="both"/>
          </w:pPr>
        </w:pPrChange>
      </w:pPr>
    </w:p>
    <w:p w:rsidR="00794146" w:rsidRPr="00794146" w:rsidDel="0009012F" w:rsidRDefault="00794146">
      <w:pPr>
        <w:spacing w:after="0" w:line="360" w:lineRule="auto"/>
        <w:jc w:val="both"/>
        <w:rPr>
          <w:del w:id="68" w:author="DAVIDS  GONZALEZ" w:date="2018-10-10T13:30:00Z"/>
          <w:rFonts w:ascii="Times New Roman" w:eastAsia="Calibri" w:hAnsi="Times New Roman" w:cs="Arial"/>
          <w:sz w:val="24"/>
          <w:szCs w:val="24"/>
          <w:lang w:val="es-ES"/>
        </w:rPr>
        <w:pPrChange w:id="69" w:author="DAVIDS  GONZALEZ" w:date="2018-10-10T13:31:00Z">
          <w:pPr>
            <w:spacing w:after="0" w:line="240" w:lineRule="auto"/>
            <w:ind w:firstLine="568"/>
            <w:jc w:val="both"/>
          </w:pPr>
        </w:pPrChange>
      </w:pPr>
      <w:ins w:id="70" w:author="DAVIDS  GONZALEZ" w:date="2018-10-10T13:30:00Z">
        <w:r w:rsidRPr="00794146">
          <w:rPr>
            <w:rFonts w:ascii="Times New Roman" w:eastAsia="Calibri" w:hAnsi="Times New Roman" w:cs="Arial"/>
            <w:sz w:val="24"/>
            <w:szCs w:val="24"/>
            <w:lang w:val="es-ES"/>
            <w:rPrChange w:id="71" w:author="DAVIDS  GONZALEZ" w:date="2018-10-10T13:30:00Z">
              <w:rPr/>
            </w:rPrChange>
          </w:rPr>
          <w:t xml:space="preserve">A partir del 16 de enero del 2015, que entro a funcionar el Terminal Terrestre “Sumpa” en la Provincia de Santa Elena con sede en Ballenita, se pone a consideración que se cuenta con 240 unidades de transporte público urbano y 190 unidades para interprovincial.  </w:t>
        </w:r>
      </w:ins>
      <w:customXmlInsRangeStart w:id="72" w:author="DAVIDS  GONZALEZ" w:date="2018-10-10T13:32:00Z"/>
      <w:sdt>
        <w:sdtPr>
          <w:rPr>
            <w:rFonts w:ascii="Times New Roman" w:eastAsia="Calibri" w:hAnsi="Times New Roman" w:cs="Arial"/>
            <w:sz w:val="24"/>
            <w:szCs w:val="24"/>
            <w:lang w:val="es-ES"/>
          </w:rPr>
          <w:id w:val="1336727101"/>
          <w:citation/>
        </w:sdtPr>
        <w:sdtContent>
          <w:customXmlInsRangeEnd w:id="72"/>
          <w:ins w:id="73" w:author="DAVIDS  GONZALEZ" w:date="2018-10-10T13:32:00Z">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MIR15 \l 12298 </w:instrText>
            </w:r>
          </w:ins>
          <w:r w:rsidRPr="00794146">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[6]</w:t>
          </w:r>
          <w:ins w:id="74" w:author="DAVIDS  GONZALEZ" w:date="2018-10-10T13:32:00Z">
            <w:r w:rsidRPr="00794146">
              <w:rPr>
                <w:rFonts w:ascii="Times New Roman" w:eastAsia="Calibri" w:hAnsi="Times New Roman" w:cs="Arial"/>
                <w:sz w:val="24"/>
                <w:szCs w:val="24"/>
                <w:lang w:val="es-ES"/>
              </w:rPr>
              <w:fldChar w:fldCharType="end"/>
            </w:r>
          </w:ins>
          <w:customXmlInsRangeStart w:id="75" w:author="DAVIDS  GONZALEZ" w:date="2018-10-10T13:32:00Z"/>
        </w:sdtContent>
      </w:sdt>
      <w:customXmlInsRangeEnd w:id="75"/>
    </w:p>
    <w:p w:rsidR="00794146" w:rsidRPr="00794146" w:rsidRDefault="00794146">
      <w:pPr>
        <w:spacing w:after="0" w:line="360" w:lineRule="auto"/>
        <w:jc w:val="both"/>
        <w:rPr>
          <w:ins w:id="76" w:author="DAVIDS  GONZALEZ" w:date="2018-10-10T13:30:00Z"/>
          <w:rFonts w:ascii="Times New Roman" w:eastAsia="Calibri" w:hAnsi="Times New Roman" w:cs="Arial"/>
          <w:sz w:val="24"/>
          <w:szCs w:val="24"/>
          <w:lang w:val="es-ES"/>
        </w:rPr>
        <w:pPrChange w:id="77" w:author="DAVIDS  GONZALEZ" w:date="2018-10-10T13:31:00Z">
          <w:pPr>
            <w:spacing w:after="0" w:line="240" w:lineRule="auto"/>
            <w:ind w:firstLine="568"/>
            <w:jc w:val="both"/>
          </w:pPr>
        </w:pPrChange>
      </w:pPr>
    </w:p>
    <w:p w:rsidR="00794146" w:rsidRPr="00794146" w:rsidRDefault="00794146">
      <w:pPr>
        <w:spacing w:after="0" w:line="360" w:lineRule="auto"/>
        <w:jc w:val="both"/>
        <w:rPr>
          <w:rFonts w:ascii="Times New Roman" w:eastAsia="Calibri" w:hAnsi="Times New Roman" w:cs="Arial"/>
          <w:sz w:val="24"/>
          <w:szCs w:val="24"/>
          <w:lang w:val="es-ES"/>
        </w:rPr>
        <w:pPrChange w:id="78" w:author="DAVIDS  GONZALEZ" w:date="2018-10-10T13:30:00Z">
          <w:pPr>
            <w:spacing w:after="0" w:line="240" w:lineRule="auto"/>
            <w:ind w:firstLine="568"/>
            <w:jc w:val="both"/>
          </w:pPr>
        </w:pPrChange>
      </w:pPr>
    </w:p>
    <w:p w:rsidR="00794146" w:rsidRPr="00794146" w:rsidRDefault="00794146">
      <w:pPr>
        <w:spacing w:after="0" w:line="360" w:lineRule="auto"/>
        <w:jc w:val="both"/>
        <w:rPr>
          <w:rFonts w:ascii="Times New Roman" w:eastAsia="Calibri" w:hAnsi="Times New Roman" w:cs="Arial"/>
          <w:sz w:val="24"/>
          <w:szCs w:val="24"/>
          <w:lang w:val="es-ES"/>
        </w:rPr>
        <w:pPrChange w:id="79" w:author="DAVIDS  GONZALEZ" w:date="2018-10-01T16:48:00Z">
          <w:pPr>
            <w:spacing w:after="0" w:line="240" w:lineRule="auto"/>
            <w:ind w:firstLine="568"/>
            <w:jc w:val="both"/>
          </w:pPr>
        </w:pPrChange>
      </w:pPr>
      <w:r w:rsidRPr="00794146">
        <w:rPr>
          <w:rFonts w:ascii="Times New Roman" w:eastAsia="Calibri" w:hAnsi="Times New Roman" w:cs="Arial"/>
          <w:sz w:val="24"/>
          <w:szCs w:val="24"/>
          <w:lang w:val="es-ES"/>
        </w:rPr>
        <w:t>Como antecedente a esta propuesta, se deja constancia que este no es el primer esfuerzo de proveer información por medios electrónicos acerca del Sistema de transporte público urbano, puesto que ya en el 2014 se implementó el cobro electrónico, fue un proyecto aplicado desde el lunes 15 de diciembre del 2014 el pago de pasajes en los buses de transportación urbana de Santa Elena que se realizó de manera electrónica. La Agencia Nacional de Tránsito (ANT) colocó paradas inteligentes a lo largo de las rutas señaladas para cubrir la demanda de los usuarios</w:t>
      </w:r>
      <w:sdt>
        <w:sdtPr>
          <w:rPr>
            <w:rFonts w:ascii="Times New Roman" w:eastAsia="Calibri" w:hAnsi="Times New Roman" w:cs="Arial"/>
            <w:sz w:val="24"/>
            <w:szCs w:val="24"/>
            <w:lang w:val="es-ES"/>
          </w:rPr>
          <w:id w:val="1269587867"/>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ElT14 \l 1033 </w:instrText>
          </w:r>
          <w:r w:rsidRPr="00794146">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[7]</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w:t>
      </w:r>
    </w:p>
    <w:p w:rsidR="00794146" w:rsidRPr="00794146" w:rsidRDefault="00794146">
      <w:pPr>
        <w:spacing w:after="0" w:line="360" w:lineRule="auto"/>
        <w:jc w:val="both"/>
        <w:rPr>
          <w:rFonts w:ascii="Times New Roman" w:eastAsia="Calibri" w:hAnsi="Times New Roman" w:cs="Arial"/>
          <w:sz w:val="24"/>
          <w:szCs w:val="24"/>
          <w:lang w:val="es-ES"/>
        </w:rPr>
        <w:pPrChange w:id="80" w:author="DAVIDS  GONZALEZ" w:date="2018-10-01T16:48:00Z">
          <w:pPr>
            <w:spacing w:after="0" w:line="240" w:lineRule="auto"/>
            <w:ind w:firstLine="568"/>
            <w:jc w:val="both"/>
          </w:pPr>
        </w:pPrChange>
      </w:pPr>
    </w:p>
    <w:p w:rsidR="00794146" w:rsidRDefault="00794146" w:rsidP="00794146">
      <w:pPr>
        <w:spacing w:after="0" w:line="360" w:lineRule="auto"/>
        <w:jc w:val="both"/>
        <w:rPr>
          <w:rFonts w:ascii="Times New Roman" w:eastAsia="Calibri" w:hAnsi="Times New Roman" w:cs="Arial"/>
          <w:sz w:val="24"/>
          <w:szCs w:val="24"/>
          <w:lang w:val="es-ES"/>
        </w:rPr>
      </w:pPr>
      <w:r w:rsidRPr="00794146">
        <w:rPr>
          <w:rFonts w:ascii="Times New Roman" w:eastAsia="Calibri" w:hAnsi="Times New Roman" w:cs="Arial"/>
          <w:sz w:val="24"/>
          <w:szCs w:val="24"/>
          <w:lang w:val="es-ES"/>
        </w:rPr>
        <w:t xml:space="preserve">La ANT abasteció a 240 buses con validadores de tarjetas y GPS (sistema de posicionamiento) para el desarrollo del proyecto de Rediseño de Tránsito de Santa Elena, </w:t>
      </w:r>
      <w:r w:rsidRPr="00794146">
        <w:rPr>
          <w:rFonts w:ascii="Times New Roman" w:eastAsia="Calibri" w:hAnsi="Times New Roman" w:cs="Arial"/>
          <w:sz w:val="24"/>
          <w:szCs w:val="24"/>
          <w:lang w:val="es-ES"/>
        </w:rPr>
        <w:lastRenderedPageBreak/>
        <w:t>además colocó 235 paradas inteligentes. “El usuario podrá ver la ruta y el tiempo aproximado para que llegue el bus”, explicó en ese tiempo Fátima Paris, Directora Provincial de la ANT, en una entrevista en Habla Guayas</w:t>
      </w:r>
      <w:sdt>
        <w:sdtPr>
          <w:rPr>
            <w:rFonts w:ascii="Times New Roman" w:eastAsia="Calibri" w:hAnsi="Times New Roman" w:cs="Arial"/>
            <w:sz w:val="24"/>
            <w:szCs w:val="24"/>
            <w:lang w:val="es-ES"/>
          </w:rPr>
          <w:id w:val="291644646"/>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ElT14 \l 1033 </w:instrText>
          </w:r>
          <w:r w:rsidRPr="00794146">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[7]</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Sin embargo, el proyecto del cobro electrónico no tuvo una buena acogida por parte de los usuarios y fue cambiado por el pago de pasaje en efectivo debido a las quejas de estos</w:t>
      </w:r>
      <w:sdt>
        <w:sdtPr>
          <w:rPr>
            <w:rFonts w:ascii="Times New Roman" w:eastAsia="Calibri" w:hAnsi="Times New Roman" w:cs="Arial"/>
            <w:sz w:val="24"/>
            <w:szCs w:val="24"/>
            <w:lang w:val="es-ES"/>
          </w:rPr>
          <w:id w:val="-341250499"/>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ElU151 \l 12298 </w:instrText>
          </w:r>
          <w:r w:rsidRPr="00794146">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[8]</w:t>
          </w:r>
          <w:r w:rsidRPr="00794146">
            <w:rPr>
              <w:rFonts w:ascii="Times New Roman" w:eastAsia="Calibri" w:hAnsi="Times New Roman" w:cs="Arial"/>
              <w:sz w:val="24"/>
              <w:szCs w:val="24"/>
              <w:lang w:val="es-ES"/>
            </w:rPr>
            <w:fldChar w:fldCharType="end"/>
          </w:r>
        </w:sdtContent>
      </w:sdt>
      <w:ins w:id="81" w:author="DAVIDS  GONZALEZ" w:date="2018-10-01T17:00:00Z">
        <w:r w:rsidRPr="00794146">
          <w:rPr>
            <w:rFonts w:ascii="Times New Roman" w:eastAsia="Calibri" w:hAnsi="Times New Roman" w:cs="Arial"/>
            <w:sz w:val="24"/>
            <w:szCs w:val="24"/>
            <w:lang w:val="es-ES"/>
          </w:rPr>
          <w:t>, también las paradas inteligentes nunca llegaron a poner</w:t>
        </w:r>
      </w:ins>
      <w:ins w:id="82" w:author="DAVIDS  GONZALEZ" w:date="2018-10-01T17:05:00Z">
        <w:r w:rsidRPr="00794146">
          <w:rPr>
            <w:rFonts w:ascii="Times New Roman" w:eastAsia="Calibri" w:hAnsi="Times New Roman" w:cs="Arial"/>
            <w:sz w:val="24"/>
            <w:szCs w:val="24"/>
            <w:lang w:val="es-ES"/>
          </w:rPr>
          <w:t>se</w:t>
        </w:r>
      </w:ins>
      <w:ins w:id="83" w:author="DAVIDS  GONZALEZ" w:date="2018-10-01T17:00:00Z">
        <w:r w:rsidRPr="00794146">
          <w:rPr>
            <w:rFonts w:ascii="Times New Roman" w:eastAsia="Calibri" w:hAnsi="Times New Roman" w:cs="Arial"/>
            <w:sz w:val="24"/>
            <w:szCs w:val="24"/>
            <w:lang w:val="es-ES"/>
          </w:rPr>
          <w:t xml:space="preserve"> en funcionamiento, quedando obsoleto </w:t>
        </w:r>
      </w:ins>
      <w:ins w:id="84" w:author="DAVIDS  GONZALEZ" w:date="2018-10-10T13:38:00Z">
        <w:r w:rsidRPr="00794146">
          <w:rPr>
            <w:rFonts w:ascii="Times New Roman" w:eastAsia="Calibri" w:hAnsi="Times New Roman" w:cs="Arial"/>
            <w:sz w:val="24"/>
            <w:szCs w:val="24"/>
            <w:lang w:val="es-ES"/>
          </w:rPr>
          <w:t xml:space="preserve">y no abierto al </w:t>
        </w:r>
      </w:ins>
      <w:ins w:id="85" w:author="DAVIDS  GONZALEZ" w:date="2018-10-10T13:39:00Z">
        <w:r w:rsidRPr="00794146">
          <w:rPr>
            <w:rFonts w:ascii="Times New Roman" w:eastAsia="Calibri" w:hAnsi="Times New Roman" w:cs="Arial"/>
            <w:sz w:val="24"/>
            <w:szCs w:val="24"/>
            <w:lang w:val="es-ES"/>
          </w:rPr>
          <w:t>público</w:t>
        </w:r>
      </w:ins>
      <w:ins w:id="86" w:author="DAVIDS  GONZALEZ" w:date="2018-10-10T13:38:00Z">
        <w:r w:rsidRPr="00794146">
          <w:rPr>
            <w:rFonts w:ascii="Times New Roman" w:eastAsia="Calibri" w:hAnsi="Times New Roman" w:cs="Arial"/>
            <w:sz w:val="24"/>
            <w:szCs w:val="24"/>
            <w:lang w:val="es-ES"/>
          </w:rPr>
          <w:t xml:space="preserve"> </w:t>
        </w:r>
      </w:ins>
      <w:ins w:id="87" w:author="DAVIDS  GONZALEZ" w:date="2019-01-25T16:40:00Z">
        <w:r w:rsidRPr="00794146">
          <w:rPr>
            <w:rFonts w:ascii="Times New Roman" w:eastAsia="Calibri" w:hAnsi="Times New Roman" w:cs="Arial"/>
            <w:sz w:val="24"/>
            <w:szCs w:val="24"/>
            <w:lang w:val="es-ES"/>
          </w:rPr>
          <w:t xml:space="preserve">según </w:t>
        </w:r>
      </w:ins>
      <w:ins w:id="88" w:author="DAVIDS  GONZALEZ" w:date="2018-10-10T13:38:00Z">
        <w:r w:rsidRPr="00794146">
          <w:rPr>
            <w:rFonts w:ascii="Times New Roman" w:eastAsia="Calibri" w:hAnsi="Times New Roman" w:cs="Arial"/>
            <w:sz w:val="24"/>
            <w:szCs w:val="24"/>
            <w:lang w:val="es-ES"/>
          </w:rPr>
          <w:t>el sistema de recaudación el 12</w:t>
        </w:r>
      </w:ins>
      <w:ins w:id="89" w:author="DAVIDS  GONZALEZ" w:date="2018-10-10T13:39:00Z">
        <w:r w:rsidRPr="00794146">
          <w:rPr>
            <w:rFonts w:ascii="Times New Roman" w:eastAsia="Calibri" w:hAnsi="Times New Roman" w:cs="Arial"/>
            <w:sz w:val="24"/>
            <w:szCs w:val="24"/>
            <w:lang w:val="es-ES"/>
          </w:rPr>
          <w:t xml:space="preserve"> de agosto del 2015. </w:t>
        </w:r>
      </w:ins>
      <w:customXmlInsRangeStart w:id="90" w:author="DAVIDS  GONZALEZ" w:date="2018-10-10T13:40:00Z"/>
      <w:sdt>
        <w:sdtPr>
          <w:rPr>
            <w:rFonts w:ascii="Times New Roman" w:eastAsia="Calibri" w:hAnsi="Times New Roman" w:cs="Arial"/>
            <w:sz w:val="24"/>
            <w:szCs w:val="24"/>
            <w:lang w:val="es-ES"/>
          </w:rPr>
          <w:id w:val="-99650817"/>
          <w:citation/>
        </w:sdtPr>
        <w:sdtContent>
          <w:customXmlInsRangeEnd w:id="90"/>
          <w:ins w:id="91" w:author="DAVIDS  GONZALEZ" w:date="2018-10-10T13:40:00Z">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Mar17 \l 12298 </w:instrText>
            </w:r>
          </w:ins>
          <w:r w:rsidRPr="00794146">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[9]</w:t>
          </w:r>
          <w:ins w:id="92" w:author="DAVIDS  GONZALEZ" w:date="2018-10-10T13:40:00Z">
            <w:r w:rsidRPr="00794146">
              <w:rPr>
                <w:rFonts w:ascii="Times New Roman" w:eastAsia="Calibri" w:hAnsi="Times New Roman" w:cs="Arial"/>
                <w:sz w:val="24"/>
                <w:szCs w:val="24"/>
                <w:lang w:val="es-ES"/>
              </w:rPr>
              <w:fldChar w:fldCharType="end"/>
            </w:r>
          </w:ins>
          <w:customXmlInsRangeStart w:id="93" w:author="DAVIDS  GONZALEZ" w:date="2018-10-10T13:40:00Z"/>
        </w:sdtContent>
      </w:sdt>
      <w:customXmlInsRangeEnd w:id="93"/>
    </w:p>
    <w:p w:rsidR="00794146" w:rsidRPr="00794146" w:rsidRDefault="00794146" w:rsidP="00794146">
      <w:pPr>
        <w:spacing w:after="0" w:line="360" w:lineRule="auto"/>
        <w:jc w:val="both"/>
        <w:rPr>
          <w:ins w:id="94" w:author="DAVIDS  GONZALEZ" w:date="2018-10-10T13:45:00Z"/>
          <w:rFonts w:ascii="Times New Roman" w:eastAsia="Calibri" w:hAnsi="Times New Roman" w:cs="Arial"/>
          <w:sz w:val="24"/>
          <w:szCs w:val="24"/>
          <w:lang w:val="es-ES"/>
        </w:rPr>
      </w:pPr>
    </w:p>
    <w:p w:rsidR="00794146" w:rsidRDefault="00794146" w:rsidP="00794146">
      <w:pPr>
        <w:spacing w:after="0" w:line="360" w:lineRule="auto"/>
        <w:jc w:val="both"/>
        <w:rPr>
          <w:rFonts w:ascii="Times New Roman" w:eastAsia="Calibri" w:hAnsi="Times New Roman" w:cs="Arial"/>
          <w:sz w:val="24"/>
          <w:szCs w:val="24"/>
          <w:lang w:val="es-ES"/>
        </w:rPr>
      </w:pPr>
      <w:ins w:id="95" w:author="DAVIDS  GONZALEZ" w:date="2018-10-10T13:46:00Z">
        <w:r w:rsidRPr="00794146">
          <w:rPr>
            <w:rFonts w:ascii="Times New Roman" w:eastAsia="Calibri" w:hAnsi="Times New Roman" w:cs="Arial"/>
            <w:sz w:val="24"/>
            <w:szCs w:val="24"/>
            <w:lang w:val="es-ES"/>
          </w:rPr>
          <w:t xml:space="preserve">De acuerdo con la información de la ANT, cada una de las unidades de transporte público urbano cuenta con diferentes frecuencias que fueron regularizadas, racionalizadas y dadas al consorcio integrado de transporte Santa Elena – CITSE. </w:t>
        </w:r>
      </w:ins>
      <w:customXmlInsRangeStart w:id="96" w:author="DAVIDS  GONZALEZ" w:date="2018-10-10T13:47:00Z"/>
      <w:sdt>
        <w:sdtPr>
          <w:rPr>
            <w:rFonts w:ascii="Times New Roman" w:eastAsia="Calibri" w:hAnsi="Times New Roman" w:cs="Arial"/>
            <w:sz w:val="24"/>
            <w:szCs w:val="24"/>
            <w:lang w:val="es-ES"/>
          </w:rPr>
          <w:id w:val="29626332"/>
          <w:citation/>
        </w:sdtPr>
        <w:sdtContent>
          <w:customXmlInsRangeEnd w:id="96"/>
          <w:ins w:id="97" w:author="DAVIDS  GONZALEZ" w:date="2018-10-10T13:47:00Z">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ANT16 \l 12298 </w:instrText>
            </w:r>
          </w:ins>
          <w:r w:rsidRPr="00794146">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[10]</w:t>
          </w:r>
          <w:ins w:id="98" w:author="DAVIDS  GONZALEZ" w:date="2018-10-10T13:47:00Z">
            <w:r w:rsidRPr="00794146">
              <w:rPr>
                <w:rFonts w:ascii="Times New Roman" w:eastAsia="Calibri" w:hAnsi="Times New Roman" w:cs="Arial"/>
                <w:sz w:val="24"/>
                <w:szCs w:val="24"/>
                <w:lang w:val="es-ES"/>
              </w:rPr>
              <w:fldChar w:fldCharType="end"/>
            </w:r>
          </w:ins>
          <w:customXmlInsRangeStart w:id="99" w:author="DAVIDS  GONZALEZ" w:date="2018-10-10T13:47:00Z"/>
        </w:sdtContent>
      </w:sdt>
      <w:customXmlInsRangeEnd w:id="99"/>
    </w:p>
    <w:p w:rsidR="00794146" w:rsidRPr="00794146" w:rsidRDefault="00794146" w:rsidP="00794146">
      <w:pPr>
        <w:spacing w:after="0" w:line="360" w:lineRule="auto"/>
        <w:jc w:val="both"/>
        <w:rPr>
          <w:ins w:id="100" w:author="DAVIDS  GONZALEZ" w:date="2018-10-10T13:51:00Z"/>
          <w:rFonts w:ascii="Times New Roman" w:eastAsia="Calibri" w:hAnsi="Times New Roman" w:cs="Arial"/>
          <w:sz w:val="24"/>
          <w:szCs w:val="24"/>
          <w:lang w:val="es-ES"/>
        </w:rPr>
      </w:pPr>
    </w:p>
    <w:p w:rsidR="00794146" w:rsidRDefault="00794146" w:rsidP="00794146">
      <w:pPr>
        <w:spacing w:after="0" w:line="360" w:lineRule="auto"/>
        <w:jc w:val="both"/>
        <w:rPr>
          <w:rFonts w:ascii="Times New Roman" w:eastAsia="Calibri" w:hAnsi="Times New Roman" w:cs="Arial"/>
          <w:sz w:val="24"/>
          <w:szCs w:val="24"/>
          <w:lang w:val="es-ES"/>
        </w:rPr>
      </w:pPr>
      <w:ins w:id="101" w:author="DAVIDS  GONZALEZ" w:date="2018-10-10T13:51:00Z">
        <w:r w:rsidRPr="00794146">
          <w:rPr>
            <w:rFonts w:ascii="Times New Roman" w:eastAsia="Calibri" w:hAnsi="Times New Roman" w:cs="Arial"/>
            <w:sz w:val="24"/>
            <w:szCs w:val="24"/>
            <w:lang w:val="es-ES"/>
            <w:rPrChange w:id="102" w:author="DAVIDS  GONZALEZ" w:date="2018-10-10T13:51:00Z">
              <w:rPr>
                <w:rFonts w:ascii="Arial" w:hAnsi="Arial" w:cs="Arial"/>
                <w:bCs/>
                <w:sz w:val="24"/>
                <w:szCs w:val="24"/>
              </w:rPr>
            </w:rPrChange>
          </w:rPr>
          <w:t>La información de los diferentes horarios y rutas que cubren cada una de las líneas de transporte urbano de Santa Elena, se las puede encontrar de forma escrita</w:t>
        </w:r>
      </w:ins>
      <w:customXmlInsRangeStart w:id="103" w:author="DAVIDS  GONZALEZ" w:date="2018-10-10T13:51:00Z"/>
      <w:sdt>
        <w:sdtPr>
          <w:rPr>
            <w:rFonts w:ascii="Times New Roman" w:eastAsia="Calibri" w:hAnsi="Times New Roman" w:cs="Arial"/>
            <w:sz w:val="24"/>
            <w:szCs w:val="24"/>
            <w:lang w:val="es-ES"/>
          </w:rPr>
          <w:id w:val="-912852610"/>
          <w:citation/>
        </w:sdtPr>
        <w:sdtContent>
          <w:customXmlInsRangeEnd w:id="103"/>
          <w:ins w:id="104" w:author="DAVIDS  GONZALEZ" w:date="2018-10-10T13:51:00Z">
            <w:r w:rsidRPr="00794146">
              <w:rPr>
                <w:rFonts w:ascii="Times New Roman" w:eastAsia="Calibri" w:hAnsi="Times New Roman" w:cs="Arial"/>
                <w:sz w:val="24"/>
                <w:szCs w:val="24"/>
                <w:lang w:val="es-ES"/>
                <w:rPrChange w:id="105" w:author="DAVIDS  GONZALEZ" w:date="2018-10-10T13:51:00Z">
                  <w:rPr>
                    <w:rFonts w:ascii="Arial" w:hAnsi="Arial" w:cs="Arial"/>
                    <w:bCs/>
                    <w:sz w:val="24"/>
                    <w:szCs w:val="24"/>
                  </w:rPr>
                </w:rPrChange>
              </w:rPr>
              <w:fldChar w:fldCharType="begin"/>
            </w:r>
            <w:r w:rsidRPr="00794146">
              <w:rPr>
                <w:rFonts w:ascii="Times New Roman" w:eastAsia="Calibri" w:hAnsi="Times New Roman" w:cs="Arial"/>
                <w:sz w:val="24"/>
                <w:szCs w:val="24"/>
                <w:lang w:val="es-ES"/>
                <w:rPrChange w:id="106" w:author="DAVIDS  GONZALEZ" w:date="2018-10-10T13:51:00Z">
                  <w:rPr>
                    <w:rFonts w:ascii="Arial" w:hAnsi="Arial" w:cs="Arial"/>
                    <w:bCs/>
                    <w:sz w:val="24"/>
                    <w:szCs w:val="24"/>
                  </w:rPr>
                </w:rPrChange>
              </w:rPr>
              <w:instrText xml:space="preserve"> CITATION ANT16 \l 3082 </w:instrText>
            </w:r>
            <w:r w:rsidRPr="00794146">
              <w:rPr>
                <w:rFonts w:ascii="Times New Roman" w:eastAsia="Calibri" w:hAnsi="Times New Roman" w:cs="Arial"/>
                <w:sz w:val="24"/>
                <w:szCs w:val="24"/>
                <w:lang w:val="es-ES"/>
                <w:rPrChange w:id="107" w:author="DAVIDS  GONZALEZ" w:date="2018-10-10T13:51:00Z">
                  <w:rPr>
                    <w:rFonts w:ascii="Arial" w:hAnsi="Arial" w:cs="Arial"/>
                    <w:bCs/>
                    <w:sz w:val="24"/>
                    <w:szCs w:val="24"/>
                  </w:rPr>
                </w:rPrChange>
              </w:rPr>
              <w:fldChar w:fldCharType="separate"/>
            </w:r>
          </w:ins>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[10]</w:t>
          </w:r>
          <w:ins w:id="108" w:author="DAVIDS  GONZALEZ" w:date="2018-10-10T13:51:00Z">
            <w:r w:rsidRPr="00794146">
              <w:rPr>
                <w:rFonts w:ascii="Times New Roman" w:eastAsia="Calibri" w:hAnsi="Times New Roman" w:cs="Arial"/>
                <w:sz w:val="24"/>
                <w:szCs w:val="24"/>
                <w:lang w:val="es-ES"/>
                <w:rPrChange w:id="109" w:author="DAVIDS  GONZALEZ" w:date="2018-10-10T13:51:00Z">
                  <w:rPr>
                    <w:rFonts w:ascii="Arial" w:hAnsi="Arial" w:cs="Arial"/>
                    <w:bCs/>
                    <w:sz w:val="24"/>
                    <w:szCs w:val="24"/>
                  </w:rPr>
                </w:rPrChange>
              </w:rPr>
              <w:fldChar w:fldCharType="end"/>
            </w:r>
          </w:ins>
          <w:customXmlInsRangeStart w:id="110" w:author="DAVIDS  GONZALEZ" w:date="2018-10-10T13:51:00Z"/>
        </w:sdtContent>
      </w:sdt>
      <w:customXmlInsRangeEnd w:id="110"/>
      <w:ins w:id="111" w:author="DAVIDS  GONZALEZ" w:date="2018-10-10T13:51:00Z">
        <w:r w:rsidRPr="00794146">
          <w:rPr>
            <w:rFonts w:ascii="Times New Roman" w:eastAsia="Calibri" w:hAnsi="Times New Roman" w:cs="Arial"/>
            <w:sz w:val="24"/>
            <w:szCs w:val="24"/>
            <w:lang w:val="es-ES"/>
            <w:rPrChange w:id="112" w:author="DAVIDS  GONZALEZ" w:date="2018-10-10T13:51:00Z">
              <w:rPr>
                <w:rFonts w:ascii="Arial" w:hAnsi="Arial" w:cs="Arial"/>
                <w:bCs/>
                <w:sz w:val="24"/>
                <w:szCs w:val="24"/>
              </w:rPr>
            </w:rPrChange>
          </w:rPr>
          <w:t xml:space="preserve"> , que es muy difícil interpretar para los usuarios que frecuentan a diario el servicio, ocasionando que más de uno se quejen por la falta de información.</w:t>
        </w:r>
      </w:ins>
      <w:del w:id="113" w:author="DAVIDS  GONZALEZ" w:date="2018-10-01T17:05:00Z">
        <w:r w:rsidRPr="00794146" w:rsidDel="003F6883">
          <w:rPr>
            <w:rFonts w:ascii="Times New Roman" w:eastAsia="Calibri" w:hAnsi="Times New Roman" w:cs="Arial"/>
            <w:sz w:val="24"/>
            <w:szCs w:val="24"/>
            <w:lang w:val="es-ES"/>
          </w:rPr>
          <w:delText>.</w:delText>
        </w:r>
      </w:del>
      <w:ins w:id="114" w:author="Ivan A Sanchez Vera" w:date="2018-09-28T10:42:00Z">
        <w:del w:id="115" w:author="DAVIDS  GONZALEZ" w:date="2018-10-01T17:05:00Z">
          <w:r w:rsidRPr="00794146" w:rsidDel="003F6883">
            <w:rPr>
              <w:rFonts w:ascii="Times New Roman" w:eastAsia="Calibri" w:hAnsi="Times New Roman" w:cs="Arial"/>
              <w:sz w:val="24"/>
              <w:szCs w:val="24"/>
              <w:lang w:val="es-ES"/>
            </w:rPr>
            <w:delText xml:space="preserve"> </w:delText>
          </w:r>
        </w:del>
      </w:ins>
    </w:p>
    <w:p w:rsidR="00794146" w:rsidRPr="00794146" w:rsidDel="008E5131" w:rsidRDefault="00794146" w:rsidP="00794146">
      <w:pPr>
        <w:spacing w:after="0" w:line="360" w:lineRule="auto"/>
        <w:jc w:val="both"/>
        <w:rPr>
          <w:del w:id="116" w:author="DAVIDS  GONZALEZ" w:date="2018-10-10T13:51:00Z"/>
          <w:rFonts w:ascii="Times New Roman" w:eastAsia="Calibri" w:hAnsi="Times New Roman" w:cs="Arial"/>
          <w:sz w:val="24"/>
          <w:szCs w:val="24"/>
          <w:lang w:val="es-ES"/>
        </w:rPr>
      </w:pPr>
    </w:p>
    <w:p w:rsidR="00794146" w:rsidRPr="00794146" w:rsidRDefault="00794146">
      <w:pPr>
        <w:spacing w:after="0" w:line="360" w:lineRule="auto"/>
        <w:jc w:val="both"/>
        <w:rPr>
          <w:ins w:id="117" w:author="DAVIDS  GONZALEZ" w:date="2018-10-10T13:51:00Z"/>
          <w:rFonts w:ascii="Times New Roman" w:eastAsia="Calibri" w:hAnsi="Times New Roman" w:cs="Arial"/>
          <w:sz w:val="24"/>
          <w:szCs w:val="24"/>
          <w:lang w:val="es-ES"/>
        </w:rPr>
        <w:pPrChange w:id="118" w:author="DAVIDS  GONZALEZ" w:date="2018-10-01T16:48:00Z">
          <w:pPr>
            <w:spacing w:line="240" w:lineRule="auto"/>
            <w:ind w:firstLine="568"/>
            <w:jc w:val="both"/>
          </w:pPr>
        </w:pPrChange>
      </w:pPr>
    </w:p>
    <w:p w:rsidR="00794146" w:rsidRDefault="00794146" w:rsidP="00794146">
      <w:pPr>
        <w:spacing w:after="0" w:line="360" w:lineRule="auto"/>
        <w:jc w:val="both"/>
        <w:rPr>
          <w:rFonts w:ascii="Times New Roman" w:eastAsia="Calibri" w:hAnsi="Times New Roman" w:cs="Arial"/>
          <w:sz w:val="24"/>
          <w:szCs w:val="24"/>
          <w:lang w:val="es-ES"/>
        </w:rPr>
      </w:pPr>
      <w:r w:rsidRPr="00794146">
        <w:rPr>
          <w:rFonts w:ascii="Times New Roman" w:eastAsia="Calibri" w:hAnsi="Times New Roman" w:cs="Arial"/>
          <w:sz w:val="24"/>
          <w:szCs w:val="24"/>
          <w:lang w:val="es-ES"/>
        </w:rPr>
        <w:t>Actualmente en el Ecuador existen algunas iniciativas tendientes</w:t>
      </w:r>
      <w:ins w:id="119" w:author="DAVIDS  GONZALEZ" w:date="2019-01-25T16:41:00Z">
        <w:r w:rsidRPr="00794146">
          <w:rPr>
            <w:rFonts w:ascii="Times New Roman" w:eastAsia="Calibri" w:hAnsi="Times New Roman" w:cs="Arial"/>
            <w:sz w:val="24"/>
            <w:szCs w:val="24"/>
            <w:lang w:val="es-ES"/>
          </w:rPr>
          <w:t xml:space="preserve"> a</w:t>
        </w:r>
      </w:ins>
      <w:r w:rsidRPr="00794146">
        <w:rPr>
          <w:rFonts w:ascii="Times New Roman" w:eastAsia="Calibri" w:hAnsi="Times New Roman" w:cs="Arial"/>
          <w:sz w:val="24"/>
          <w:szCs w:val="24"/>
          <w:lang w:val="es-ES"/>
        </w:rPr>
        <w:t xml:space="preserve"> mostrar información de las rutas del transporte público como</w:t>
      </w:r>
      <w:ins w:id="120" w:author="DAVIDS  GONZALEZ" w:date="2019-01-15T11:59:00Z">
        <w:r w:rsidRPr="00794146">
          <w:rPr>
            <w:rFonts w:ascii="Times New Roman" w:eastAsia="Calibri" w:hAnsi="Times New Roman" w:cs="Arial"/>
            <w:sz w:val="24"/>
            <w:szCs w:val="24"/>
            <w:lang w:val="es-ES"/>
          </w:rPr>
          <w:t xml:space="preserve"> </w:t>
        </w:r>
      </w:ins>
      <w:del w:id="121" w:author="Unknown">
        <w:r w:rsidRPr="00794146" w:rsidDel="008E5131">
          <w:rPr>
            <w:rFonts w:ascii="Times New Roman" w:eastAsia="Calibri" w:hAnsi="Times New Roman" w:cs="Arial"/>
            <w:sz w:val="24"/>
            <w:szCs w:val="24"/>
            <w:lang w:val="es-ES"/>
          </w:rPr>
          <w:delText xml:space="preserve"> </w:delText>
        </w:r>
      </w:del>
      <w:ins w:id="122" w:author="DAVIDS  GONZALEZ" w:date="2018-10-10T13:51:00Z">
        <w:r w:rsidRPr="00794146">
          <w:rPr>
            <w:rFonts w:ascii="Times New Roman" w:eastAsia="Calibri" w:hAnsi="Times New Roman" w:cs="Arial"/>
            <w:sz w:val="24"/>
            <w:szCs w:val="24"/>
            <w:lang w:val="es-ES"/>
          </w:rPr>
          <w:t>e</w:t>
        </w:r>
      </w:ins>
      <w:r w:rsidRPr="00794146">
        <w:rPr>
          <w:rFonts w:ascii="Times New Roman" w:eastAsia="Calibri" w:hAnsi="Times New Roman" w:cs="Arial"/>
          <w:sz w:val="24"/>
          <w:szCs w:val="24"/>
          <w:lang w:val="es-ES"/>
        </w:rPr>
        <w:t xml:space="preserve">n la ciudad de Cuenca la app </w:t>
      </w:r>
      <w:proofErr w:type="spellStart"/>
      <w:r w:rsidRPr="00794146">
        <w:rPr>
          <w:rFonts w:ascii="Times New Roman" w:eastAsia="Calibri" w:hAnsi="Times New Roman" w:cs="Arial"/>
          <w:sz w:val="24"/>
          <w:szCs w:val="24"/>
          <w:lang w:val="es-ES"/>
        </w:rPr>
        <w:t>Moovit</w:t>
      </w:r>
      <w:proofErr w:type="spellEnd"/>
      <w:r w:rsidRPr="00794146">
        <w:rPr>
          <w:rFonts w:ascii="Times New Roman" w:eastAsia="Calibri" w:hAnsi="Times New Roman" w:cs="Arial"/>
          <w:sz w:val="24"/>
          <w:szCs w:val="24"/>
          <w:lang w:val="es-ES"/>
        </w:rPr>
        <w:t xml:space="preserve"> </w:t>
      </w:r>
      <w:sdt>
        <w:sdtPr>
          <w:rPr>
            <w:rFonts w:ascii="Times New Roman" w:eastAsia="Calibri" w:hAnsi="Times New Roman" w:cs="Arial"/>
            <w:sz w:val="24"/>
            <w:szCs w:val="24"/>
            <w:lang w:val="es-ES"/>
          </w:rPr>
          <w:id w:val="-1271619172"/>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ElU18 \l 3082 </w:instrText>
          </w:r>
          <w:r w:rsidRPr="00794146">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[11]</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xml:space="preserve"> que permite conocer el tiempo para llegar al sitio indicado, los minutos para caminar a la parada, los buses que podemos tomar y la ruta de nuestro recorrido, a pesar de ser una app a nivel mundial, Cuenca es la primera en </w:t>
      </w:r>
      <w:ins w:id="123" w:author="DAVIDS  GONZALEZ" w:date="2019-01-25T16:42:00Z">
        <w:r w:rsidRPr="00794146">
          <w:rPr>
            <w:rFonts w:ascii="Times New Roman" w:eastAsia="Calibri" w:hAnsi="Times New Roman" w:cs="Arial"/>
            <w:sz w:val="24"/>
            <w:szCs w:val="24"/>
            <w:lang w:val="es-ES"/>
          </w:rPr>
          <w:t>E</w:t>
        </w:r>
      </w:ins>
      <w:del w:id="124" w:author="DAVIDS  GONZALEZ" w:date="2019-01-25T16:42:00Z">
        <w:r w:rsidRPr="00794146" w:rsidDel="00095F65">
          <w:rPr>
            <w:rFonts w:ascii="Times New Roman" w:eastAsia="Calibri" w:hAnsi="Times New Roman" w:cs="Arial"/>
            <w:sz w:val="24"/>
            <w:szCs w:val="24"/>
            <w:lang w:val="es-ES"/>
          </w:rPr>
          <w:delText>e</w:delText>
        </w:r>
      </w:del>
      <w:r w:rsidRPr="00794146">
        <w:rPr>
          <w:rFonts w:ascii="Times New Roman" w:eastAsia="Calibri" w:hAnsi="Times New Roman" w:cs="Arial"/>
          <w:sz w:val="24"/>
          <w:szCs w:val="24"/>
          <w:lang w:val="es-ES"/>
        </w:rPr>
        <w:t xml:space="preserve">cuador en ponerla en marcha. En la ciudad de Quito lanzaron </w:t>
      </w:r>
      <w:proofErr w:type="spellStart"/>
      <w:r w:rsidRPr="00794146">
        <w:rPr>
          <w:rFonts w:ascii="Times New Roman" w:eastAsia="Calibri" w:hAnsi="Times New Roman" w:cs="Arial"/>
          <w:sz w:val="24"/>
          <w:szCs w:val="24"/>
          <w:lang w:val="es-ES"/>
        </w:rPr>
        <w:t>Movilizate</w:t>
      </w:r>
      <w:proofErr w:type="spellEnd"/>
      <w:r w:rsidRPr="00794146">
        <w:rPr>
          <w:rFonts w:ascii="Times New Roman" w:eastAsia="Calibri" w:hAnsi="Times New Roman" w:cs="Arial"/>
          <w:sz w:val="24"/>
          <w:szCs w:val="24"/>
          <w:lang w:val="es-ES"/>
        </w:rPr>
        <w:t xml:space="preserve"> </w:t>
      </w:r>
      <w:proofErr w:type="spellStart"/>
      <w:r w:rsidRPr="00794146">
        <w:rPr>
          <w:rFonts w:ascii="Times New Roman" w:eastAsia="Calibri" w:hAnsi="Times New Roman" w:cs="Arial"/>
          <w:sz w:val="24"/>
          <w:szCs w:val="24"/>
          <w:lang w:val="es-ES"/>
        </w:rPr>
        <w:t>Uio</w:t>
      </w:r>
      <w:proofErr w:type="spellEnd"/>
      <w:r w:rsidRPr="00794146">
        <w:rPr>
          <w:rFonts w:ascii="Times New Roman" w:eastAsia="Calibri" w:hAnsi="Times New Roman" w:cs="Arial"/>
          <w:sz w:val="24"/>
          <w:szCs w:val="24"/>
          <w:lang w:val="es-ES"/>
        </w:rPr>
        <w:t xml:space="preserve"> </w:t>
      </w:r>
      <w:sdt>
        <w:sdtPr>
          <w:rPr>
            <w:rFonts w:ascii="Times New Roman" w:eastAsia="Calibri" w:hAnsi="Times New Roman" w:cs="Arial"/>
            <w:sz w:val="24"/>
            <w:szCs w:val="24"/>
            <w:lang w:val="es-ES"/>
          </w:rPr>
          <w:id w:val="1251238707"/>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Goo18 \l 3082 </w:instrText>
          </w:r>
          <w:r w:rsidRPr="00794146">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[12]</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xml:space="preserve"> que permite utilizar diferentes funcionalidades como:  Rutas y frecuencias del sistema de Transporte Integrado y convencional, Ciclovías y estaciones de BICIQUITO, y reportes de incidencias en temas de movilidad, este se encuentra disponible en la Google Play. En el contexto local, Santa Elena En Tu Mano </w:t>
      </w:r>
      <w:sdt>
        <w:sdtPr>
          <w:rPr>
            <w:rFonts w:ascii="Times New Roman" w:eastAsia="Calibri" w:hAnsi="Times New Roman" w:cs="Arial"/>
            <w:sz w:val="24"/>
            <w:szCs w:val="24"/>
            <w:lang w:val="es-ES"/>
          </w:rPr>
          <w:id w:val="-493721262"/>
          <w:citation/>
        </w:sdtPr>
        <w:sdtContent>
          <w:r w:rsidRPr="00794146">
            <w:rPr>
              <w:rFonts w:ascii="Times New Roman" w:eastAsia="Calibri" w:hAnsi="Times New Roman" w:cs="Arial"/>
              <w:sz w:val="24"/>
              <w:szCs w:val="24"/>
              <w:lang w:val="es-ES"/>
            </w:rPr>
            <w:fldChar w:fldCharType="begin"/>
          </w:r>
          <w:r w:rsidRPr="00794146">
            <w:rPr>
              <w:rFonts w:ascii="Times New Roman" w:eastAsia="Calibri" w:hAnsi="Times New Roman" w:cs="Arial"/>
              <w:sz w:val="24"/>
              <w:szCs w:val="24"/>
              <w:lang w:val="es-ES"/>
            </w:rPr>
            <w:instrText xml:space="preserve"> CITATION San18 \l 3082 </w:instrText>
          </w:r>
          <w:r w:rsidRPr="00794146">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[13]</w:t>
          </w:r>
          <w:r w:rsidRPr="00794146">
            <w:rPr>
              <w:rFonts w:ascii="Times New Roman" w:eastAsia="Calibri" w:hAnsi="Times New Roman" w:cs="Arial"/>
              <w:sz w:val="24"/>
              <w:szCs w:val="24"/>
              <w:lang w:val="es-ES"/>
            </w:rPr>
            <w:fldChar w:fldCharType="end"/>
          </w:r>
        </w:sdtContent>
      </w:sdt>
      <w:r w:rsidRPr="00794146">
        <w:rPr>
          <w:rFonts w:ascii="Times New Roman" w:eastAsia="Calibri" w:hAnsi="Times New Roman" w:cs="Arial"/>
          <w:sz w:val="24"/>
          <w:szCs w:val="24"/>
          <w:lang w:val="es-ES"/>
        </w:rPr>
        <w:t xml:space="preserve"> es una aplicación que ofrece información de sitios como restaurantes, hoteles, sitios de entretenimiento entre otros indicando la dirección del sitio más no la ruta de cómo llegar</w:t>
      </w:r>
      <w:ins w:id="125" w:author="DAVIDS  GONZALEZ" w:date="2019-01-25T16:43:00Z">
        <w:r w:rsidRPr="00794146">
          <w:rPr>
            <w:rFonts w:ascii="Times New Roman" w:eastAsia="Calibri" w:hAnsi="Times New Roman" w:cs="Arial"/>
            <w:sz w:val="24"/>
            <w:szCs w:val="24"/>
            <w:lang w:val="es-ES"/>
          </w:rPr>
          <w:t>,</w:t>
        </w:r>
      </w:ins>
      <w:r w:rsidRPr="00794146">
        <w:rPr>
          <w:rFonts w:ascii="Times New Roman" w:eastAsia="Calibri" w:hAnsi="Times New Roman" w:cs="Arial"/>
          <w:sz w:val="24"/>
          <w:szCs w:val="24"/>
          <w:lang w:val="es-ES"/>
        </w:rPr>
        <w:t xml:space="preserve"> además de ser un sitio</w:t>
      </w:r>
      <w:ins w:id="126" w:author="DAVIDS  GONZALEZ" w:date="2019-01-25T16:43:00Z">
        <w:r w:rsidRPr="00794146">
          <w:rPr>
            <w:rFonts w:ascii="Times New Roman" w:eastAsia="Calibri" w:hAnsi="Times New Roman" w:cs="Arial"/>
            <w:sz w:val="24"/>
            <w:szCs w:val="24"/>
            <w:lang w:val="es-ES"/>
          </w:rPr>
          <w:t xml:space="preserve"> web</w:t>
        </w:r>
      </w:ins>
      <w:r w:rsidRPr="00794146">
        <w:rPr>
          <w:rFonts w:ascii="Times New Roman" w:eastAsia="Calibri" w:hAnsi="Times New Roman" w:cs="Arial"/>
          <w:sz w:val="24"/>
          <w:szCs w:val="24"/>
          <w:lang w:val="es-ES"/>
        </w:rPr>
        <w:t xml:space="preserve"> que no se encuentra actualmente en uso. Si utilizamos la famosa aplicación Google </w:t>
      </w:r>
      <w:proofErr w:type="spellStart"/>
      <w:r w:rsidRPr="00794146">
        <w:rPr>
          <w:rFonts w:ascii="Times New Roman" w:eastAsia="Calibri" w:hAnsi="Times New Roman" w:cs="Arial"/>
          <w:sz w:val="24"/>
          <w:szCs w:val="24"/>
          <w:lang w:val="es-ES"/>
        </w:rPr>
        <w:t>Maps</w:t>
      </w:r>
      <w:proofErr w:type="spellEnd"/>
      <w:r w:rsidRPr="00794146">
        <w:rPr>
          <w:rFonts w:ascii="Times New Roman" w:eastAsia="Calibri" w:hAnsi="Times New Roman" w:cs="Arial"/>
          <w:sz w:val="24"/>
          <w:szCs w:val="24"/>
          <w:lang w:val="es-ES"/>
        </w:rPr>
        <w:t xml:space="preserve"> nos muestra la ruta como llegar de un sitio a otro utilizando vehículo propio</w:t>
      </w:r>
      <w:ins w:id="127" w:author="DAVIDS  GONZALEZ" w:date="2019-01-25T16:43:00Z">
        <w:r w:rsidRPr="00794146">
          <w:rPr>
            <w:rFonts w:ascii="Times New Roman" w:eastAsia="Calibri" w:hAnsi="Times New Roman" w:cs="Arial"/>
            <w:sz w:val="24"/>
            <w:szCs w:val="24"/>
            <w:lang w:val="es-ES"/>
          </w:rPr>
          <w:t>,</w:t>
        </w:r>
      </w:ins>
      <w:r w:rsidRPr="00794146">
        <w:rPr>
          <w:rFonts w:ascii="Times New Roman" w:eastAsia="Calibri" w:hAnsi="Times New Roman" w:cs="Arial"/>
          <w:sz w:val="24"/>
          <w:szCs w:val="24"/>
          <w:lang w:val="es-ES"/>
        </w:rPr>
        <w:t xml:space="preserve"> mas no se encuentra habilitado la opción de transporte público en muchos lugares de Ecuador, incluida la Provincia de Santa Elena. En conclusión, estas aplicaciones antes mencionadas no satisfacen la necesidad de las personas de mostrar </w:t>
      </w:r>
      <w:r w:rsidRPr="00794146">
        <w:rPr>
          <w:rFonts w:ascii="Times New Roman" w:eastAsia="Calibri" w:hAnsi="Times New Roman" w:cs="Arial"/>
          <w:sz w:val="24"/>
          <w:szCs w:val="24"/>
          <w:lang w:val="es-ES"/>
        </w:rPr>
        <w:lastRenderedPageBreak/>
        <w:t>detalladamente como llegar a algún sitio utilizando transporte público con su respectivo recorrido, distancia y tiempo de llegada aproximada en el área urbana de Santa Elena</w:t>
      </w:r>
      <w:del w:id="128" w:author="DAVIDS  GONZALEZ" w:date="2018-10-02T11:17:00Z">
        <w:r w:rsidRPr="00794146" w:rsidDel="00D83FB0">
          <w:rPr>
            <w:rFonts w:ascii="Times New Roman" w:eastAsia="Calibri" w:hAnsi="Times New Roman" w:cs="Arial"/>
            <w:sz w:val="24"/>
            <w:szCs w:val="24"/>
            <w:lang w:val="es-ES"/>
          </w:rPr>
          <w:delText>,</w:delText>
        </w:r>
      </w:del>
      <w:r w:rsidRPr="00794146">
        <w:rPr>
          <w:rFonts w:ascii="Times New Roman" w:eastAsia="Calibri" w:hAnsi="Times New Roman" w:cs="Arial"/>
          <w:sz w:val="24"/>
          <w:szCs w:val="24"/>
          <w:lang w:val="es-ES"/>
        </w:rPr>
        <w:t>.</w:t>
      </w:r>
    </w:p>
    <w:p w:rsidR="00552C37" w:rsidRPr="00794146" w:rsidRDefault="00552C37" w:rsidP="00552C37">
      <w:pPr>
        <w:spacing w:after="0" w:line="360" w:lineRule="auto"/>
        <w:jc w:val="both"/>
        <w:rPr>
          <w:ins w:id="129" w:author="DAVIDS  GONZALEZ" w:date="2018-10-01T11:11:00Z"/>
          <w:rFonts w:ascii="Times New Roman" w:eastAsia="Calibri" w:hAnsi="Times New Roman" w:cs="Arial"/>
          <w:sz w:val="24"/>
          <w:szCs w:val="24"/>
          <w:lang w:val="es-ES"/>
        </w:rPr>
      </w:pPr>
    </w:p>
    <w:p w:rsidR="00794146" w:rsidRDefault="00794146" w:rsidP="00794146">
      <w:pPr>
        <w:spacing w:after="0" w:line="360" w:lineRule="auto"/>
        <w:jc w:val="both"/>
        <w:rPr>
          <w:rFonts w:ascii="Times New Roman" w:eastAsia="Calibri" w:hAnsi="Times New Roman" w:cs="Arial"/>
          <w:sz w:val="24"/>
          <w:szCs w:val="24"/>
          <w:lang w:val="es-ES"/>
        </w:rPr>
      </w:pPr>
      <w:proofErr w:type="spellStart"/>
      <w:ins w:id="130" w:author="DAVIDS  GONZALEZ" w:date="2018-10-01T11:11:00Z">
        <w:r w:rsidRPr="00794146">
          <w:rPr>
            <w:rFonts w:ascii="Times New Roman" w:eastAsia="Calibri" w:hAnsi="Times New Roman" w:cs="Arial"/>
            <w:sz w:val="24"/>
            <w:szCs w:val="24"/>
            <w:lang w:val="es-ES"/>
          </w:rPr>
          <w:t>Moovit</w:t>
        </w:r>
        <w:proofErr w:type="spellEnd"/>
        <w:r w:rsidRPr="00794146">
          <w:rPr>
            <w:rFonts w:ascii="Times New Roman" w:eastAsia="Calibri" w:hAnsi="Times New Roman" w:cs="Arial"/>
            <w:sz w:val="24"/>
            <w:szCs w:val="24"/>
            <w:lang w:val="es-ES"/>
          </w:rPr>
          <w:t xml:space="preserve"> y Google </w:t>
        </w:r>
        <w:proofErr w:type="spellStart"/>
        <w:r w:rsidRPr="00794146">
          <w:rPr>
            <w:rFonts w:ascii="Times New Roman" w:eastAsia="Calibri" w:hAnsi="Times New Roman" w:cs="Arial"/>
            <w:sz w:val="24"/>
            <w:szCs w:val="24"/>
            <w:lang w:val="es-ES"/>
          </w:rPr>
          <w:t>Maps</w:t>
        </w:r>
        <w:proofErr w:type="spellEnd"/>
        <w:r w:rsidRPr="00794146">
          <w:rPr>
            <w:rFonts w:ascii="Times New Roman" w:eastAsia="Calibri" w:hAnsi="Times New Roman" w:cs="Arial"/>
            <w:sz w:val="24"/>
            <w:szCs w:val="24"/>
            <w:lang w:val="es-ES"/>
          </w:rPr>
          <w:t xml:space="preserve"> son Aplica</w:t>
        </w:r>
      </w:ins>
      <w:ins w:id="131" w:author="DAVIDS  GONZALEZ" w:date="2018-10-01T11:12:00Z">
        <w:r w:rsidRPr="00794146">
          <w:rPr>
            <w:rFonts w:ascii="Times New Roman" w:eastAsia="Calibri" w:hAnsi="Times New Roman" w:cs="Arial"/>
            <w:sz w:val="24"/>
            <w:szCs w:val="24"/>
            <w:lang w:val="es-ES"/>
          </w:rPr>
          <w:t>ciones</w:t>
        </w:r>
      </w:ins>
      <w:ins w:id="132" w:author="DAVIDS  GONZALEZ" w:date="2018-10-01T11:43:00Z">
        <w:r w:rsidRPr="00794146">
          <w:rPr>
            <w:rFonts w:ascii="Times New Roman" w:eastAsia="Calibri" w:hAnsi="Times New Roman" w:cs="Arial"/>
            <w:sz w:val="24"/>
            <w:szCs w:val="24"/>
            <w:lang w:val="es-ES"/>
          </w:rPr>
          <w:t xml:space="preserve"> de alta </w:t>
        </w:r>
      </w:ins>
      <w:ins w:id="133" w:author="DAVIDS  GONZALEZ" w:date="2018-10-01T13:35:00Z">
        <w:r w:rsidRPr="00794146">
          <w:rPr>
            <w:rFonts w:ascii="Times New Roman" w:eastAsia="Calibri" w:hAnsi="Times New Roman" w:cs="Arial"/>
            <w:sz w:val="24"/>
            <w:szCs w:val="24"/>
            <w:lang w:val="es-ES"/>
          </w:rPr>
          <w:t>competi</w:t>
        </w:r>
      </w:ins>
      <w:ins w:id="134" w:author="DAVIDS  GONZALEZ" w:date="2018-10-01T13:36:00Z">
        <w:r w:rsidRPr="00794146">
          <w:rPr>
            <w:rFonts w:ascii="Times New Roman" w:eastAsia="Calibri" w:hAnsi="Times New Roman" w:cs="Arial"/>
            <w:sz w:val="24"/>
            <w:szCs w:val="24"/>
            <w:lang w:val="es-ES"/>
          </w:rPr>
          <w:t>tividad</w:t>
        </w:r>
      </w:ins>
      <w:ins w:id="135" w:author="DAVIDS  GONZALEZ" w:date="2018-10-01T15:33:00Z">
        <w:r w:rsidRPr="00794146">
          <w:rPr>
            <w:rFonts w:ascii="Times New Roman" w:eastAsia="Calibri" w:hAnsi="Times New Roman" w:cs="Arial"/>
            <w:sz w:val="24"/>
            <w:szCs w:val="24"/>
            <w:lang w:val="es-ES"/>
          </w:rPr>
          <w:t xml:space="preserve"> en el mercado</w:t>
        </w:r>
      </w:ins>
      <w:ins w:id="136" w:author="DAVIDS  GONZALEZ" w:date="2018-10-01T15:34:00Z">
        <w:r w:rsidRPr="00794146">
          <w:rPr>
            <w:rFonts w:ascii="Times New Roman" w:eastAsia="Calibri" w:hAnsi="Times New Roman" w:cs="Arial"/>
            <w:sz w:val="24"/>
            <w:szCs w:val="24"/>
            <w:lang w:val="es-ES"/>
          </w:rPr>
          <w:t xml:space="preserve"> </w:t>
        </w:r>
      </w:ins>
      <w:ins w:id="137" w:author="DAVIDS  GONZALEZ" w:date="2018-10-01T15:37:00Z">
        <w:r w:rsidRPr="00794146">
          <w:rPr>
            <w:rFonts w:ascii="Times New Roman" w:eastAsia="Calibri" w:hAnsi="Times New Roman" w:cs="Arial"/>
            <w:sz w:val="24"/>
            <w:szCs w:val="24"/>
            <w:lang w:val="es-ES"/>
          </w:rPr>
          <w:t xml:space="preserve">y entre sus misiones esta enfocarse en el transporte público </w:t>
        </w:r>
      </w:ins>
      <w:ins w:id="138" w:author="DAVIDS  GONZALEZ" w:date="2018-10-01T15:38:00Z">
        <w:r w:rsidRPr="00794146">
          <w:rPr>
            <w:rFonts w:ascii="Times New Roman" w:eastAsia="Calibri" w:hAnsi="Times New Roman" w:cs="Arial"/>
            <w:sz w:val="24"/>
            <w:szCs w:val="24"/>
            <w:lang w:val="es-ES"/>
          </w:rPr>
          <w:t xml:space="preserve">en </w:t>
        </w:r>
      </w:ins>
      <w:ins w:id="139" w:author="DAVIDS  GONZALEZ" w:date="2018-10-01T15:39:00Z">
        <w:r w:rsidRPr="00794146">
          <w:rPr>
            <w:rFonts w:ascii="Times New Roman" w:eastAsia="Calibri" w:hAnsi="Times New Roman" w:cs="Arial"/>
            <w:sz w:val="24"/>
            <w:szCs w:val="24"/>
            <w:lang w:val="es-ES"/>
          </w:rPr>
          <w:t xml:space="preserve">los </w:t>
        </w:r>
      </w:ins>
      <w:ins w:id="140" w:author="DAVIDS  GONZALEZ" w:date="2018-10-01T15:38:00Z">
        <w:r w:rsidRPr="00794146">
          <w:rPr>
            <w:rFonts w:ascii="Times New Roman" w:eastAsia="Calibri" w:hAnsi="Times New Roman" w:cs="Arial"/>
            <w:sz w:val="24"/>
            <w:szCs w:val="24"/>
            <w:lang w:val="es-ES"/>
          </w:rPr>
          <w:t xml:space="preserve">diferentes continentes. </w:t>
        </w:r>
      </w:ins>
      <w:ins w:id="141" w:author="DAVIDS  GONZALEZ" w:date="2018-10-01T15:40:00Z">
        <w:r w:rsidRPr="00794146">
          <w:rPr>
            <w:rFonts w:ascii="Times New Roman" w:eastAsia="Calibri" w:hAnsi="Times New Roman" w:cs="Arial"/>
            <w:sz w:val="24"/>
            <w:szCs w:val="24"/>
            <w:lang w:val="es-ES"/>
          </w:rPr>
          <w:t xml:space="preserve">Pero para una correcta coordinación entre las entidades pertinentes (en este caso la ANT) </w:t>
        </w:r>
      </w:ins>
      <w:ins w:id="142" w:author="DAVIDS  GONZALEZ" w:date="2018-10-01T15:41:00Z">
        <w:r w:rsidRPr="00794146">
          <w:rPr>
            <w:rFonts w:ascii="Times New Roman" w:eastAsia="Calibri" w:hAnsi="Times New Roman" w:cs="Arial"/>
            <w:sz w:val="24"/>
            <w:szCs w:val="24"/>
            <w:lang w:val="es-ES"/>
          </w:rPr>
          <w:t>se requiere de mucho esfuerzo y una constant</w:t>
        </w:r>
      </w:ins>
      <w:ins w:id="143" w:author="DAVIDS  GONZALEZ" w:date="2018-10-01T16:26:00Z">
        <w:r w:rsidRPr="00794146">
          <w:rPr>
            <w:rFonts w:ascii="Times New Roman" w:eastAsia="Calibri" w:hAnsi="Times New Roman" w:cs="Arial"/>
            <w:sz w:val="24"/>
            <w:szCs w:val="24"/>
            <w:lang w:val="es-ES"/>
          </w:rPr>
          <w:t>e comunicación,</w:t>
        </w:r>
      </w:ins>
      <w:ins w:id="144" w:author="DAVIDS  GONZALEZ" w:date="2018-10-01T16:30:00Z">
        <w:r w:rsidRPr="00794146">
          <w:rPr>
            <w:rFonts w:ascii="Times New Roman" w:eastAsia="Calibri" w:hAnsi="Times New Roman" w:cs="Arial"/>
            <w:sz w:val="24"/>
            <w:szCs w:val="24"/>
            <w:lang w:val="es-ES"/>
          </w:rPr>
          <w:t xml:space="preserve"> </w:t>
        </w:r>
      </w:ins>
      <w:ins w:id="145" w:author="DAVIDS  GONZALEZ" w:date="2018-10-01T16:33:00Z">
        <w:r w:rsidRPr="00794146">
          <w:rPr>
            <w:rFonts w:ascii="Times New Roman" w:eastAsia="Calibri" w:hAnsi="Times New Roman" w:cs="Arial"/>
            <w:sz w:val="24"/>
            <w:szCs w:val="24"/>
            <w:lang w:val="es-ES"/>
          </w:rPr>
          <w:t xml:space="preserve">para que el proyecto tenga la funcionalidad adecuada </w:t>
        </w:r>
      </w:ins>
      <w:ins w:id="146" w:author="DAVIDS  GONZALEZ" w:date="2018-10-01T16:34:00Z">
        <w:r w:rsidRPr="00794146">
          <w:rPr>
            <w:rFonts w:ascii="Times New Roman" w:eastAsia="Calibri" w:hAnsi="Times New Roman" w:cs="Arial"/>
            <w:sz w:val="24"/>
            <w:szCs w:val="24"/>
            <w:lang w:val="es-ES"/>
          </w:rPr>
          <w:t>según</w:t>
        </w:r>
      </w:ins>
      <w:ins w:id="147" w:author="DAVIDS  GONZALEZ" w:date="2018-10-01T16:33:00Z">
        <w:r w:rsidRPr="00794146">
          <w:rPr>
            <w:rFonts w:ascii="Times New Roman" w:eastAsia="Calibri" w:hAnsi="Times New Roman" w:cs="Arial"/>
            <w:sz w:val="24"/>
            <w:szCs w:val="24"/>
            <w:lang w:val="es-ES"/>
          </w:rPr>
          <w:t xml:space="preserve"> </w:t>
        </w:r>
      </w:ins>
      <w:ins w:id="148" w:author="DAVIDS  GONZALEZ" w:date="2018-10-01T16:34:00Z">
        <w:r w:rsidRPr="00794146">
          <w:rPr>
            <w:rFonts w:ascii="Times New Roman" w:eastAsia="Calibri" w:hAnsi="Times New Roman" w:cs="Arial"/>
            <w:sz w:val="24"/>
            <w:szCs w:val="24"/>
            <w:lang w:val="es-ES"/>
          </w:rPr>
          <w:t>la entidad lo designe, teniendo una clara ventaja para su desarrollo</w:t>
        </w:r>
      </w:ins>
      <w:ins w:id="149" w:author="DAVIDS  GONZALEZ" w:date="2019-01-25T16:48:00Z">
        <w:r w:rsidRPr="00794146">
          <w:rPr>
            <w:rFonts w:ascii="Times New Roman" w:eastAsia="Calibri" w:hAnsi="Times New Roman" w:cs="Arial"/>
            <w:sz w:val="24"/>
            <w:szCs w:val="24"/>
            <w:lang w:val="es-ES"/>
          </w:rPr>
          <w:t>.</w:t>
        </w:r>
      </w:ins>
      <w:ins w:id="150" w:author="DAVIDS  GONZALEZ" w:date="2018-10-01T16:34:00Z">
        <w:r w:rsidRPr="00794146">
          <w:rPr>
            <w:rFonts w:ascii="Times New Roman" w:eastAsia="Calibri" w:hAnsi="Times New Roman" w:cs="Arial"/>
            <w:sz w:val="24"/>
            <w:szCs w:val="24"/>
            <w:lang w:val="es-ES"/>
          </w:rPr>
          <w:t xml:space="preserve"> </w:t>
        </w:r>
      </w:ins>
      <w:ins w:id="151" w:author="DAVIDS  GONZALEZ" w:date="2019-01-25T16:48:00Z">
        <w:r w:rsidRPr="00794146">
          <w:rPr>
            <w:rFonts w:ascii="Times New Roman" w:eastAsia="Calibri" w:hAnsi="Times New Roman" w:cs="Arial"/>
            <w:sz w:val="24"/>
            <w:szCs w:val="24"/>
            <w:lang w:val="es-ES"/>
          </w:rPr>
          <w:t>S</w:t>
        </w:r>
      </w:ins>
      <w:ins w:id="152" w:author="DAVIDS  GONZALEZ" w:date="2018-10-10T13:53:00Z">
        <w:r w:rsidRPr="00794146">
          <w:rPr>
            <w:rFonts w:ascii="Times New Roman" w:eastAsia="Calibri" w:hAnsi="Times New Roman" w:cs="Arial"/>
            <w:sz w:val="24"/>
            <w:szCs w:val="24"/>
            <w:lang w:val="es-ES"/>
            <w:rPrChange w:id="153" w:author="DAVIDS  GONZALEZ" w:date="2018-10-10T13:53:00Z">
              <w:rPr>
                <w:rFonts w:ascii="Arial" w:hAnsi="Arial" w:cs="Arial"/>
                <w:bCs/>
                <w:sz w:val="24"/>
                <w:szCs w:val="24"/>
              </w:rPr>
            </w:rPrChange>
          </w:rPr>
          <w:t>in embargo</w:t>
        </w:r>
      </w:ins>
      <w:r w:rsidR="002457A4">
        <w:rPr>
          <w:rFonts w:ascii="Times New Roman" w:eastAsia="Calibri" w:hAnsi="Times New Roman" w:cs="Arial"/>
          <w:sz w:val="24"/>
          <w:szCs w:val="24"/>
          <w:lang w:val="es-ES"/>
        </w:rPr>
        <w:t>,</w:t>
      </w:r>
      <w:ins w:id="154" w:author="DAVIDS  GONZALEZ" w:date="2018-10-10T13:53:00Z">
        <w:r w:rsidRPr="00794146">
          <w:rPr>
            <w:rFonts w:ascii="Times New Roman" w:eastAsia="Calibri" w:hAnsi="Times New Roman" w:cs="Arial"/>
            <w:sz w:val="24"/>
            <w:szCs w:val="24"/>
            <w:lang w:val="es-ES"/>
            <w:rPrChange w:id="155" w:author="DAVIDS  GONZALEZ" w:date="2018-10-10T13:53:00Z">
              <w:rPr>
                <w:rFonts w:ascii="Arial" w:hAnsi="Arial" w:cs="Arial"/>
                <w:bCs/>
                <w:sz w:val="24"/>
                <w:szCs w:val="24"/>
              </w:rPr>
            </w:rPrChange>
          </w:rPr>
          <w:t xml:space="preserve"> este proyecto planteado presenta la ventaja de ser desarrollado por una entidad local y con el apoyo de las entidades de control de la provincia de Santa Elena, lo que nos permitirá resolver de manera más fácil el acceso a la información.</w:t>
        </w:r>
      </w:ins>
    </w:p>
    <w:p w:rsidR="00552C37" w:rsidRPr="00794146" w:rsidRDefault="00552C37" w:rsidP="00552C37">
      <w:pPr>
        <w:spacing w:after="0" w:line="360" w:lineRule="auto"/>
        <w:jc w:val="both"/>
        <w:rPr>
          <w:rFonts w:ascii="Times New Roman" w:eastAsia="Calibri" w:hAnsi="Times New Roman" w:cs="Arial"/>
          <w:sz w:val="24"/>
          <w:szCs w:val="24"/>
          <w:lang w:val="es-ES"/>
        </w:rPr>
      </w:pPr>
    </w:p>
    <w:p w:rsidR="00794146" w:rsidRPr="00794146" w:rsidRDefault="002457A4">
      <w:pPr>
        <w:spacing w:after="0" w:line="360" w:lineRule="auto"/>
        <w:jc w:val="both"/>
        <w:rPr>
          <w:ins w:id="156" w:author="DAVIDS  GONZALEZ" w:date="2018-10-02T12:16:00Z"/>
          <w:rFonts w:ascii="Times New Roman" w:eastAsia="Calibri" w:hAnsi="Times New Roman" w:cs="Arial"/>
          <w:sz w:val="24"/>
          <w:szCs w:val="24"/>
          <w:lang w:val="es-ES"/>
        </w:rPr>
        <w:pPrChange w:id="157" w:author="DAVIDS  GONZALEZ" w:date="2018-10-01T16:48:00Z">
          <w:pPr>
            <w:spacing w:after="0" w:line="240" w:lineRule="auto"/>
            <w:ind w:firstLine="568"/>
            <w:jc w:val="both"/>
          </w:pPr>
        </w:pPrChange>
      </w:pPr>
      <w:r>
        <w:rPr>
          <w:rFonts w:ascii="Times New Roman" w:eastAsia="Calibri" w:hAnsi="Times New Roman" w:cs="Arial"/>
          <w:sz w:val="24"/>
          <w:szCs w:val="24"/>
          <w:lang w:val="es-ES"/>
        </w:rPr>
        <w:t xml:space="preserve">En base a lo expresado anteriormente se desarrolló </w:t>
      </w:r>
      <w:r w:rsidR="00794146" w:rsidRPr="00794146">
        <w:rPr>
          <w:rFonts w:ascii="Times New Roman" w:eastAsia="Calibri" w:hAnsi="Times New Roman" w:cs="Arial"/>
          <w:sz w:val="24"/>
          <w:szCs w:val="24"/>
          <w:lang w:val="es-ES"/>
        </w:rPr>
        <w:t>un</w:t>
      </w:r>
      <w:r>
        <w:rPr>
          <w:rFonts w:ascii="Times New Roman" w:eastAsia="Calibri" w:hAnsi="Times New Roman" w:cs="Arial"/>
          <w:sz w:val="24"/>
          <w:szCs w:val="24"/>
          <w:lang w:val="es-ES"/>
        </w:rPr>
        <w:t xml:space="preserve"> nuevo</w:t>
      </w:r>
      <w:r w:rsidR="00794146" w:rsidRPr="00794146">
        <w:rPr>
          <w:rFonts w:ascii="Times New Roman" w:eastAsia="Calibri" w:hAnsi="Times New Roman" w:cs="Arial"/>
          <w:sz w:val="24"/>
          <w:szCs w:val="24"/>
          <w:lang w:val="es-ES"/>
        </w:rPr>
        <w:t xml:space="preserve"> sistema de información que permit</w:t>
      </w:r>
      <w:r>
        <w:rPr>
          <w:rFonts w:ascii="Times New Roman" w:eastAsia="Calibri" w:hAnsi="Times New Roman" w:cs="Arial"/>
          <w:sz w:val="24"/>
          <w:szCs w:val="24"/>
          <w:lang w:val="es-ES"/>
        </w:rPr>
        <w:t>e</w:t>
      </w:r>
      <w:r w:rsidR="00794146" w:rsidRPr="00794146">
        <w:rPr>
          <w:rFonts w:ascii="Times New Roman" w:eastAsia="Calibri" w:hAnsi="Times New Roman" w:cs="Arial"/>
          <w:sz w:val="24"/>
          <w:szCs w:val="24"/>
          <w:lang w:val="es-ES"/>
        </w:rPr>
        <w:t xml:space="preserve"> visualizar las rutas de las diferentes líneas de transporte de la provincia. La aplicación de ruteo y de transporte público urbano proveerá información tanto a los usuarios locales como a los visitantes, a fin de facilitar su movilidad hasta los diversos lugares de destino, además de permitir un mejor control por parte de los choferes que conducen este tipo de vehículos.</w:t>
      </w:r>
    </w:p>
    <w:p w:rsidR="0033002B" w:rsidRDefault="0033002B" w:rsidP="0033002B">
      <w:pPr>
        <w:spacing w:after="0" w:line="360" w:lineRule="auto"/>
        <w:jc w:val="both"/>
      </w:pPr>
    </w:p>
    <w:p w:rsidR="002457A4" w:rsidRDefault="00B55029" w:rsidP="002457A4">
      <w:pPr>
        <w:pStyle w:val="Estilo2"/>
        <w:numPr>
          <w:ilvl w:val="1"/>
          <w:numId w:val="3"/>
        </w:numPr>
        <w:spacing w:line="360" w:lineRule="auto"/>
      </w:pPr>
      <w:r>
        <w:t xml:space="preserve"> </w:t>
      </w:r>
      <w:bookmarkStart w:id="158" w:name="_Toc5382654"/>
      <w:r w:rsidR="00D30A1C" w:rsidRPr="00D30A1C">
        <w:t>Descripción</w:t>
      </w:r>
      <w:bookmarkEnd w:id="158"/>
      <w:r w:rsidR="0051275D">
        <w:t xml:space="preserve"> del proyecto</w:t>
      </w:r>
    </w:p>
    <w:p w:rsidR="002457A4" w:rsidRPr="002457A4" w:rsidRDefault="002457A4" w:rsidP="002457A4">
      <w:pPr>
        <w:spacing w:after="0" w:line="360" w:lineRule="auto"/>
        <w:jc w:val="both"/>
        <w:rPr>
          <w:rFonts w:ascii="Times New Roman" w:eastAsia="Calibri" w:hAnsi="Times New Roman" w:cs="Arial"/>
          <w:sz w:val="24"/>
          <w:szCs w:val="24"/>
          <w:lang w:val="es-ES"/>
        </w:rPr>
      </w:pPr>
    </w:p>
    <w:p w:rsidR="003111DF" w:rsidRPr="003111DF" w:rsidRDefault="003111DF">
      <w:pPr>
        <w:spacing w:after="0" w:line="360" w:lineRule="auto"/>
        <w:jc w:val="both"/>
        <w:rPr>
          <w:rFonts w:ascii="Times New Roman" w:eastAsia="Calibri" w:hAnsi="Times New Roman" w:cs="Arial"/>
          <w:sz w:val="24"/>
          <w:szCs w:val="24"/>
          <w:lang w:val="es-ES"/>
        </w:rPr>
        <w:pPrChange w:id="159" w:author="DAVIDS  GONZALEZ" w:date="2018-10-01T16:48:00Z">
          <w:pPr>
            <w:spacing w:after="0" w:line="240" w:lineRule="auto"/>
            <w:ind w:firstLine="568"/>
            <w:jc w:val="both"/>
          </w:pPr>
        </w:pPrChange>
      </w:pPr>
      <w:r w:rsidRPr="003111DF">
        <w:rPr>
          <w:rFonts w:ascii="Times New Roman" w:eastAsia="Calibri" w:hAnsi="Times New Roman" w:cs="Arial"/>
          <w:sz w:val="24"/>
          <w:szCs w:val="24"/>
          <w:lang w:val="es-ES"/>
        </w:rPr>
        <w:t>El proyecto “MAPEO Y VISUALIZACIÓN DE RUTAS DE BUSES URBANOS DE LA PENÍNSULA DE SANTA ELENA” está compuesto por los siguientes módulos:</w:t>
      </w:r>
    </w:p>
    <w:p w:rsidR="003111DF" w:rsidRDefault="003111DF">
      <w:pPr>
        <w:spacing w:after="0" w:line="276" w:lineRule="auto"/>
        <w:ind w:firstLine="568"/>
        <w:jc w:val="both"/>
        <w:rPr>
          <w:rFonts w:ascii="Arial" w:eastAsia="Times New Roman" w:hAnsi="Arial" w:cs="Arial"/>
          <w:sz w:val="24"/>
          <w:szCs w:val="24"/>
        </w:rPr>
        <w:pPrChange w:id="160" w:author="DAVIDS  GONZALEZ" w:date="2018-10-01T16:48:00Z">
          <w:pPr>
            <w:spacing w:after="0" w:line="240" w:lineRule="auto"/>
            <w:ind w:firstLine="568"/>
            <w:jc w:val="both"/>
          </w:pPr>
        </w:pPrChange>
      </w:pPr>
    </w:p>
    <w:p w:rsidR="003111DF" w:rsidRPr="003111DF" w:rsidRDefault="003111DF">
      <w:pPr>
        <w:spacing w:after="0" w:line="360" w:lineRule="auto"/>
        <w:ind w:left="568"/>
        <w:jc w:val="both"/>
        <w:rPr>
          <w:rFonts w:ascii="Times New Roman" w:eastAsia="Calibri" w:hAnsi="Times New Roman" w:cs="Arial"/>
          <w:sz w:val="24"/>
          <w:szCs w:val="24"/>
          <w:lang w:val="es-ES"/>
        </w:rPr>
        <w:pPrChange w:id="161" w:author="DAVIDS  GONZALEZ" w:date="2018-10-02T12:16:00Z">
          <w:pPr>
            <w:spacing w:after="0" w:line="240" w:lineRule="auto"/>
            <w:ind w:left="568"/>
            <w:jc w:val="both"/>
          </w:pPr>
        </w:pPrChange>
      </w:pPr>
      <w:r w:rsidRPr="003111DF">
        <w:rPr>
          <w:rFonts w:ascii="Arial" w:eastAsia="Times New Roman" w:hAnsi="Arial" w:cs="Arial"/>
          <w:b/>
          <w:sz w:val="24"/>
          <w:szCs w:val="24"/>
        </w:rPr>
        <w:t>1)</w:t>
      </w:r>
      <w:r>
        <w:rPr>
          <w:rFonts w:ascii="Arial" w:eastAsia="Times New Roman" w:hAnsi="Arial" w:cs="Arial"/>
          <w:sz w:val="24"/>
          <w:szCs w:val="24"/>
        </w:rPr>
        <w:t xml:space="preserve">  </w:t>
      </w:r>
      <w:r w:rsidRPr="003111DF">
        <w:rPr>
          <w:rFonts w:ascii="Times New Roman" w:eastAsia="Calibri" w:hAnsi="Times New Roman" w:cs="Arial"/>
          <w:sz w:val="24"/>
          <w:szCs w:val="24"/>
          <w:lang w:val="es-ES"/>
        </w:rPr>
        <w:t xml:space="preserve">Aplicación Móvil: Dispositivo </w:t>
      </w:r>
      <w:del w:id="162" w:author="DAVIDS  GONZALEZ" w:date="2018-10-02T12:20:00Z">
        <w:r w:rsidRPr="003111DF" w:rsidDel="008E64AE">
          <w:rPr>
            <w:rFonts w:ascii="Times New Roman" w:eastAsia="Calibri" w:hAnsi="Times New Roman" w:cs="Arial"/>
            <w:sz w:val="24"/>
            <w:szCs w:val="24"/>
            <w:lang w:val="es-ES"/>
          </w:rPr>
          <w:delText>Movil</w:delText>
        </w:r>
      </w:del>
      <w:ins w:id="163" w:author="DAVIDS  GONZALEZ" w:date="2018-10-02T12:20:00Z">
        <w:r w:rsidRPr="003111DF">
          <w:rPr>
            <w:rFonts w:ascii="Times New Roman" w:eastAsia="Calibri" w:hAnsi="Times New Roman" w:cs="Arial"/>
            <w:sz w:val="24"/>
            <w:szCs w:val="24"/>
            <w:lang w:val="es-ES"/>
          </w:rPr>
          <w:t>Móvil</w:t>
        </w:r>
      </w:ins>
      <w:r w:rsidRPr="003111DF">
        <w:rPr>
          <w:rFonts w:ascii="Times New Roman" w:eastAsia="Calibri" w:hAnsi="Times New Roman" w:cs="Arial"/>
          <w:sz w:val="24"/>
          <w:szCs w:val="24"/>
          <w:lang w:val="es-ES"/>
        </w:rPr>
        <w:t xml:space="preserve"> con Sistema Operativo Android y base de datos interna </w:t>
      </w:r>
      <w:proofErr w:type="spellStart"/>
      <w:r w:rsidRPr="003111DF">
        <w:rPr>
          <w:rFonts w:ascii="Times New Roman" w:eastAsia="Calibri" w:hAnsi="Times New Roman" w:cs="Arial"/>
          <w:sz w:val="24"/>
          <w:szCs w:val="24"/>
          <w:lang w:val="es-ES"/>
        </w:rPr>
        <w:t>CouchBase</w:t>
      </w:r>
      <w:proofErr w:type="spellEnd"/>
      <w:r w:rsidRPr="003111DF">
        <w:rPr>
          <w:rFonts w:ascii="Times New Roman" w:eastAsia="Calibri" w:hAnsi="Times New Roman" w:cs="Arial"/>
          <w:sz w:val="24"/>
          <w:szCs w:val="24"/>
          <w:lang w:val="es-ES"/>
        </w:rPr>
        <w:t xml:space="preserve"> lite.</w:t>
      </w:r>
    </w:p>
    <w:p w:rsidR="003111DF" w:rsidRPr="003111DF" w:rsidRDefault="003111DF">
      <w:pPr>
        <w:spacing w:after="0" w:line="360" w:lineRule="auto"/>
        <w:ind w:left="568"/>
        <w:jc w:val="both"/>
        <w:rPr>
          <w:rFonts w:ascii="Times New Roman" w:eastAsia="Calibri" w:hAnsi="Times New Roman" w:cs="Arial"/>
          <w:sz w:val="24"/>
          <w:szCs w:val="24"/>
          <w:lang w:val="es-ES"/>
        </w:rPr>
        <w:pPrChange w:id="164" w:author="DAVIDS  GONZALEZ" w:date="2018-10-02T12:16:00Z">
          <w:pPr>
            <w:spacing w:after="0" w:line="240" w:lineRule="auto"/>
            <w:ind w:left="568"/>
            <w:jc w:val="both"/>
          </w:pPr>
        </w:pPrChange>
      </w:pPr>
      <w:r w:rsidRPr="009A7D84">
        <w:rPr>
          <w:rFonts w:ascii="Arial" w:eastAsia="Times New Roman" w:hAnsi="Arial" w:cs="Arial"/>
          <w:b/>
          <w:sz w:val="24"/>
          <w:szCs w:val="24"/>
        </w:rPr>
        <w:t xml:space="preserve">2)  </w:t>
      </w:r>
      <w:r>
        <w:rPr>
          <w:rFonts w:ascii="Arial" w:eastAsia="Times New Roman" w:hAnsi="Arial" w:cs="Arial"/>
          <w:b/>
          <w:sz w:val="24"/>
          <w:szCs w:val="24"/>
        </w:rPr>
        <w:t xml:space="preserve"> </w:t>
      </w:r>
      <w:r w:rsidRPr="003111DF">
        <w:rPr>
          <w:rFonts w:ascii="Times New Roman" w:eastAsia="Calibri" w:hAnsi="Times New Roman" w:cs="Arial"/>
          <w:sz w:val="24"/>
          <w:szCs w:val="24"/>
          <w:lang w:val="es-ES"/>
        </w:rPr>
        <w:t>Cliente/Administrador Web: HTML 5 con Spring.</w:t>
      </w:r>
    </w:p>
    <w:p w:rsidR="003111DF" w:rsidRPr="003111DF" w:rsidRDefault="003111DF">
      <w:pPr>
        <w:spacing w:after="0" w:line="360" w:lineRule="auto"/>
        <w:ind w:left="568"/>
        <w:jc w:val="both"/>
        <w:rPr>
          <w:rFonts w:ascii="Times New Roman" w:eastAsia="Calibri" w:hAnsi="Times New Roman" w:cs="Arial"/>
          <w:sz w:val="24"/>
          <w:szCs w:val="24"/>
          <w:lang w:val="es-ES"/>
        </w:rPr>
        <w:pPrChange w:id="165" w:author="DAVIDS  GONZALEZ" w:date="2018-10-02T12:16:00Z">
          <w:pPr>
            <w:spacing w:after="0" w:line="240" w:lineRule="auto"/>
            <w:ind w:left="568"/>
            <w:jc w:val="both"/>
          </w:pPr>
        </w:pPrChange>
      </w:pPr>
      <w:r w:rsidRPr="009A7D84">
        <w:rPr>
          <w:rFonts w:ascii="Arial" w:eastAsia="Times New Roman" w:hAnsi="Arial" w:cs="Arial"/>
          <w:b/>
          <w:sz w:val="24"/>
          <w:szCs w:val="24"/>
        </w:rPr>
        <w:t>3)</w:t>
      </w:r>
      <w:r>
        <w:rPr>
          <w:rFonts w:ascii="Arial" w:eastAsia="Times New Roman" w:hAnsi="Arial" w:cs="Arial"/>
          <w:b/>
          <w:sz w:val="24"/>
          <w:szCs w:val="24"/>
        </w:rPr>
        <w:t xml:space="preserve"> </w:t>
      </w:r>
      <w:r w:rsidRPr="003111DF">
        <w:rPr>
          <w:rFonts w:ascii="Times New Roman" w:eastAsia="Calibri" w:hAnsi="Times New Roman" w:cs="Arial"/>
          <w:sz w:val="24"/>
          <w:szCs w:val="24"/>
          <w:lang w:val="es-ES"/>
        </w:rPr>
        <w:t xml:space="preserve">Prototipo de Hardware para el monitoreo del bus: Arduino, módulo GPRS (Sistema Global para las Comunicaciones </w:t>
      </w:r>
      <w:del w:id="166" w:author="DAVIDS  GONZALEZ" w:date="2018-10-02T12:20:00Z">
        <w:r w:rsidRPr="003111DF" w:rsidDel="008E64AE">
          <w:rPr>
            <w:rFonts w:ascii="Times New Roman" w:eastAsia="Calibri" w:hAnsi="Times New Roman" w:cs="Arial"/>
            <w:sz w:val="24"/>
            <w:szCs w:val="24"/>
            <w:lang w:val="es-ES"/>
          </w:rPr>
          <w:delText>Moviles</w:delText>
        </w:r>
      </w:del>
      <w:ins w:id="167" w:author="DAVIDS  GONZALEZ" w:date="2018-10-02T12:20:00Z">
        <w:r w:rsidRPr="003111DF">
          <w:rPr>
            <w:rFonts w:ascii="Times New Roman" w:eastAsia="Calibri" w:hAnsi="Times New Roman" w:cs="Arial"/>
            <w:sz w:val="24"/>
            <w:szCs w:val="24"/>
            <w:lang w:val="es-ES"/>
          </w:rPr>
          <w:t>Móviles</w:t>
        </w:r>
      </w:ins>
      <w:r w:rsidRPr="003111DF">
        <w:rPr>
          <w:rFonts w:ascii="Times New Roman" w:eastAsia="Calibri" w:hAnsi="Times New Roman" w:cs="Arial"/>
          <w:sz w:val="24"/>
          <w:szCs w:val="24"/>
          <w:lang w:val="es-ES"/>
        </w:rPr>
        <w:t>), GPS (Sistema de Posicionamiento Global).</w:t>
      </w:r>
    </w:p>
    <w:p w:rsidR="003111DF" w:rsidRDefault="003111DF" w:rsidP="003111DF">
      <w:pPr>
        <w:spacing w:after="0" w:line="360" w:lineRule="auto"/>
        <w:ind w:left="568"/>
        <w:jc w:val="both"/>
        <w:rPr>
          <w:rFonts w:ascii="Times New Roman" w:eastAsia="Calibri" w:hAnsi="Times New Roman" w:cs="Arial"/>
          <w:sz w:val="24"/>
          <w:szCs w:val="24"/>
          <w:lang w:val="es-ES"/>
        </w:rPr>
      </w:pPr>
      <w:r w:rsidRPr="003111DF">
        <w:rPr>
          <w:rFonts w:ascii="Arial" w:eastAsia="Times New Roman" w:hAnsi="Arial" w:cs="Arial"/>
          <w:b/>
          <w:sz w:val="24"/>
          <w:szCs w:val="24"/>
        </w:rPr>
        <w:t>4)</w:t>
      </w:r>
      <w:r>
        <w:rPr>
          <w:rFonts w:ascii="Arial" w:eastAsia="Times New Roman" w:hAnsi="Arial" w:cs="Arial"/>
          <w:sz w:val="24"/>
          <w:szCs w:val="24"/>
        </w:rPr>
        <w:t xml:space="preserve">  </w:t>
      </w:r>
      <w:r w:rsidRPr="003111DF">
        <w:rPr>
          <w:rFonts w:ascii="Times New Roman" w:eastAsia="Calibri" w:hAnsi="Times New Roman" w:cs="Arial"/>
          <w:sz w:val="24"/>
          <w:szCs w:val="24"/>
          <w:lang w:val="es-ES"/>
        </w:rPr>
        <w:t xml:space="preserve">Web </w:t>
      </w:r>
      <w:proofErr w:type="spellStart"/>
      <w:r w:rsidRPr="003111DF">
        <w:rPr>
          <w:rFonts w:ascii="Times New Roman" w:eastAsia="Calibri" w:hAnsi="Times New Roman" w:cs="Arial"/>
          <w:sz w:val="24"/>
          <w:szCs w:val="24"/>
          <w:lang w:val="es-ES"/>
        </w:rPr>
        <w:t>Services</w:t>
      </w:r>
      <w:proofErr w:type="spellEnd"/>
      <w:r w:rsidRPr="003111DF">
        <w:rPr>
          <w:rFonts w:ascii="Times New Roman" w:eastAsia="Calibri" w:hAnsi="Times New Roman" w:cs="Arial"/>
          <w:sz w:val="24"/>
          <w:szCs w:val="24"/>
          <w:lang w:val="es-ES"/>
        </w:rPr>
        <w:t>: Capa de servicios Web y Geográfico</w:t>
      </w:r>
    </w:p>
    <w:p w:rsidR="003111DF" w:rsidRDefault="003111DF" w:rsidP="003111DF">
      <w:pPr>
        <w:spacing w:after="0" w:line="360" w:lineRule="auto"/>
        <w:ind w:left="568"/>
        <w:jc w:val="both"/>
        <w:rPr>
          <w:rFonts w:ascii="Times New Roman" w:eastAsia="Calibri" w:hAnsi="Times New Roman" w:cs="Arial"/>
          <w:sz w:val="24"/>
          <w:szCs w:val="24"/>
          <w:lang w:val="es-ES"/>
        </w:rPr>
      </w:pPr>
    </w:p>
    <w:p w:rsidR="003111DF" w:rsidRDefault="003111DF" w:rsidP="003111DF">
      <w:pPr>
        <w:spacing w:after="0" w:line="360" w:lineRule="auto"/>
        <w:ind w:left="568"/>
        <w:jc w:val="both"/>
        <w:rPr>
          <w:rFonts w:ascii="Times New Roman" w:eastAsia="Calibri" w:hAnsi="Times New Roman" w:cs="Arial"/>
          <w:sz w:val="24"/>
          <w:szCs w:val="24"/>
          <w:lang w:val="es-ES"/>
        </w:rPr>
      </w:pPr>
    </w:p>
    <w:p w:rsidR="003111DF" w:rsidRDefault="003111DF" w:rsidP="003111DF">
      <w:pPr>
        <w:spacing w:after="0" w:line="240" w:lineRule="auto"/>
        <w:jc w:val="both"/>
        <w:rPr>
          <w:rFonts w:ascii="Arial" w:eastAsia="Times New Roman" w:hAnsi="Arial" w:cs="Arial"/>
          <w:sz w:val="24"/>
          <w:szCs w:val="24"/>
        </w:rPr>
      </w:pPr>
    </w:p>
    <w:p w:rsidR="003111DF" w:rsidRDefault="003111DF" w:rsidP="003111DF">
      <w:pPr>
        <w:ind w:firstLine="568"/>
        <w:jc w:val="both"/>
        <w:rPr>
          <w:ins w:id="168" w:author="DAVIDS  GONZALEZ" w:date="2019-01-15T12:06:00Z"/>
          <w:rFonts w:ascii="Arial" w:hAnsi="Arial" w:cs="Arial"/>
          <w:bCs/>
          <w:sz w:val="24"/>
        </w:rPr>
      </w:pPr>
      <w:ins w:id="169" w:author="DAVIDS  GONZALEZ" w:date="2018-10-10T13:55:00Z">
        <w:r>
          <w:rPr>
            <w:noProof/>
            <w:lang w:eastAsia="es-EC"/>
          </w:rPr>
          <w:lastRenderedPageBreak/>
          <mc:AlternateContent>
            <mc:Choice Requires="wps">
              <w:drawing>
                <wp:anchor distT="0" distB="0" distL="114300" distR="114300" simplePos="0" relativeHeight="251663360" behindDoc="0" locked="0" layoutInCell="1" allowOverlap="1" wp14:anchorId="5D59D89C" wp14:editId="5AD7C6D1">
                  <wp:simplePos x="0" y="0"/>
                  <wp:positionH relativeFrom="column">
                    <wp:posOffset>-58744</wp:posOffset>
                  </wp:positionH>
                  <wp:positionV relativeFrom="paragraph">
                    <wp:posOffset>3631846</wp:posOffset>
                  </wp:positionV>
                  <wp:extent cx="5581015"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5581015" cy="635"/>
                          </a:xfrm>
                          <a:prstGeom prst="rect">
                            <a:avLst/>
                          </a:prstGeom>
                          <a:solidFill>
                            <a:prstClr val="white"/>
                          </a:solidFill>
                          <a:ln>
                            <a:noFill/>
                          </a:ln>
                        </wps:spPr>
                        <wps:txbx>
                          <w:txbxContent>
                            <w:p w:rsidR="00CA5A96" w:rsidRPr="006070AA" w:rsidRDefault="00CA5A96">
                              <w:pPr>
                                <w:pStyle w:val="Descripcin"/>
                                <w:jc w:val="center"/>
                                <w:rPr>
                                  <w:noProof/>
                                </w:rPr>
                                <w:pPrChange w:id="170" w:author="DAVIDS  GONZALEZ" w:date="2018-10-10T13:55:00Z">
                                  <w:pPr>
                                    <w:ind w:firstLine="568"/>
                                    <w:jc w:val="both"/>
                                  </w:pPr>
                                </w:pPrChange>
                              </w:pPr>
                              <w:ins w:id="171" w:author="DAVIDS  GONZALEZ" w:date="2018-10-10T13:55:00Z">
                                <w:r>
                                  <w:t xml:space="preserve">Figura </w:t>
                                </w:r>
                                <w:r>
                                  <w:fldChar w:fldCharType="begin"/>
                                </w:r>
                                <w:r>
                                  <w:instrText xml:space="preserve"> SEQ Figura \* ARABIC </w:instrText>
                                </w:r>
                              </w:ins>
                              <w:r>
                                <w:fldChar w:fldCharType="separate"/>
                              </w:r>
                              <w:r>
                                <w:rPr>
                                  <w:noProof/>
                                </w:rPr>
                                <w:t>2</w:t>
                              </w:r>
                              <w:ins w:id="172" w:author="DAVIDS  GONZALEZ" w:date="2018-10-10T13:55:00Z">
                                <w:r>
                                  <w:fldChar w:fldCharType="end"/>
                                </w:r>
                                <w:r>
                                  <w:t xml:space="preserve"> Arquitectura General. Fuente: </w:t>
                                </w:r>
                              </w:ins>
                              <w:ins w:id="173" w:author="DAVIDS  GONZALEZ" w:date="2018-10-17T11:36:00Z">
                                <w:r>
                                  <w:t>Elaboración</w:t>
                                </w:r>
                              </w:ins>
                              <w:ins w:id="174" w:author="DAVIDS  GONZALEZ" w:date="2018-10-10T13:55:00Z">
                                <w:r>
                                  <w:t xml:space="preserve"> Propia</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9D89C" id="Cuadro de texto 5" o:spid="_x0000_s1027" type="#_x0000_t202" style="position:absolute;left:0;text-align:left;margin-left:-4.65pt;margin-top:285.95pt;width:439.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" stroked="f">
                  <v:textbox style="mso-fit-shape-to-text:t" inset="0,0,0,0">
                    <w:txbxContent>
                      <w:p w:rsidR="00CA5A96" w:rsidRPr="006070AA" w:rsidRDefault="00CA5A96">
                        <w:pPr>
                          <w:pStyle w:val="Descripcin"/>
                          <w:jc w:val="center"/>
                          <w:rPr>
                            <w:noProof/>
                          </w:rPr>
                          <w:pPrChange w:id="175" w:author="DAVIDS  GONZALEZ" w:date="2018-10-10T13:55:00Z">
                            <w:pPr>
                              <w:ind w:firstLine="568"/>
                              <w:jc w:val="both"/>
                            </w:pPr>
                          </w:pPrChange>
                        </w:pPr>
                        <w:ins w:id="176" w:author="DAVIDS  GONZALEZ" w:date="2018-10-10T13:55:00Z">
                          <w:r>
                            <w:t xml:space="preserve">Figura </w:t>
                          </w:r>
                          <w:r>
                            <w:fldChar w:fldCharType="begin"/>
                          </w:r>
                          <w:r>
                            <w:instrText xml:space="preserve"> SEQ Figura \* ARABIC </w:instrText>
                          </w:r>
                        </w:ins>
                        <w:r>
                          <w:fldChar w:fldCharType="separate"/>
                        </w:r>
                        <w:r>
                          <w:rPr>
                            <w:noProof/>
                          </w:rPr>
                          <w:t>2</w:t>
                        </w:r>
                        <w:ins w:id="177" w:author="DAVIDS  GONZALEZ" w:date="2018-10-10T13:55:00Z">
                          <w:r>
                            <w:fldChar w:fldCharType="end"/>
                          </w:r>
                          <w:r>
                            <w:t xml:space="preserve"> Arquitectura General. Fuente: </w:t>
                          </w:r>
                        </w:ins>
                        <w:ins w:id="178" w:author="DAVIDS  GONZALEZ" w:date="2018-10-17T11:36:00Z">
                          <w:r>
                            <w:t>Elaboración</w:t>
                          </w:r>
                        </w:ins>
                        <w:ins w:id="179" w:author="DAVIDS  GONZALEZ" w:date="2018-10-10T13:55:00Z">
                          <w:r>
                            <w:t xml:space="preserve"> Propia</w:t>
                          </w:r>
                        </w:ins>
                      </w:p>
                    </w:txbxContent>
                  </v:textbox>
                  <w10:wrap type="square"/>
                </v:shape>
              </w:pict>
            </mc:Fallback>
          </mc:AlternateContent>
        </w:r>
      </w:ins>
      <w:r>
        <w:rPr>
          <w:noProof/>
        </w:rPr>
        <mc:AlternateContent>
          <mc:Choice Requires="wps">
            <w:drawing>
              <wp:anchor distT="0" distB="0" distL="114300" distR="114300" simplePos="0" relativeHeight="251666432" behindDoc="1" locked="0" layoutInCell="1" allowOverlap="1" wp14:anchorId="25FD2FC2" wp14:editId="7D1DDF18">
                <wp:simplePos x="0" y="0"/>
                <wp:positionH relativeFrom="column">
                  <wp:posOffset>35560</wp:posOffset>
                </wp:positionH>
                <wp:positionV relativeFrom="paragraph">
                  <wp:posOffset>3665855</wp:posOffset>
                </wp:positionV>
                <wp:extent cx="5486400" cy="635"/>
                <wp:effectExtent l="0" t="0" r="0" b="0"/>
                <wp:wrapTight wrapText="bothSides">
                  <wp:wrapPolygon edited="0">
                    <wp:start x="0" y="0"/>
                    <wp:lineTo x="0" y="21600"/>
                    <wp:lineTo x="21600" y="21600"/>
                    <wp:lineTo x="21600" y="0"/>
                  </wp:wrapPolygon>
                </wp:wrapTight>
                <wp:docPr id="3" name="Cuadro de texto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CA5A96" w:rsidRPr="00AA4DCA" w:rsidRDefault="00CA5A96" w:rsidP="003111DF">
                            <w:pPr>
                              <w:pStyle w:val="Descripcin"/>
                              <w:rPr>
                                <w:rFonts w:eastAsiaTheme="minorHAnsi"/>
                                <w:noProof/>
                              </w:rPr>
                            </w:pPr>
                            <w:r>
                              <w:t xml:space="preserve">Figura </w:t>
                            </w:r>
                            <w:r>
                              <w:fldChar w:fldCharType="begin"/>
                            </w:r>
                            <w:r>
                              <w:instrText xml:space="preserve"> SEQ Figura \* ARABIC </w:instrText>
                            </w:r>
                            <w:r>
                              <w:fldChar w:fldCharType="separate"/>
                            </w:r>
                            <w:r>
                              <w:rPr>
                                <w:noProof/>
                              </w:rPr>
                              <w:t>3</w:t>
                            </w:r>
                            <w:r>
                              <w:fldChar w:fldCharType="end"/>
                            </w:r>
                            <w:r>
                              <w:t xml:space="preserve"> </w:t>
                            </w:r>
                            <w:r w:rsidRPr="00E17FA1">
                              <w:t>Diagrama Arquitectónico de Software General de la Macro Solución de Mapeo y Visualización de Rutas de Transporte Urbano para la Provincia de Santa Elena.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FD2FC2" id="Cuadro de texto 3" o:spid="_x0000_s1028" type="#_x0000_t202" style="position:absolute;left:0;text-align:left;margin-left:2.8pt;margin-top:288.65pt;width:6in;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" stroked="f">
                <v:textbox style="mso-fit-shape-to-text:t" inset="0,0,0,0">
                  <w:txbxContent>
                    <w:p w:rsidR="00CA5A96" w:rsidRPr="00AA4DCA" w:rsidRDefault="00CA5A96" w:rsidP="003111DF">
                      <w:pPr>
                        <w:pStyle w:val="Descripcin"/>
                        <w:rPr>
                          <w:rFonts w:eastAsiaTheme="minorHAnsi"/>
                          <w:noProof/>
                        </w:rPr>
                      </w:pPr>
                      <w:r>
                        <w:t xml:space="preserve">Figura </w:t>
                      </w:r>
                      <w:r>
                        <w:fldChar w:fldCharType="begin"/>
                      </w:r>
                      <w:r>
                        <w:instrText xml:space="preserve"> SEQ Figura \* ARABIC </w:instrText>
                      </w:r>
                      <w:r>
                        <w:fldChar w:fldCharType="separate"/>
                      </w:r>
                      <w:r>
                        <w:rPr>
                          <w:noProof/>
                        </w:rPr>
                        <w:t>3</w:t>
                      </w:r>
                      <w:r>
                        <w:fldChar w:fldCharType="end"/>
                      </w:r>
                      <w:r>
                        <w:t xml:space="preserve"> </w:t>
                      </w:r>
                      <w:r w:rsidRPr="00E17FA1">
                        <w:t>Diagrama Arquitectónico de Software General de la Macro Solución de Mapeo y Visualización de Rutas de Transporte Urbano para la Provincia de Santa Elena. Fuente: Elaboración Propia.</w:t>
                      </w:r>
                    </w:p>
                  </w:txbxContent>
                </v:textbox>
                <w10:wrap type="tight"/>
              </v:shape>
            </w:pict>
          </mc:Fallback>
        </mc:AlternateContent>
      </w:r>
      <w:ins w:id="180" w:author="DAVIDS  GONZALEZ" w:date="2019-01-15T12:03:00Z">
        <w:r>
          <w:rPr>
            <w:rFonts w:ascii="Arial" w:eastAsia="Times New Roman" w:hAnsi="Arial" w:cs="Arial"/>
            <w:noProof/>
            <w:sz w:val="24"/>
            <w:szCs w:val="24"/>
            <w:lang w:eastAsia="es-EC"/>
          </w:rPr>
          <w:drawing>
            <wp:anchor distT="0" distB="0" distL="114300" distR="114300" simplePos="0" relativeHeight="251664384" behindDoc="1" locked="0" layoutInCell="1" allowOverlap="1" wp14:anchorId="639BF71B" wp14:editId="7163BDA4">
              <wp:simplePos x="0" y="0"/>
              <wp:positionH relativeFrom="page">
                <wp:posOffset>1116241</wp:posOffset>
              </wp:positionH>
              <wp:positionV relativeFrom="paragraph">
                <wp:posOffset>380336</wp:posOffset>
              </wp:positionV>
              <wp:extent cx="5486400" cy="3228975"/>
              <wp:effectExtent l="0" t="76200" r="19050" b="9525"/>
              <wp:wrapTight wrapText="bothSides">
                <wp:wrapPolygon edited="0">
                  <wp:start x="375" y="-510"/>
                  <wp:lineTo x="150" y="2421"/>
                  <wp:lineTo x="150" y="20389"/>
                  <wp:lineTo x="375" y="21536"/>
                  <wp:lineTo x="21450" y="21536"/>
                  <wp:lineTo x="21525" y="21281"/>
                  <wp:lineTo x="21600" y="20262"/>
                  <wp:lineTo x="21300" y="-510"/>
                  <wp:lineTo x="375" y="-510"/>
                </wp:wrapPolygon>
              </wp:wrapTight>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ins>
    </w:p>
    <w:p w:rsidR="00791938" w:rsidRPr="00791938" w:rsidRDefault="00791938" w:rsidP="00791938">
      <w:pPr>
        <w:spacing w:after="0" w:line="360" w:lineRule="auto"/>
        <w:jc w:val="both"/>
        <w:rPr>
          <w:ins w:id="181" w:author="DAVIDS  GONZALEZ" w:date="2019-01-15T12:07:00Z"/>
          <w:rFonts w:ascii="Times New Roman" w:eastAsia="Calibri" w:hAnsi="Times New Roman" w:cs="Arial"/>
          <w:sz w:val="24"/>
          <w:szCs w:val="24"/>
          <w:lang w:val="es-ES"/>
        </w:rPr>
      </w:pPr>
      <w:r w:rsidRPr="00791938">
        <w:rPr>
          <w:rFonts w:ascii="Times New Roman" w:eastAsia="Calibri" w:hAnsi="Times New Roman" w:cs="Arial"/>
          <w:sz w:val="24"/>
          <w:szCs w:val="24"/>
          <w:lang w:val="es-ES"/>
        </w:rPr>
        <w:t xml:space="preserve">El proyecto mapeo y visualización de rutas de buses urbanos </w:t>
      </w:r>
      <w:r>
        <w:rPr>
          <w:rFonts w:ascii="Times New Roman" w:eastAsia="Calibri" w:hAnsi="Times New Roman" w:cs="Arial"/>
          <w:sz w:val="24"/>
          <w:szCs w:val="24"/>
          <w:lang w:val="es-ES"/>
        </w:rPr>
        <w:t>cuenta</w:t>
      </w:r>
      <w:r w:rsidRPr="00791938">
        <w:rPr>
          <w:rFonts w:ascii="Times New Roman" w:eastAsia="Calibri" w:hAnsi="Times New Roman" w:cs="Arial"/>
          <w:sz w:val="24"/>
          <w:szCs w:val="24"/>
          <w:lang w:val="es-ES"/>
        </w:rPr>
        <w:t xml:space="preserve"> con una aplicación móvil que será utilizada en dispositivos móviles Android que posean tecnología GPS, </w:t>
      </w:r>
      <w:r>
        <w:rPr>
          <w:rFonts w:ascii="Times New Roman" w:eastAsia="Calibri" w:hAnsi="Times New Roman" w:cs="Arial"/>
          <w:sz w:val="24"/>
          <w:szCs w:val="24"/>
          <w:lang w:val="es-ES"/>
        </w:rPr>
        <w:t>es</w:t>
      </w:r>
      <w:r w:rsidRPr="00791938">
        <w:rPr>
          <w:rFonts w:ascii="Times New Roman" w:eastAsia="Calibri" w:hAnsi="Times New Roman" w:cs="Arial"/>
          <w:sz w:val="24"/>
          <w:szCs w:val="24"/>
          <w:lang w:val="es-ES"/>
        </w:rPr>
        <w:t xml:space="preserve"> capaz de mostrar información al público como datos de los buses, recorrido, paradas. Además, la solución cuenta también con una aplicación web capaz de mostrar información detallada del recorrido de los buses. Tanto la aplicación web, como la aplicación móvil, se </w:t>
      </w:r>
      <w:r>
        <w:rPr>
          <w:rFonts w:ascii="Times New Roman" w:eastAsia="Calibri" w:hAnsi="Times New Roman" w:cs="Arial"/>
          <w:sz w:val="24"/>
          <w:szCs w:val="24"/>
          <w:lang w:val="es-ES"/>
        </w:rPr>
        <w:t>alimentan</w:t>
      </w:r>
      <w:r w:rsidRPr="00791938">
        <w:rPr>
          <w:rFonts w:ascii="Times New Roman" w:eastAsia="Calibri" w:hAnsi="Times New Roman" w:cs="Arial"/>
          <w:sz w:val="24"/>
          <w:szCs w:val="24"/>
          <w:lang w:val="es-ES"/>
        </w:rPr>
        <w:t xml:space="preserve"> a través de la </w:t>
      </w:r>
      <w:r w:rsidRPr="00791938">
        <w:rPr>
          <w:rFonts w:ascii="Times New Roman" w:eastAsia="Calibri" w:hAnsi="Times New Roman" w:cs="Arial"/>
          <w:b/>
          <w:sz w:val="24"/>
          <w:szCs w:val="24"/>
          <w:lang w:val="es-ES"/>
        </w:rPr>
        <w:t>Capa de Servicios Web/Geográfico</w:t>
      </w:r>
      <w:r w:rsidRPr="00791938">
        <w:rPr>
          <w:rFonts w:ascii="Times New Roman" w:eastAsia="Calibri" w:hAnsi="Times New Roman" w:cs="Arial"/>
          <w:sz w:val="24"/>
          <w:szCs w:val="24"/>
          <w:lang w:val="es-ES"/>
        </w:rPr>
        <w:t xml:space="preserve"> de la información provista por medio del prototipo de Hardware </w:t>
      </w:r>
      <w:ins w:id="182" w:author="Ivan A Sanchez Vera" w:date="2018-09-28T11:12:00Z">
        <w:r w:rsidRPr="00791938">
          <w:rPr>
            <w:rFonts w:ascii="Times New Roman" w:eastAsia="Calibri" w:hAnsi="Times New Roman" w:cs="Arial"/>
            <w:sz w:val="24"/>
            <w:szCs w:val="24"/>
            <w:lang w:val="es-ES"/>
          </w:rPr>
          <w:t>(</w:t>
        </w:r>
      </w:ins>
      <w:r w:rsidRPr="00791938">
        <w:rPr>
          <w:rFonts w:ascii="Times New Roman" w:eastAsia="Calibri" w:hAnsi="Times New Roman" w:cs="Arial"/>
          <w:sz w:val="24"/>
          <w:szCs w:val="24"/>
          <w:lang w:val="es-ES"/>
        </w:rPr>
        <w:t xml:space="preserve">que recolectara la información necesaria acerca del bus y su ruta). El prototipo de </w:t>
      </w:r>
      <w:del w:id="183" w:author="DAVIDS  GONZALEZ" w:date="2019-01-15T12:06:00Z">
        <w:r w:rsidRPr="00791938" w:rsidDel="00EF1A71">
          <w:rPr>
            <w:rFonts w:ascii="Times New Roman" w:eastAsia="Calibri" w:hAnsi="Times New Roman" w:cs="Arial"/>
            <w:sz w:val="24"/>
            <w:szCs w:val="24"/>
            <w:lang w:val="es-ES"/>
          </w:rPr>
          <w:delText>Hardware,</w:delText>
        </w:r>
      </w:del>
      <w:ins w:id="184" w:author="DAVIDS  GONZALEZ" w:date="2019-01-15T12:06:00Z">
        <w:r w:rsidRPr="00791938">
          <w:rPr>
            <w:rFonts w:ascii="Times New Roman" w:eastAsia="Calibri" w:hAnsi="Times New Roman" w:cs="Arial"/>
            <w:sz w:val="24"/>
            <w:szCs w:val="24"/>
            <w:lang w:val="es-ES"/>
          </w:rPr>
          <w:t>Hardware</w:t>
        </w:r>
      </w:ins>
      <w:r w:rsidRPr="00791938">
        <w:rPr>
          <w:rFonts w:ascii="Times New Roman" w:eastAsia="Calibri" w:hAnsi="Times New Roman" w:cs="Arial"/>
          <w:sz w:val="24"/>
          <w:szCs w:val="24"/>
          <w:lang w:val="es-ES"/>
        </w:rPr>
        <w:t xml:space="preserve"> no es </w:t>
      </w:r>
      <w:del w:id="185" w:author="DAVIDS  GONZALEZ" w:date="2018-10-02T12:16:00Z">
        <w:r w:rsidRPr="00791938" w:rsidDel="00B57BD8">
          <w:rPr>
            <w:rFonts w:ascii="Times New Roman" w:eastAsia="Calibri" w:hAnsi="Times New Roman" w:cs="Arial"/>
            <w:sz w:val="24"/>
            <w:szCs w:val="24"/>
            <w:lang w:val="es-ES"/>
          </w:rPr>
          <w:delText>mas</w:delText>
        </w:r>
      </w:del>
      <w:ins w:id="186" w:author="DAVIDS  GONZALEZ" w:date="2018-10-02T12:16:00Z">
        <w:r w:rsidRPr="00791938">
          <w:rPr>
            <w:rFonts w:ascii="Times New Roman" w:eastAsia="Calibri" w:hAnsi="Times New Roman" w:cs="Arial"/>
            <w:sz w:val="24"/>
            <w:szCs w:val="24"/>
            <w:lang w:val="es-ES"/>
          </w:rPr>
          <w:t>más</w:t>
        </w:r>
      </w:ins>
      <w:r w:rsidRPr="00791938">
        <w:rPr>
          <w:rFonts w:ascii="Times New Roman" w:eastAsia="Calibri" w:hAnsi="Times New Roman" w:cs="Arial"/>
          <w:sz w:val="24"/>
          <w:szCs w:val="24"/>
          <w:lang w:val="es-ES"/>
        </w:rPr>
        <w:t xml:space="preserve"> que un dispositivo de conteo de personas que suben y bajan del bus, </w:t>
      </w:r>
      <w:r>
        <w:rPr>
          <w:rFonts w:ascii="Times New Roman" w:eastAsia="Calibri" w:hAnsi="Times New Roman" w:cs="Arial"/>
          <w:sz w:val="24"/>
          <w:szCs w:val="24"/>
          <w:lang w:val="es-ES"/>
        </w:rPr>
        <w:t xml:space="preserve">velocidad, </w:t>
      </w:r>
      <w:r w:rsidRPr="00791938">
        <w:rPr>
          <w:rFonts w:ascii="Times New Roman" w:eastAsia="Calibri" w:hAnsi="Times New Roman" w:cs="Arial"/>
          <w:sz w:val="24"/>
          <w:szCs w:val="24"/>
          <w:lang w:val="es-ES"/>
        </w:rPr>
        <w:t xml:space="preserve">georreferenciación de la localización de la unidad de transporte en un momento especifico e información geográfica derivada de </w:t>
      </w:r>
      <w:ins w:id="187" w:author="DAVIDS  GONZALEZ" w:date="2019-01-25T16:54:00Z">
        <w:r w:rsidRPr="00791938">
          <w:rPr>
            <w:rFonts w:ascii="Times New Roman" w:eastAsia="Calibri" w:hAnsi="Times New Roman" w:cs="Arial"/>
            <w:sz w:val="24"/>
            <w:szCs w:val="24"/>
            <w:lang w:val="es-ES"/>
          </w:rPr>
          <w:t>este tales como</w:t>
        </w:r>
      </w:ins>
      <w:del w:id="188" w:author="DAVIDS  GONZALEZ" w:date="2019-01-25T16:54:00Z">
        <w:r w:rsidRPr="00791938" w:rsidDel="00403FE2">
          <w:rPr>
            <w:rFonts w:ascii="Times New Roman" w:eastAsia="Calibri" w:hAnsi="Times New Roman" w:cs="Arial"/>
            <w:sz w:val="24"/>
            <w:szCs w:val="24"/>
            <w:lang w:val="es-ES"/>
          </w:rPr>
          <w:delText>dicho</w:delText>
        </w:r>
      </w:del>
      <w:r w:rsidRPr="00791938">
        <w:rPr>
          <w:rFonts w:ascii="Times New Roman" w:eastAsia="Calibri" w:hAnsi="Times New Roman" w:cs="Arial"/>
          <w:sz w:val="24"/>
          <w:szCs w:val="24"/>
          <w:lang w:val="es-ES"/>
        </w:rPr>
        <w:t xml:space="preserve"> </w:t>
      </w:r>
      <w:del w:id="189" w:author="DAVIDS  GONZALEZ" w:date="2019-01-25T16:54:00Z">
        <w:r w:rsidRPr="00791938" w:rsidDel="00403FE2">
          <w:rPr>
            <w:rFonts w:ascii="Times New Roman" w:eastAsia="Calibri" w:hAnsi="Times New Roman" w:cs="Arial"/>
            <w:sz w:val="24"/>
            <w:szCs w:val="24"/>
            <w:lang w:val="es-ES"/>
          </w:rPr>
          <w:delText>(</w:delText>
        </w:r>
      </w:del>
      <w:r w:rsidRPr="00791938">
        <w:rPr>
          <w:rFonts w:ascii="Times New Roman" w:eastAsia="Calibri" w:hAnsi="Times New Roman" w:cs="Arial"/>
          <w:sz w:val="24"/>
          <w:szCs w:val="24"/>
          <w:lang w:val="es-ES"/>
        </w:rPr>
        <w:t>velocidad</w:t>
      </w:r>
      <w:del w:id="190" w:author="DAVIDS  GONZALEZ" w:date="2019-01-25T16:54:00Z">
        <w:r w:rsidRPr="00791938" w:rsidDel="00403FE2">
          <w:rPr>
            <w:rFonts w:ascii="Times New Roman" w:eastAsia="Calibri" w:hAnsi="Times New Roman" w:cs="Arial"/>
            <w:sz w:val="24"/>
            <w:szCs w:val="24"/>
            <w:lang w:val="es-ES"/>
          </w:rPr>
          <w:delText>)</w:delText>
        </w:r>
      </w:del>
      <w:r w:rsidRPr="00791938">
        <w:rPr>
          <w:rFonts w:ascii="Times New Roman" w:eastAsia="Calibri" w:hAnsi="Times New Roman" w:cs="Arial"/>
          <w:sz w:val="24"/>
          <w:szCs w:val="24"/>
          <w:lang w:val="es-ES"/>
        </w:rPr>
        <w:t>.</w:t>
      </w:r>
    </w:p>
    <w:p w:rsidR="00791938" w:rsidRDefault="00791938" w:rsidP="00791938">
      <w:pPr>
        <w:ind w:firstLine="568"/>
        <w:jc w:val="both"/>
        <w:rPr>
          <w:ins w:id="191" w:author="DAVIDS  GONZALEZ" w:date="2019-01-15T12:07:00Z"/>
          <w:rFonts w:ascii="Arial" w:eastAsia="Times New Roman" w:hAnsi="Arial" w:cs="Arial"/>
          <w:sz w:val="24"/>
          <w:szCs w:val="24"/>
        </w:rPr>
      </w:pPr>
    </w:p>
    <w:p w:rsidR="00791938" w:rsidRDefault="00791938" w:rsidP="00791938">
      <w:pPr>
        <w:ind w:firstLine="568"/>
        <w:jc w:val="both"/>
        <w:rPr>
          <w:ins w:id="192" w:author="DAVIDS  GONZALEZ" w:date="2019-01-15T12:07:00Z"/>
          <w:rFonts w:ascii="Arial" w:eastAsia="Times New Roman" w:hAnsi="Arial" w:cs="Arial"/>
          <w:sz w:val="24"/>
          <w:szCs w:val="24"/>
        </w:rPr>
      </w:pPr>
      <w:r>
        <w:rPr>
          <w:noProof/>
        </w:rPr>
        <w:lastRenderedPageBreak/>
        <mc:AlternateContent>
          <mc:Choice Requires="wps">
            <w:drawing>
              <wp:anchor distT="0" distB="0" distL="114300" distR="114300" simplePos="0" relativeHeight="251670528" behindDoc="0" locked="0" layoutInCell="1" allowOverlap="1" wp14:anchorId="29E10D09" wp14:editId="39BDCB5E">
                <wp:simplePos x="0" y="0"/>
                <wp:positionH relativeFrom="column">
                  <wp:posOffset>-51435</wp:posOffset>
                </wp:positionH>
                <wp:positionV relativeFrom="paragraph">
                  <wp:posOffset>4264660</wp:posOffset>
                </wp:positionV>
                <wp:extent cx="5581015"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581015" cy="635"/>
                        </a:xfrm>
                        <a:prstGeom prst="rect">
                          <a:avLst/>
                        </a:prstGeom>
                        <a:solidFill>
                          <a:prstClr val="white"/>
                        </a:solidFill>
                        <a:ln>
                          <a:noFill/>
                        </a:ln>
                      </wps:spPr>
                      <wps:txbx>
                        <w:txbxContent>
                          <w:p w:rsidR="00CA5A96" w:rsidRPr="00E8458E" w:rsidRDefault="00CA5A96" w:rsidP="00791938">
                            <w:pPr>
                              <w:pStyle w:val="Descripcin"/>
                              <w:rPr>
                                <w:rFonts w:eastAsiaTheme="minorHAnsi"/>
                                <w:noProof/>
                              </w:rPr>
                            </w:pPr>
                            <w:r>
                              <w:t xml:space="preserve">Figura </w:t>
                            </w:r>
                            <w:r>
                              <w:fldChar w:fldCharType="begin"/>
                            </w:r>
                            <w:r>
                              <w:instrText xml:space="preserve"> SEQ Figura \* ARABIC </w:instrText>
                            </w:r>
                            <w:r>
                              <w:fldChar w:fldCharType="separate"/>
                            </w:r>
                            <w:r>
                              <w:rPr>
                                <w:noProof/>
                              </w:rPr>
                              <w:t>4</w:t>
                            </w:r>
                            <w:r>
                              <w:fldChar w:fldCharType="end"/>
                            </w:r>
                            <w:r>
                              <w:t xml:space="preserve"> </w:t>
                            </w:r>
                            <w:r w:rsidRPr="00874616">
                              <w:t>Arquitectura general.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10D09" id="Cuadro de texto 6" o:spid="_x0000_s1029" type="#_x0000_t202" style="position:absolute;left:0;text-align:left;margin-left:-4.05pt;margin-top:335.8pt;width:439.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" stroked="f">
                <v:textbox style="mso-fit-shape-to-text:t" inset="0,0,0,0">
                  <w:txbxContent>
                    <w:p w:rsidR="00CA5A96" w:rsidRPr="00E8458E" w:rsidRDefault="00CA5A96" w:rsidP="00791938">
                      <w:pPr>
                        <w:pStyle w:val="Descripcin"/>
                        <w:rPr>
                          <w:rFonts w:eastAsiaTheme="minorHAnsi"/>
                          <w:noProof/>
                        </w:rPr>
                      </w:pPr>
                      <w:r>
                        <w:t xml:space="preserve">Figura </w:t>
                      </w:r>
                      <w:r>
                        <w:fldChar w:fldCharType="begin"/>
                      </w:r>
                      <w:r>
                        <w:instrText xml:space="preserve"> SEQ Figura \* ARABIC </w:instrText>
                      </w:r>
                      <w:r>
                        <w:fldChar w:fldCharType="separate"/>
                      </w:r>
                      <w:r>
                        <w:rPr>
                          <w:noProof/>
                        </w:rPr>
                        <w:t>4</w:t>
                      </w:r>
                      <w:r>
                        <w:fldChar w:fldCharType="end"/>
                      </w:r>
                      <w:r>
                        <w:t xml:space="preserve"> </w:t>
                      </w:r>
                      <w:r w:rsidRPr="00874616">
                        <w:t>Arquitectura general. Fuente: Elaboración propia.</w:t>
                      </w:r>
                    </w:p>
                  </w:txbxContent>
                </v:textbox>
                <w10:wrap type="square"/>
              </v:shape>
            </w:pict>
          </mc:Fallback>
        </mc:AlternateContent>
      </w:r>
      <w:ins w:id="193" w:author="DAVIDS  GONZALEZ" w:date="2018-10-02T12:15:00Z">
        <w:r w:rsidRPr="00B57BD8">
          <w:rPr>
            <w:noProof/>
            <w:lang w:eastAsia="es-EC"/>
          </w:rPr>
          <w:drawing>
            <wp:anchor distT="0" distB="0" distL="114300" distR="114300" simplePos="0" relativeHeight="251668480" behindDoc="0" locked="0" layoutInCell="1" allowOverlap="1" wp14:anchorId="3BF7EFE3" wp14:editId="31BAA77D">
              <wp:simplePos x="0" y="0"/>
              <wp:positionH relativeFrom="column">
                <wp:posOffset>-51435</wp:posOffset>
              </wp:positionH>
              <wp:positionV relativeFrom="paragraph">
                <wp:posOffset>202860</wp:posOffset>
              </wp:positionV>
              <wp:extent cx="5581015" cy="4004945"/>
              <wp:effectExtent l="0" t="0" r="63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81015" cy="4004945"/>
                      </a:xfrm>
                      <a:prstGeom prst="rect">
                        <a:avLst/>
                      </a:prstGeom>
                    </pic:spPr>
                  </pic:pic>
                </a:graphicData>
              </a:graphic>
              <wp14:sizeRelH relativeFrom="page">
                <wp14:pctWidth>0</wp14:pctWidth>
              </wp14:sizeRelH>
              <wp14:sizeRelV relativeFrom="page">
                <wp14:pctHeight>0</wp14:pctHeight>
              </wp14:sizeRelV>
            </wp:anchor>
          </w:drawing>
        </w:r>
      </w:ins>
    </w:p>
    <w:p w:rsidR="00791938" w:rsidRPr="00791938" w:rsidRDefault="00791938">
      <w:pPr>
        <w:jc w:val="both"/>
        <w:rPr>
          <w:ins w:id="194" w:author="DAVIDS  GONZALEZ" w:date="2019-01-15T12:10:00Z"/>
          <w:rFonts w:ascii="Times New Roman" w:eastAsia="Times New Roman" w:hAnsi="Times New Roman" w:cs="Times New Roman"/>
          <w:b/>
          <w:bCs/>
          <w:sz w:val="24"/>
          <w:szCs w:val="24"/>
          <w:lang w:val="es-ES"/>
        </w:rPr>
        <w:pPrChange w:id="195" w:author="DAVIDS  GONZALEZ" w:date="2019-01-15T12:10:00Z">
          <w:pPr>
            <w:ind w:firstLine="568"/>
            <w:jc w:val="both"/>
          </w:pPr>
        </w:pPrChange>
      </w:pPr>
      <w:r>
        <w:rPr>
          <w:rFonts w:ascii="Times New Roman" w:eastAsia="Times New Roman" w:hAnsi="Times New Roman" w:cs="Times New Roman"/>
          <w:b/>
          <w:bCs/>
          <w:sz w:val="24"/>
          <w:szCs w:val="24"/>
          <w:lang w:val="es-ES"/>
        </w:rPr>
        <w:t>D</w:t>
      </w:r>
      <w:ins w:id="196" w:author="DAVIDS  GONZALEZ" w:date="2018-10-10T14:14:00Z">
        <w:r w:rsidRPr="00791938">
          <w:rPr>
            <w:rFonts w:ascii="Times New Roman" w:eastAsia="Times New Roman" w:hAnsi="Times New Roman" w:cs="Times New Roman"/>
            <w:b/>
            <w:bCs/>
            <w:sz w:val="24"/>
            <w:szCs w:val="24"/>
            <w:lang w:val="es-ES"/>
          </w:rPr>
          <w:t>escripción del m</w:t>
        </w:r>
      </w:ins>
      <w:r>
        <w:rPr>
          <w:rFonts w:ascii="Times New Roman" w:eastAsia="Times New Roman" w:hAnsi="Times New Roman" w:cs="Times New Roman"/>
          <w:b/>
          <w:bCs/>
          <w:sz w:val="24"/>
          <w:szCs w:val="24"/>
          <w:lang w:val="es-ES"/>
        </w:rPr>
        <w:t>ó</w:t>
      </w:r>
      <w:ins w:id="197" w:author="DAVIDS  GONZALEZ" w:date="2018-10-10T14:14:00Z">
        <w:r w:rsidRPr="00791938">
          <w:rPr>
            <w:rFonts w:ascii="Times New Roman" w:eastAsia="Times New Roman" w:hAnsi="Times New Roman" w:cs="Times New Roman"/>
            <w:b/>
            <w:bCs/>
            <w:sz w:val="24"/>
            <w:szCs w:val="24"/>
            <w:lang w:val="es-ES"/>
          </w:rPr>
          <w:t xml:space="preserve">dulo </w:t>
        </w:r>
      </w:ins>
      <w:r>
        <w:rPr>
          <w:rFonts w:ascii="Times New Roman" w:eastAsia="Times New Roman" w:hAnsi="Times New Roman" w:cs="Times New Roman"/>
          <w:b/>
          <w:bCs/>
          <w:sz w:val="24"/>
          <w:szCs w:val="24"/>
          <w:lang w:val="es-ES"/>
        </w:rPr>
        <w:t>desarrollado – Capa de Servicios Web y Geográficos</w:t>
      </w:r>
    </w:p>
    <w:p w:rsidR="00791938" w:rsidRDefault="00791938" w:rsidP="00791938">
      <w:pPr>
        <w:spacing w:after="0" w:line="360" w:lineRule="auto"/>
        <w:jc w:val="both"/>
        <w:rPr>
          <w:rFonts w:ascii="Times New Roman" w:eastAsia="Calibri" w:hAnsi="Times New Roman" w:cs="Arial"/>
          <w:sz w:val="24"/>
          <w:szCs w:val="24"/>
          <w:lang w:val="es-ES"/>
        </w:rPr>
      </w:pPr>
      <w:r w:rsidRPr="00791938">
        <w:rPr>
          <w:rFonts w:ascii="Times New Roman" w:eastAsia="Calibri" w:hAnsi="Times New Roman" w:cs="Arial"/>
          <w:sz w:val="24"/>
          <w:szCs w:val="24"/>
          <w:lang w:val="es-ES"/>
        </w:rPr>
        <w:t xml:space="preserve">El presente documento detalla </w:t>
      </w:r>
      <w:r>
        <w:rPr>
          <w:rFonts w:ascii="Times New Roman" w:eastAsia="Calibri" w:hAnsi="Times New Roman" w:cs="Arial"/>
          <w:sz w:val="24"/>
          <w:szCs w:val="24"/>
          <w:lang w:val="es-ES"/>
        </w:rPr>
        <w:t xml:space="preserve">el desarrollo de </w:t>
      </w:r>
      <w:r w:rsidRPr="00791938">
        <w:rPr>
          <w:rFonts w:ascii="Times New Roman" w:eastAsia="Calibri" w:hAnsi="Times New Roman" w:cs="Arial"/>
          <w:sz w:val="24"/>
          <w:szCs w:val="24"/>
          <w:lang w:val="es-ES"/>
        </w:rPr>
        <w:t xml:space="preserve">la Capa de Servicios Web/Geográfico. Dicha capa de servicios </w:t>
      </w:r>
      <w:r w:rsidR="00B11D30">
        <w:rPr>
          <w:rFonts w:ascii="Times New Roman" w:eastAsia="Calibri" w:hAnsi="Times New Roman" w:cs="Arial"/>
          <w:sz w:val="24"/>
          <w:szCs w:val="24"/>
          <w:lang w:val="es-ES"/>
        </w:rPr>
        <w:t>permite</w:t>
      </w:r>
      <w:r w:rsidRPr="00791938">
        <w:rPr>
          <w:rFonts w:ascii="Times New Roman" w:eastAsia="Calibri" w:hAnsi="Times New Roman" w:cs="Arial"/>
          <w:sz w:val="24"/>
          <w:szCs w:val="24"/>
          <w:lang w:val="es-ES"/>
        </w:rPr>
        <w:t xml:space="preserve"> la consulta/manipulación de la base de datos </w:t>
      </w:r>
      <w:proofErr w:type="spellStart"/>
      <w:r w:rsidRPr="00791938">
        <w:rPr>
          <w:rFonts w:ascii="Times New Roman" w:eastAsia="Calibri" w:hAnsi="Times New Roman" w:cs="Arial"/>
          <w:sz w:val="24"/>
          <w:szCs w:val="24"/>
          <w:lang w:val="es-ES"/>
        </w:rPr>
        <w:t>CouchBase</w:t>
      </w:r>
      <w:proofErr w:type="spellEnd"/>
      <w:r w:rsidRPr="00791938">
        <w:rPr>
          <w:rFonts w:ascii="Times New Roman" w:eastAsia="Calibri" w:hAnsi="Times New Roman" w:cs="Arial"/>
          <w:sz w:val="24"/>
          <w:szCs w:val="24"/>
          <w:lang w:val="es-ES"/>
        </w:rPr>
        <w:t xml:space="preserve">, además de otros servicios Web </w:t>
      </w:r>
      <w:del w:id="198" w:author="DAVIDS  GONZALEZ" w:date="2018-10-01T16:43:00Z">
        <w:r w:rsidRPr="00791938" w:rsidDel="00005009">
          <w:rPr>
            <w:rFonts w:ascii="Times New Roman" w:eastAsia="Calibri" w:hAnsi="Times New Roman" w:cs="Arial"/>
            <w:sz w:val="24"/>
            <w:szCs w:val="24"/>
            <w:lang w:val="es-ES"/>
          </w:rPr>
          <w:delText>Geograficos</w:delText>
        </w:r>
      </w:del>
      <w:ins w:id="199" w:author="DAVIDS  GONZALEZ" w:date="2018-10-01T16:43:00Z">
        <w:r w:rsidRPr="00791938">
          <w:rPr>
            <w:rFonts w:ascii="Times New Roman" w:eastAsia="Calibri" w:hAnsi="Times New Roman" w:cs="Arial"/>
            <w:sz w:val="24"/>
            <w:szCs w:val="24"/>
            <w:lang w:val="es-ES"/>
          </w:rPr>
          <w:t>Geográficos</w:t>
        </w:r>
      </w:ins>
      <w:r w:rsidRPr="00791938">
        <w:rPr>
          <w:rFonts w:ascii="Times New Roman" w:eastAsia="Calibri" w:hAnsi="Times New Roman" w:cs="Arial"/>
          <w:sz w:val="24"/>
          <w:szCs w:val="24"/>
          <w:lang w:val="es-ES"/>
        </w:rPr>
        <w:t xml:space="preserve">, que </w:t>
      </w:r>
      <w:r w:rsidR="00B11D30">
        <w:rPr>
          <w:rFonts w:ascii="Times New Roman" w:eastAsia="Calibri" w:hAnsi="Times New Roman" w:cs="Arial"/>
          <w:sz w:val="24"/>
          <w:szCs w:val="24"/>
          <w:lang w:val="es-ES"/>
        </w:rPr>
        <w:t>son</w:t>
      </w:r>
      <w:r w:rsidRPr="00791938">
        <w:rPr>
          <w:rFonts w:ascii="Times New Roman" w:eastAsia="Calibri" w:hAnsi="Times New Roman" w:cs="Arial"/>
          <w:sz w:val="24"/>
          <w:szCs w:val="24"/>
          <w:lang w:val="es-ES"/>
        </w:rPr>
        <w:t xml:space="preserve"> consumido</w:t>
      </w:r>
      <w:r w:rsidR="00B11D30">
        <w:rPr>
          <w:rFonts w:ascii="Times New Roman" w:eastAsia="Calibri" w:hAnsi="Times New Roman" w:cs="Arial"/>
          <w:sz w:val="24"/>
          <w:szCs w:val="24"/>
          <w:lang w:val="es-ES"/>
        </w:rPr>
        <w:t>s</w:t>
      </w:r>
      <w:r w:rsidRPr="00791938">
        <w:rPr>
          <w:rFonts w:ascii="Times New Roman" w:eastAsia="Calibri" w:hAnsi="Times New Roman" w:cs="Arial"/>
          <w:sz w:val="24"/>
          <w:szCs w:val="24"/>
          <w:lang w:val="es-ES"/>
        </w:rPr>
        <w:t xml:space="preserve"> por la aplicación web, aplicación móvil y el dispositivo de Hardware. La información conveniente </w:t>
      </w:r>
      <w:r w:rsidR="00B11D30">
        <w:rPr>
          <w:rFonts w:ascii="Times New Roman" w:eastAsia="Calibri" w:hAnsi="Times New Roman" w:cs="Arial"/>
          <w:sz w:val="24"/>
          <w:szCs w:val="24"/>
          <w:lang w:val="es-ES"/>
        </w:rPr>
        <w:t>es</w:t>
      </w:r>
      <w:r w:rsidRPr="00791938">
        <w:rPr>
          <w:rFonts w:ascii="Times New Roman" w:eastAsia="Calibri" w:hAnsi="Times New Roman" w:cs="Arial"/>
          <w:sz w:val="24"/>
          <w:szCs w:val="24"/>
          <w:lang w:val="es-ES"/>
        </w:rPr>
        <w:t xml:space="preserve"> almacenada en </w:t>
      </w:r>
      <w:ins w:id="200" w:author="DAVIDS  GONZALEZ" w:date="2019-01-25T16:57:00Z">
        <w:r w:rsidRPr="00791938">
          <w:rPr>
            <w:rFonts w:ascii="Times New Roman" w:eastAsia="Calibri" w:hAnsi="Times New Roman" w:cs="Arial"/>
            <w:sz w:val="24"/>
            <w:szCs w:val="24"/>
            <w:lang w:val="es-ES"/>
          </w:rPr>
          <w:t>una</w:t>
        </w:r>
      </w:ins>
      <w:del w:id="201" w:author="DAVIDS  GONZALEZ" w:date="2019-01-25T16:57:00Z">
        <w:r w:rsidRPr="00791938" w:rsidDel="00403FE2">
          <w:rPr>
            <w:rFonts w:ascii="Times New Roman" w:eastAsia="Calibri" w:hAnsi="Times New Roman" w:cs="Arial"/>
            <w:sz w:val="24"/>
            <w:szCs w:val="24"/>
            <w:lang w:val="es-ES"/>
          </w:rPr>
          <w:delText>la</w:delText>
        </w:r>
      </w:del>
      <w:r w:rsidRPr="00791938">
        <w:rPr>
          <w:rFonts w:ascii="Times New Roman" w:eastAsia="Calibri" w:hAnsi="Times New Roman" w:cs="Arial"/>
          <w:sz w:val="24"/>
          <w:szCs w:val="24"/>
          <w:lang w:val="es-ES"/>
        </w:rPr>
        <w:t xml:space="preserve"> base de datos NoSQL.</w:t>
      </w:r>
    </w:p>
    <w:p w:rsidR="00791938" w:rsidRPr="00791938" w:rsidDel="00B57BD8" w:rsidRDefault="00791938" w:rsidP="00791938">
      <w:pPr>
        <w:spacing w:after="0" w:line="360" w:lineRule="auto"/>
        <w:jc w:val="both"/>
        <w:rPr>
          <w:del w:id="202" w:author="DAVIDS  GONZALEZ" w:date="2018-10-01T16:49:00Z"/>
          <w:rFonts w:ascii="Times New Roman" w:eastAsia="Calibri" w:hAnsi="Times New Roman" w:cs="Arial"/>
          <w:sz w:val="24"/>
          <w:szCs w:val="24"/>
          <w:lang w:val="es-ES"/>
        </w:rPr>
      </w:pPr>
    </w:p>
    <w:p w:rsidR="00791938" w:rsidRPr="00791938" w:rsidDel="008E64AE" w:rsidRDefault="00791938">
      <w:pPr>
        <w:spacing w:after="0" w:line="360" w:lineRule="auto"/>
        <w:jc w:val="both"/>
        <w:rPr>
          <w:del w:id="203" w:author="DAVIDS  GONZALEZ" w:date="2018-10-02T12:20:00Z"/>
          <w:rFonts w:ascii="Times New Roman" w:eastAsia="Calibri" w:hAnsi="Times New Roman" w:cs="Arial"/>
          <w:sz w:val="24"/>
          <w:szCs w:val="24"/>
          <w:lang w:val="es-ES"/>
        </w:rPr>
        <w:pPrChange w:id="204" w:author="DAVIDS  GONZALEZ" w:date="2019-01-25T17:00:00Z">
          <w:pPr>
            <w:ind w:firstLine="568"/>
            <w:jc w:val="both"/>
          </w:pPr>
        </w:pPrChange>
      </w:pPr>
      <w:ins w:id="205" w:author="Ivan A Sanchez Vera" w:date="2018-09-28T11:40:00Z">
        <w:del w:id="206" w:author="DAVIDS  GONZALEZ" w:date="2019-01-15T12:10:00Z">
          <w:r w:rsidRPr="00791938" w:rsidDel="00EF1A71">
            <w:rPr>
              <w:rFonts w:ascii="Times New Roman" w:eastAsia="Calibri" w:hAnsi="Times New Roman" w:cs="Arial"/>
              <w:noProof/>
              <w:sz w:val="24"/>
              <w:szCs w:val="24"/>
              <w:lang w:val="es-ES"/>
            </w:rPr>
            <w:drawing>
              <wp:anchor distT="0" distB="0" distL="114300" distR="114300" simplePos="0" relativeHeight="251672576" behindDoc="1" locked="0" layoutInCell="1" allowOverlap="1" wp14:anchorId="266F7D54" wp14:editId="1E27C8CC">
                <wp:simplePos x="0" y="0"/>
                <wp:positionH relativeFrom="page">
                  <wp:posOffset>1123315</wp:posOffset>
                </wp:positionH>
                <wp:positionV relativeFrom="paragraph">
                  <wp:posOffset>289560</wp:posOffset>
                </wp:positionV>
                <wp:extent cx="5486400" cy="3228975"/>
                <wp:effectExtent l="0" t="95250" r="38100" b="0"/>
                <wp:wrapTight wrapText="bothSides">
                  <wp:wrapPolygon edited="0">
                    <wp:start x="450" y="-637"/>
                    <wp:lineTo x="225" y="-382"/>
                    <wp:lineTo x="75" y="11214"/>
                    <wp:lineTo x="75" y="20517"/>
                    <wp:lineTo x="225" y="21409"/>
                    <wp:lineTo x="21600" y="21409"/>
                    <wp:lineTo x="21675" y="20135"/>
                    <wp:lineTo x="21375" y="1402"/>
                    <wp:lineTo x="21225" y="-382"/>
                    <wp:lineTo x="21150" y="-637"/>
                    <wp:lineTo x="450" y="-637"/>
                  </wp:wrapPolygon>
                </wp:wrapTight>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del>
      </w:ins>
    </w:p>
    <w:p w:rsidR="00791938" w:rsidRPr="00791938" w:rsidRDefault="00791938">
      <w:pPr>
        <w:spacing w:after="0" w:line="360" w:lineRule="auto"/>
        <w:jc w:val="both"/>
        <w:rPr>
          <w:ins w:id="207" w:author="DAVIDS  GONZALEZ" w:date="2019-01-15T12:11:00Z"/>
          <w:rFonts w:ascii="Times New Roman" w:eastAsia="Calibri" w:hAnsi="Times New Roman" w:cs="Arial"/>
          <w:sz w:val="24"/>
          <w:szCs w:val="24"/>
          <w:lang w:val="es-ES"/>
        </w:rPr>
        <w:pPrChange w:id="208" w:author="DAVIDS  GONZALEZ" w:date="2019-01-25T17:00:00Z">
          <w:pPr>
            <w:ind w:firstLine="568"/>
            <w:jc w:val="both"/>
          </w:pPr>
        </w:pPrChange>
      </w:pPr>
    </w:p>
    <w:p w:rsidR="00791938" w:rsidRPr="00791938" w:rsidDel="002A6216" w:rsidRDefault="00791938" w:rsidP="00791938">
      <w:pPr>
        <w:spacing w:after="0" w:line="360" w:lineRule="auto"/>
        <w:jc w:val="both"/>
        <w:rPr>
          <w:del w:id="209" w:author="DAVIDS  GONZALEZ" w:date="2018-10-16T10:57:00Z"/>
          <w:rFonts w:ascii="Times New Roman" w:eastAsia="Calibri" w:hAnsi="Times New Roman" w:cs="Arial"/>
          <w:sz w:val="24"/>
          <w:szCs w:val="24"/>
          <w:lang w:val="es-ES"/>
        </w:rPr>
      </w:pPr>
      <w:del w:id="210" w:author="DAVIDS  GONZALEZ" w:date="2019-01-15T12:10:00Z">
        <w:r w:rsidRPr="00791938" w:rsidDel="00EF1A71">
          <w:rPr>
            <w:rFonts w:ascii="Times New Roman" w:eastAsia="Calibri" w:hAnsi="Times New Roman" w:cs="Arial"/>
            <w:sz w:val="24"/>
            <w:szCs w:val="24"/>
            <w:lang w:val="es-ES"/>
          </w:rPr>
          <w:delText xml:space="preserve">Figura </w:delText>
        </w:r>
        <w:r w:rsidRPr="00791938" w:rsidDel="00EF1A71">
          <w:rPr>
            <w:rFonts w:ascii="Times New Roman" w:eastAsia="Calibri" w:hAnsi="Times New Roman" w:cs="Arial"/>
            <w:sz w:val="24"/>
            <w:szCs w:val="24"/>
            <w:lang w:val="es-ES"/>
          </w:rPr>
          <w:fldChar w:fldCharType="begin"/>
        </w:r>
        <w:r w:rsidRPr="00791938" w:rsidDel="00EF1A71">
          <w:rPr>
            <w:rFonts w:ascii="Times New Roman" w:eastAsia="Calibri" w:hAnsi="Times New Roman" w:cs="Arial"/>
            <w:sz w:val="24"/>
            <w:szCs w:val="24"/>
            <w:lang w:val="es-ES"/>
          </w:rPr>
          <w:delInstrText xml:space="preserve"> SEQ Figura \* ARABIC </w:delInstrText>
        </w:r>
        <w:r w:rsidRPr="00791938" w:rsidDel="00EF1A71">
          <w:rPr>
            <w:rFonts w:ascii="Times New Roman" w:eastAsia="Calibri" w:hAnsi="Times New Roman" w:cs="Arial"/>
            <w:sz w:val="24"/>
            <w:szCs w:val="24"/>
            <w:lang w:val="es-ES"/>
          </w:rPr>
          <w:fldChar w:fldCharType="separate"/>
        </w:r>
      </w:del>
      <w:del w:id="211" w:author="DAVIDS  GONZALEZ" w:date="2018-10-10T13:23:00Z">
        <w:r w:rsidRPr="00791938" w:rsidDel="0035479C">
          <w:rPr>
            <w:rFonts w:ascii="Times New Roman" w:eastAsia="Calibri" w:hAnsi="Times New Roman" w:cs="Arial"/>
            <w:sz w:val="24"/>
            <w:szCs w:val="24"/>
            <w:lang w:val="es-ES"/>
          </w:rPr>
          <w:delText>1</w:delText>
        </w:r>
      </w:del>
      <w:del w:id="212" w:author="DAVIDS  GONZALEZ" w:date="2019-01-15T12:10:00Z">
        <w:r w:rsidRPr="00791938" w:rsidDel="00EF1A71">
          <w:rPr>
            <w:rFonts w:ascii="Times New Roman" w:eastAsia="Calibri" w:hAnsi="Times New Roman" w:cs="Arial"/>
            <w:sz w:val="24"/>
            <w:szCs w:val="24"/>
            <w:lang w:val="es-ES"/>
          </w:rPr>
          <w:fldChar w:fldCharType="end"/>
        </w:r>
        <w:r w:rsidRPr="00791938" w:rsidDel="00EF1A71">
          <w:rPr>
            <w:rFonts w:ascii="Times New Roman" w:eastAsia="Calibri" w:hAnsi="Times New Roman" w:cs="Arial"/>
            <w:sz w:val="24"/>
            <w:szCs w:val="24"/>
            <w:lang w:val="es-ES"/>
          </w:rPr>
          <w:delText xml:space="preserve">. Diagrama </w:delText>
        </w:r>
      </w:del>
      <w:del w:id="213" w:author="DAVIDS  GONZALEZ" w:date="2018-10-02T12:21:00Z">
        <w:r w:rsidRPr="00791938" w:rsidDel="008E64AE">
          <w:rPr>
            <w:rFonts w:ascii="Times New Roman" w:eastAsia="Calibri" w:hAnsi="Times New Roman" w:cs="Arial"/>
            <w:sz w:val="24"/>
            <w:szCs w:val="24"/>
            <w:lang w:val="es-ES"/>
          </w:rPr>
          <w:delText>Arquitectonico</w:delText>
        </w:r>
      </w:del>
      <w:del w:id="214" w:author="DAVIDS  GONZALEZ" w:date="2019-01-15T12:10:00Z">
        <w:r w:rsidRPr="00791938" w:rsidDel="00EF1A71">
          <w:rPr>
            <w:rFonts w:ascii="Times New Roman" w:eastAsia="Calibri" w:hAnsi="Times New Roman" w:cs="Arial"/>
            <w:sz w:val="24"/>
            <w:szCs w:val="24"/>
            <w:lang w:val="es-ES"/>
          </w:rPr>
          <w:delText xml:space="preserve"> de Software </w:delText>
        </w:r>
      </w:del>
      <w:del w:id="215" w:author="DAVIDS  GONZALEZ" w:date="2018-10-02T12:21:00Z">
        <w:r w:rsidRPr="00791938" w:rsidDel="008E64AE">
          <w:rPr>
            <w:rFonts w:ascii="Times New Roman" w:eastAsia="Calibri" w:hAnsi="Times New Roman" w:cs="Arial"/>
            <w:sz w:val="24"/>
            <w:szCs w:val="24"/>
            <w:lang w:val="es-ES"/>
          </w:rPr>
          <w:delText>Genereal</w:delText>
        </w:r>
      </w:del>
      <w:del w:id="216" w:author="DAVIDS  GONZALEZ" w:date="2019-01-15T12:10:00Z">
        <w:r w:rsidRPr="00791938" w:rsidDel="00EF1A71">
          <w:rPr>
            <w:rFonts w:ascii="Times New Roman" w:eastAsia="Calibri" w:hAnsi="Times New Roman" w:cs="Arial"/>
            <w:sz w:val="24"/>
            <w:szCs w:val="24"/>
            <w:lang w:val="es-ES"/>
          </w:rPr>
          <w:delText xml:space="preserve"> de la </w:delText>
        </w:r>
      </w:del>
      <w:del w:id="217" w:author="DAVIDS  GONZALEZ" w:date="2018-10-02T12:21:00Z">
        <w:r w:rsidRPr="00791938" w:rsidDel="008E64AE">
          <w:rPr>
            <w:rFonts w:ascii="Times New Roman" w:eastAsia="Calibri" w:hAnsi="Times New Roman" w:cs="Arial"/>
            <w:sz w:val="24"/>
            <w:szCs w:val="24"/>
            <w:lang w:val="es-ES"/>
          </w:rPr>
          <w:delText>MacroSolucion</w:delText>
        </w:r>
      </w:del>
      <w:del w:id="218" w:author="DAVIDS  GONZALEZ" w:date="2019-01-15T12:10:00Z">
        <w:r w:rsidRPr="00791938" w:rsidDel="00EF1A71">
          <w:rPr>
            <w:rFonts w:ascii="Times New Roman" w:eastAsia="Calibri" w:hAnsi="Times New Roman" w:cs="Arial"/>
            <w:sz w:val="24"/>
            <w:szCs w:val="24"/>
            <w:lang w:val="es-ES"/>
          </w:rPr>
          <w:delText xml:space="preserve"> de Mapeo y </w:delText>
        </w:r>
      </w:del>
      <w:del w:id="219" w:author="DAVIDS  GONZALEZ" w:date="2018-10-02T12:21:00Z">
        <w:r w:rsidRPr="00791938" w:rsidDel="008E64AE">
          <w:rPr>
            <w:rFonts w:ascii="Times New Roman" w:eastAsia="Calibri" w:hAnsi="Times New Roman" w:cs="Arial"/>
            <w:sz w:val="24"/>
            <w:szCs w:val="24"/>
            <w:lang w:val="es-ES"/>
          </w:rPr>
          <w:delText>Visualizacion</w:delText>
        </w:r>
      </w:del>
      <w:del w:id="220" w:author="DAVIDS  GONZALEZ" w:date="2019-01-15T12:10:00Z">
        <w:r w:rsidRPr="00791938" w:rsidDel="00EF1A71">
          <w:rPr>
            <w:rFonts w:ascii="Times New Roman" w:eastAsia="Calibri" w:hAnsi="Times New Roman" w:cs="Arial"/>
            <w:sz w:val="24"/>
            <w:szCs w:val="24"/>
            <w:lang w:val="es-ES"/>
          </w:rPr>
          <w:delText xml:space="preserve"> de Rutas de Transporte Urbano para la Provincia de Santa Elena.</w:delText>
        </w:r>
      </w:del>
    </w:p>
    <w:p w:rsidR="00791938" w:rsidRPr="00791938" w:rsidDel="00615634" w:rsidRDefault="00791938" w:rsidP="00791938">
      <w:pPr>
        <w:spacing w:after="0" w:line="360" w:lineRule="auto"/>
        <w:jc w:val="both"/>
        <w:rPr>
          <w:ins w:id="221" w:author="Ivan A Sanchez Vera" w:date="2018-09-28T11:52:00Z"/>
          <w:del w:id="222" w:author="DAVIDS  GONZALEZ" w:date="2018-10-01T17:11:00Z"/>
          <w:rFonts w:ascii="Times New Roman" w:eastAsia="Calibri" w:hAnsi="Times New Roman" w:cs="Arial"/>
          <w:sz w:val="24"/>
          <w:szCs w:val="24"/>
          <w:lang w:val="es-ES"/>
        </w:rPr>
      </w:pPr>
    </w:p>
    <w:p w:rsidR="00791938" w:rsidRDefault="00791938" w:rsidP="00791938">
      <w:pPr>
        <w:spacing w:after="0" w:line="360" w:lineRule="auto"/>
        <w:jc w:val="both"/>
        <w:rPr>
          <w:rFonts w:ascii="Times New Roman" w:eastAsia="Calibri" w:hAnsi="Times New Roman" w:cs="Arial"/>
          <w:sz w:val="24"/>
          <w:szCs w:val="24"/>
          <w:lang w:val="es-ES"/>
        </w:rPr>
      </w:pPr>
      <w:r w:rsidRPr="00791938">
        <w:rPr>
          <w:rFonts w:ascii="Times New Roman" w:eastAsia="Calibri" w:hAnsi="Times New Roman" w:cs="Arial"/>
          <w:sz w:val="24"/>
          <w:szCs w:val="24"/>
          <w:lang w:val="es-ES"/>
        </w:rPr>
        <w:t>Entre las herramientas que</w:t>
      </w:r>
      <w:r w:rsidR="00B11D30">
        <w:rPr>
          <w:rFonts w:ascii="Times New Roman" w:eastAsia="Calibri" w:hAnsi="Times New Roman" w:cs="Arial"/>
          <w:sz w:val="24"/>
          <w:szCs w:val="24"/>
          <w:lang w:val="es-ES"/>
        </w:rPr>
        <w:t xml:space="preserve"> se</w:t>
      </w:r>
      <w:r w:rsidRPr="00791938">
        <w:rPr>
          <w:rFonts w:ascii="Times New Roman" w:eastAsia="Calibri" w:hAnsi="Times New Roman" w:cs="Arial"/>
          <w:sz w:val="24"/>
          <w:szCs w:val="24"/>
          <w:lang w:val="es-ES"/>
        </w:rPr>
        <w:t xml:space="preserve"> us</w:t>
      </w:r>
      <w:r w:rsidR="00B11D30">
        <w:rPr>
          <w:rFonts w:ascii="Times New Roman" w:eastAsia="Calibri" w:hAnsi="Times New Roman" w:cs="Arial"/>
          <w:sz w:val="24"/>
          <w:szCs w:val="24"/>
          <w:lang w:val="es-ES"/>
        </w:rPr>
        <w:t>ó</w:t>
      </w:r>
      <w:r w:rsidRPr="00791938">
        <w:rPr>
          <w:rFonts w:ascii="Times New Roman" w:eastAsia="Calibri" w:hAnsi="Times New Roman" w:cs="Arial"/>
          <w:sz w:val="24"/>
          <w:szCs w:val="24"/>
          <w:lang w:val="es-ES"/>
        </w:rPr>
        <w:t xml:space="preserve"> para llevar a cabo el desarrollo y las pruebas de la capa de servicios están:</w:t>
      </w:r>
    </w:p>
    <w:p w:rsidR="00B11D30" w:rsidRDefault="00B11D30" w:rsidP="00791938">
      <w:pPr>
        <w:spacing w:after="0" w:line="360" w:lineRule="auto"/>
        <w:jc w:val="both"/>
        <w:rPr>
          <w:rFonts w:ascii="Times New Roman" w:eastAsia="Calibri" w:hAnsi="Times New Roman" w:cs="Arial"/>
          <w:sz w:val="24"/>
          <w:szCs w:val="24"/>
          <w:lang w:val="es-ES"/>
        </w:rPr>
      </w:pPr>
    </w:p>
    <w:p w:rsidR="00B11D30" w:rsidRDefault="00B11D30" w:rsidP="00791938">
      <w:pPr>
        <w:spacing w:after="0" w:line="360" w:lineRule="auto"/>
        <w:jc w:val="both"/>
        <w:rPr>
          <w:rFonts w:ascii="Times New Roman" w:eastAsia="Calibri" w:hAnsi="Times New Roman" w:cs="Arial"/>
          <w:sz w:val="24"/>
          <w:szCs w:val="24"/>
          <w:lang w:val="es-ES"/>
        </w:rPr>
      </w:pPr>
    </w:p>
    <w:p w:rsidR="00B11D30" w:rsidRDefault="00B11D30" w:rsidP="00791938">
      <w:pPr>
        <w:spacing w:after="0" w:line="360" w:lineRule="auto"/>
        <w:jc w:val="both"/>
        <w:rPr>
          <w:rFonts w:ascii="Times New Roman" w:eastAsia="Calibri" w:hAnsi="Times New Roman" w:cs="Arial"/>
          <w:sz w:val="24"/>
          <w:szCs w:val="24"/>
          <w:lang w:val="es-ES"/>
        </w:rPr>
      </w:pPr>
    </w:p>
    <w:p w:rsidR="00B11D30" w:rsidRDefault="00B11D30" w:rsidP="00791938">
      <w:pPr>
        <w:spacing w:after="0" w:line="360" w:lineRule="auto"/>
        <w:jc w:val="both"/>
        <w:rPr>
          <w:rFonts w:ascii="Times New Roman" w:eastAsia="Calibri" w:hAnsi="Times New Roman" w:cs="Arial"/>
          <w:sz w:val="24"/>
          <w:szCs w:val="24"/>
          <w:lang w:val="es-ES"/>
        </w:rPr>
      </w:pPr>
    </w:p>
    <w:p w:rsidR="00B11D30" w:rsidRDefault="00B11D30" w:rsidP="00791938">
      <w:pPr>
        <w:spacing w:after="0" w:line="360" w:lineRule="auto"/>
        <w:jc w:val="both"/>
        <w:rPr>
          <w:rFonts w:ascii="Times New Roman" w:eastAsia="Calibri" w:hAnsi="Times New Roman" w:cs="Arial"/>
          <w:sz w:val="24"/>
          <w:szCs w:val="24"/>
          <w:lang w:val="es-ES"/>
        </w:rPr>
      </w:pPr>
    </w:p>
    <w:p w:rsidR="00B11D30" w:rsidRDefault="00B11D30" w:rsidP="00791938">
      <w:pPr>
        <w:spacing w:after="0" w:line="360" w:lineRule="auto"/>
        <w:jc w:val="both"/>
        <w:rPr>
          <w:rFonts w:ascii="Times New Roman" w:eastAsia="Calibri" w:hAnsi="Times New Roman" w:cs="Arial"/>
          <w:sz w:val="24"/>
          <w:szCs w:val="24"/>
          <w:lang w:val="es-ES"/>
        </w:rPr>
      </w:pPr>
    </w:p>
    <w:p w:rsidR="00B11D30" w:rsidRPr="00791938" w:rsidRDefault="00B11D30" w:rsidP="00791938">
      <w:pPr>
        <w:spacing w:after="0" w:line="360" w:lineRule="auto"/>
        <w:jc w:val="both"/>
        <w:rPr>
          <w:ins w:id="223" w:author="DAVIDS  GONZALEZ" w:date="2019-01-25T17:00:00Z"/>
          <w:rFonts w:ascii="Times New Roman" w:eastAsia="Calibri" w:hAnsi="Times New Roman" w:cs="Arial"/>
          <w:sz w:val="24"/>
          <w:szCs w:val="24"/>
          <w:lang w:val="es-ES"/>
        </w:rPr>
      </w:pPr>
    </w:p>
    <w:tbl>
      <w:tblPr>
        <w:tblStyle w:val="Tablaconcuadrcula4-nfasis4"/>
        <w:tblW w:w="8500" w:type="dxa"/>
        <w:tblLook w:val="04A0" w:firstRow="1" w:lastRow="0" w:firstColumn="1" w:lastColumn="0" w:noHBand="0" w:noVBand="1"/>
        <w:tblPrChange w:id="224" w:author="Davids Adrian Gonzalez Tigrero" w:date="2019-01-26T18:03:00Z">
          <w:tblPr>
            <w:tblStyle w:val="Tablaconcuadrcula"/>
            <w:tblW w:w="8500" w:type="dxa"/>
            <w:tblLook w:val="04A0" w:firstRow="1" w:lastRow="0" w:firstColumn="1" w:lastColumn="0" w:noHBand="0" w:noVBand="1"/>
          </w:tblPr>
        </w:tblPrChange>
      </w:tblPr>
      <w:tblGrid>
        <w:gridCol w:w="3469"/>
        <w:gridCol w:w="5031"/>
        <w:tblGridChange w:id="225">
          <w:tblGrid>
            <w:gridCol w:w="3282"/>
            <w:gridCol w:w="965"/>
            <w:gridCol w:w="4253"/>
          </w:tblGrid>
        </w:tblGridChange>
      </w:tblGrid>
      <w:tr w:rsidR="00B11D30" w:rsidRPr="00EF2223" w:rsidTr="007E7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Change w:id="226" w:author="Davids Adrian Gonzalez Tigrero" w:date="2019-01-26T18:03:00Z">
              <w:tcPr>
                <w:tcW w:w="4247" w:type="dxa"/>
                <w:gridSpan w:val="2"/>
              </w:tcPr>
            </w:tcPrChange>
          </w:tcPr>
          <w:p w:rsidR="00B11D30" w:rsidRPr="00EF2223" w:rsidRDefault="00B11D30" w:rsidP="007E7228">
            <w:pPr>
              <w:ind w:right="-1"/>
              <w:jc w:val="center"/>
              <w:cnfStyle w:val="101000000000" w:firstRow="1" w:lastRow="0" w:firstColumn="1" w:lastColumn="0" w:oddVBand="0" w:evenVBand="0" w:oddHBand="0" w:evenHBand="0" w:firstRowFirstColumn="0" w:firstRowLastColumn="0" w:lastRowFirstColumn="0" w:lastRowLastColumn="0"/>
              <w:rPr>
                <w:rFonts w:ascii="Times New Roman" w:eastAsia="Tahoma" w:hAnsi="Times New Roman" w:cs="Times New Roman"/>
                <w:b w:val="0"/>
                <w:sz w:val="24"/>
                <w:szCs w:val="24"/>
              </w:rPr>
            </w:pPr>
            <w:r w:rsidRPr="00EF2223">
              <w:rPr>
                <w:rFonts w:ascii="Times New Roman" w:eastAsia="Tahoma" w:hAnsi="Times New Roman" w:cs="Times New Roman"/>
                <w:sz w:val="24"/>
                <w:szCs w:val="24"/>
              </w:rPr>
              <w:lastRenderedPageBreak/>
              <w:t>PL</w:t>
            </w:r>
            <w:ins w:id="227" w:author="DAVIDS  GONZALEZ" w:date="2019-01-25T16:57:00Z">
              <w:r>
                <w:rPr>
                  <w:rFonts w:ascii="Times New Roman" w:eastAsia="Tahoma" w:hAnsi="Times New Roman" w:cs="Times New Roman"/>
                  <w:sz w:val="24"/>
                  <w:szCs w:val="24"/>
                </w:rPr>
                <w:t>AT</w:t>
              </w:r>
            </w:ins>
            <w:del w:id="228" w:author="DAVIDS  GONZALEZ" w:date="2019-01-25T16:57:00Z">
              <w:r w:rsidRPr="00EF2223" w:rsidDel="00403FE2">
                <w:rPr>
                  <w:rFonts w:ascii="Times New Roman" w:eastAsia="Tahoma" w:hAnsi="Times New Roman" w:cs="Times New Roman"/>
                  <w:sz w:val="24"/>
                  <w:szCs w:val="24"/>
                </w:rPr>
                <w:delText>a</w:delText>
              </w:r>
            </w:del>
            <w:del w:id="229" w:author="Unknown">
              <w:r w:rsidRPr="00EF2223" w:rsidDel="00EF1A71">
                <w:rPr>
                  <w:rFonts w:ascii="Times New Roman" w:eastAsia="Tahoma" w:hAnsi="Times New Roman" w:cs="Times New Roman"/>
                  <w:sz w:val="24"/>
                  <w:szCs w:val="24"/>
                </w:rPr>
                <w:delText>t</w:delText>
              </w:r>
            </w:del>
            <w:ins w:id="230" w:author="DAVIDS  GONZALEZ" w:date="2019-01-15T12:11:00Z">
              <w:r w:rsidRPr="00EF2223">
                <w:rPr>
                  <w:rFonts w:ascii="Times New Roman" w:eastAsia="Tahoma" w:hAnsi="Times New Roman" w:cs="Times New Roman"/>
                  <w:sz w:val="24"/>
                  <w:szCs w:val="24"/>
                </w:rPr>
                <w:t>A</w:t>
              </w:r>
            </w:ins>
            <w:r w:rsidRPr="00EF2223">
              <w:rPr>
                <w:rFonts w:ascii="Times New Roman" w:eastAsia="Tahoma" w:hAnsi="Times New Roman" w:cs="Times New Roman"/>
                <w:sz w:val="24"/>
                <w:szCs w:val="24"/>
              </w:rPr>
              <w:t>FORMA</w:t>
            </w:r>
          </w:p>
        </w:tc>
        <w:tc>
          <w:tcPr>
            <w:tcW w:w="6345" w:type="dxa"/>
            <w:tcPrChange w:id="231" w:author="Davids Adrian Gonzalez Tigrero" w:date="2019-01-26T18:03:00Z">
              <w:tcPr>
                <w:tcW w:w="4253" w:type="dxa"/>
              </w:tcPr>
            </w:tcPrChange>
          </w:tcPr>
          <w:p w:rsidR="00B11D30" w:rsidRPr="00EF2223" w:rsidRDefault="00B11D30" w:rsidP="007E7228">
            <w:pPr>
              <w:ind w:right="-1"/>
              <w:jc w:val="center"/>
              <w:cnfStyle w:val="100000000000" w:firstRow="1" w:lastRow="0" w:firstColumn="0" w:lastColumn="0" w:oddVBand="0" w:evenVBand="0" w:oddHBand="0" w:evenHBand="0" w:firstRowFirstColumn="0" w:firstRowLastColumn="0" w:lastRowFirstColumn="0" w:lastRowLastColumn="0"/>
              <w:rPr>
                <w:rFonts w:ascii="Times New Roman" w:eastAsia="Tahoma" w:hAnsi="Times New Roman" w:cs="Times New Roman"/>
                <w:b w:val="0"/>
                <w:sz w:val="24"/>
                <w:szCs w:val="24"/>
              </w:rPr>
            </w:pPr>
            <w:r w:rsidRPr="00EF2223">
              <w:rPr>
                <w:rFonts w:ascii="Times New Roman" w:eastAsia="Tahoma" w:hAnsi="Times New Roman" w:cs="Times New Roman"/>
                <w:sz w:val="24"/>
                <w:szCs w:val="24"/>
              </w:rPr>
              <w:t>DESCRIPCIÓN</w:t>
            </w:r>
          </w:p>
        </w:tc>
      </w:tr>
      <w:tr w:rsidR="00B11D30" w:rsidRPr="00EF2223" w:rsidTr="007E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Change w:id="232" w:author="Davids Adrian Gonzalez Tigrero" w:date="2019-01-26T18:03:00Z">
              <w:tcPr>
                <w:tcW w:w="4247" w:type="dxa"/>
                <w:gridSpan w:val="2"/>
              </w:tcPr>
            </w:tcPrChange>
          </w:tcPr>
          <w:p w:rsidR="00B11D30" w:rsidRPr="00EF2223" w:rsidRDefault="00B11D30" w:rsidP="007E7228">
            <w:pPr>
              <w:ind w:right="-1"/>
              <w:jc w:val="both"/>
              <w:cnfStyle w:val="001000100000" w:firstRow="0" w:lastRow="0" w:firstColumn="1" w:lastColumn="0" w:oddVBand="0" w:evenVBand="0" w:oddHBand="1" w:evenHBand="0" w:firstRowFirstColumn="0" w:firstRowLastColumn="0" w:lastRowFirstColumn="0" w:lastRowLastColumn="0"/>
              <w:rPr>
                <w:rFonts w:ascii="Times New Roman" w:eastAsia="Tahoma" w:hAnsi="Times New Roman" w:cs="Times New Roman"/>
                <w:sz w:val="24"/>
                <w:szCs w:val="24"/>
              </w:rPr>
            </w:pPr>
            <w:r w:rsidRPr="00EF2223">
              <w:rPr>
                <w:rFonts w:ascii="Times New Roman" w:eastAsia="Tahoma" w:hAnsi="Times New Roman" w:cs="Times New Roman"/>
                <w:sz w:val="24"/>
                <w:szCs w:val="24"/>
              </w:rPr>
              <w:t>Base De Datos</w:t>
            </w:r>
          </w:p>
        </w:tc>
        <w:tc>
          <w:tcPr>
            <w:tcW w:w="6345" w:type="dxa"/>
            <w:tcPrChange w:id="233" w:author="Davids Adrian Gonzalez Tigrero" w:date="2019-01-26T18:03:00Z">
              <w:tcPr>
                <w:tcW w:w="4253" w:type="dxa"/>
              </w:tcPr>
            </w:tcPrChange>
          </w:tcPr>
          <w:p w:rsidR="00B11D30" w:rsidRPr="00DF448A" w:rsidRDefault="00B11D30">
            <w:pPr>
              <w:ind w:right="-1"/>
              <w:jc w:val="both"/>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sz w:val="24"/>
                <w:szCs w:val="24"/>
              </w:rPr>
            </w:pPr>
            <w:proofErr w:type="spellStart"/>
            <w:r>
              <w:rPr>
                <w:rFonts w:ascii="Times New Roman" w:eastAsia="Tahoma" w:hAnsi="Times New Roman" w:cs="Times New Roman"/>
                <w:b/>
                <w:sz w:val="24"/>
                <w:szCs w:val="24"/>
              </w:rPr>
              <w:t>CouchBase</w:t>
            </w:r>
            <w:proofErr w:type="spellEnd"/>
            <w:r>
              <w:rPr>
                <w:rFonts w:ascii="Times New Roman" w:eastAsia="Tahoma" w:hAnsi="Times New Roman" w:cs="Times New Roman"/>
                <w:b/>
                <w:sz w:val="24"/>
                <w:szCs w:val="24"/>
              </w:rPr>
              <w:t xml:space="preserve"> </w:t>
            </w:r>
            <w:r w:rsidRPr="00EF2223">
              <w:rPr>
                <w:rFonts w:ascii="Times New Roman" w:eastAsia="Tahoma" w:hAnsi="Times New Roman" w:cs="Times New Roman"/>
                <w:sz w:val="24"/>
                <w:szCs w:val="24"/>
              </w:rPr>
              <w:t>es un sistema de administrac</w:t>
            </w:r>
            <w:r>
              <w:rPr>
                <w:rFonts w:ascii="Times New Roman" w:eastAsia="Tahoma" w:hAnsi="Times New Roman" w:cs="Times New Roman"/>
                <w:sz w:val="24"/>
                <w:szCs w:val="24"/>
              </w:rPr>
              <w:t>ión de bases de datos no relacional</w:t>
            </w:r>
            <w:r w:rsidRPr="00EF2223">
              <w:rPr>
                <w:rFonts w:ascii="Times New Roman" w:eastAsia="Tahoma" w:hAnsi="Times New Roman" w:cs="Times New Roman"/>
                <w:sz w:val="24"/>
                <w:szCs w:val="24"/>
              </w:rPr>
              <w:t xml:space="preserve"> open </w:t>
            </w:r>
            <w:proofErr w:type="spellStart"/>
            <w:r w:rsidRPr="00EF2223">
              <w:rPr>
                <w:rFonts w:ascii="Times New Roman" w:eastAsia="Tahoma" w:hAnsi="Times New Roman" w:cs="Times New Roman"/>
                <w:sz w:val="24"/>
                <w:szCs w:val="24"/>
              </w:rPr>
              <w:t>source</w:t>
            </w:r>
            <w:proofErr w:type="spellEnd"/>
            <w:r>
              <w:rPr>
                <w:rFonts w:ascii="Times New Roman" w:eastAsia="Tahoma" w:hAnsi="Times New Roman" w:cs="Times New Roman"/>
                <w:sz w:val="24"/>
                <w:szCs w:val="24"/>
              </w:rPr>
              <w:t>. Brinda consistencia y disponibilidad.</w:t>
            </w:r>
          </w:p>
        </w:tc>
      </w:tr>
      <w:tr w:rsidR="00B11D30" w:rsidRPr="00EF2223" w:rsidTr="007E7228">
        <w:tc>
          <w:tcPr>
            <w:cnfStyle w:val="001000000000" w:firstRow="0" w:lastRow="0" w:firstColumn="1" w:lastColumn="0" w:oddVBand="0" w:evenVBand="0" w:oddHBand="0" w:evenHBand="0" w:firstRowFirstColumn="0" w:firstRowLastColumn="0" w:lastRowFirstColumn="0" w:lastRowLastColumn="0"/>
            <w:tcW w:w="2155" w:type="dxa"/>
            <w:tcPrChange w:id="234" w:author="Davids Adrian Gonzalez Tigrero" w:date="2019-01-26T18:03:00Z">
              <w:tcPr>
                <w:tcW w:w="4247" w:type="dxa"/>
                <w:gridSpan w:val="2"/>
              </w:tcPr>
            </w:tcPrChange>
          </w:tcPr>
          <w:p w:rsidR="00B11D30" w:rsidRPr="00EF2223" w:rsidRDefault="00B11D30" w:rsidP="007E7228">
            <w:pPr>
              <w:ind w:right="-1"/>
              <w:jc w:val="both"/>
              <w:rPr>
                <w:rFonts w:ascii="Times New Roman" w:eastAsia="Tahoma" w:hAnsi="Times New Roman" w:cs="Times New Roman"/>
                <w:sz w:val="24"/>
                <w:szCs w:val="24"/>
              </w:rPr>
            </w:pPr>
            <w:r>
              <w:rPr>
                <w:rFonts w:ascii="Times New Roman" w:eastAsia="Tahoma" w:hAnsi="Times New Roman" w:cs="Times New Roman"/>
                <w:sz w:val="24"/>
                <w:szCs w:val="24"/>
              </w:rPr>
              <w:t>Modelado de Datos</w:t>
            </w:r>
          </w:p>
        </w:tc>
        <w:tc>
          <w:tcPr>
            <w:tcW w:w="6345" w:type="dxa"/>
            <w:tcPrChange w:id="235" w:author="Davids Adrian Gonzalez Tigrero" w:date="2019-01-26T18:03:00Z">
              <w:tcPr>
                <w:tcW w:w="4253" w:type="dxa"/>
              </w:tcPr>
            </w:tcPrChange>
          </w:tcPr>
          <w:p w:rsidR="00B11D30" w:rsidRPr="00CB320B" w:rsidRDefault="00B11D30">
            <w:pPr>
              <w:ind w:right="-1"/>
              <w:jc w:val="both"/>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sz w:val="24"/>
                <w:szCs w:val="24"/>
              </w:rPr>
            </w:pPr>
            <w:r>
              <w:rPr>
                <w:rFonts w:ascii="Times New Roman" w:eastAsia="Tahoma" w:hAnsi="Times New Roman" w:cs="Times New Roman"/>
                <w:b/>
                <w:sz w:val="24"/>
                <w:szCs w:val="24"/>
              </w:rPr>
              <w:t xml:space="preserve">Visual </w:t>
            </w:r>
            <w:proofErr w:type="spellStart"/>
            <w:r>
              <w:rPr>
                <w:rFonts w:ascii="Times New Roman" w:eastAsia="Tahoma" w:hAnsi="Times New Roman" w:cs="Times New Roman"/>
                <w:b/>
                <w:sz w:val="24"/>
                <w:szCs w:val="24"/>
              </w:rPr>
              <w:t>Paradigm</w:t>
            </w:r>
            <w:proofErr w:type="spellEnd"/>
            <w:r>
              <w:rPr>
                <w:rFonts w:ascii="Times New Roman" w:eastAsia="Tahoma" w:hAnsi="Times New Roman" w:cs="Times New Roman"/>
                <w:b/>
                <w:sz w:val="24"/>
                <w:szCs w:val="24"/>
              </w:rPr>
              <w:t xml:space="preserve"> </w:t>
            </w:r>
            <w:r>
              <w:rPr>
                <w:rFonts w:ascii="Times New Roman" w:eastAsia="Tahoma" w:hAnsi="Times New Roman" w:cs="Times New Roman"/>
                <w:sz w:val="24"/>
                <w:szCs w:val="24"/>
              </w:rPr>
              <w:t>Es una herramienta para el uso en arquitecturas empresariales y gestión de proyectos software.</w:t>
            </w:r>
          </w:p>
        </w:tc>
      </w:tr>
      <w:tr w:rsidR="00B11D30" w:rsidRPr="00EF2223" w:rsidTr="007E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Change w:id="236" w:author="Davids Adrian Gonzalez Tigrero" w:date="2019-01-26T18:03:00Z">
              <w:tcPr>
                <w:tcW w:w="4247" w:type="dxa"/>
                <w:gridSpan w:val="2"/>
              </w:tcPr>
            </w:tcPrChange>
          </w:tcPr>
          <w:p w:rsidR="00B11D30" w:rsidRPr="00EF2223" w:rsidRDefault="00B11D30" w:rsidP="007E7228">
            <w:pPr>
              <w:ind w:right="-1"/>
              <w:jc w:val="both"/>
              <w:cnfStyle w:val="001000100000" w:firstRow="0" w:lastRow="0" w:firstColumn="1" w:lastColumn="0" w:oddVBand="0" w:evenVBand="0" w:oddHBand="1" w:evenHBand="0" w:firstRowFirstColumn="0" w:firstRowLastColumn="0" w:lastRowFirstColumn="0" w:lastRowLastColumn="0"/>
              <w:rPr>
                <w:rFonts w:ascii="Times New Roman" w:eastAsia="Tahoma" w:hAnsi="Times New Roman" w:cs="Times New Roman"/>
                <w:sz w:val="24"/>
                <w:szCs w:val="24"/>
              </w:rPr>
            </w:pPr>
            <w:r w:rsidRPr="00EF2223">
              <w:rPr>
                <w:rFonts w:ascii="Times New Roman" w:eastAsia="Tahoma" w:hAnsi="Times New Roman" w:cs="Times New Roman"/>
                <w:sz w:val="24"/>
                <w:szCs w:val="24"/>
              </w:rPr>
              <w:t>Lenguaje de Programación</w:t>
            </w:r>
          </w:p>
        </w:tc>
        <w:tc>
          <w:tcPr>
            <w:tcW w:w="6345" w:type="dxa"/>
            <w:tcPrChange w:id="237" w:author="Davids Adrian Gonzalez Tigrero" w:date="2019-01-26T18:03:00Z">
              <w:tcPr>
                <w:tcW w:w="4253" w:type="dxa"/>
              </w:tcPr>
            </w:tcPrChange>
          </w:tcPr>
          <w:p w:rsidR="00B11D30" w:rsidRPr="00EF2223" w:rsidRDefault="00B11D30">
            <w:pPr>
              <w:ind w:right="-1"/>
              <w:jc w:val="both"/>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sz w:val="24"/>
                <w:szCs w:val="24"/>
              </w:rPr>
            </w:pPr>
            <w:r w:rsidRPr="00EF2223">
              <w:rPr>
                <w:rFonts w:ascii="Times New Roman" w:eastAsia="Tahoma" w:hAnsi="Times New Roman" w:cs="Times New Roman"/>
                <w:b/>
                <w:sz w:val="24"/>
                <w:szCs w:val="24"/>
              </w:rPr>
              <w:t>Java</w:t>
            </w:r>
            <w:r w:rsidRPr="00EF2223">
              <w:rPr>
                <w:rFonts w:ascii="Times New Roman" w:eastAsia="Tahoma" w:hAnsi="Times New Roman" w:cs="Times New Roman"/>
                <w:sz w:val="24"/>
                <w:szCs w:val="24"/>
              </w:rPr>
              <w:t xml:space="preserve"> es un lenguaje de programación </w:t>
            </w:r>
            <w:r>
              <w:rPr>
                <w:rFonts w:ascii="Times New Roman" w:eastAsia="Tahoma" w:hAnsi="Times New Roman" w:cs="Times New Roman"/>
                <w:sz w:val="24"/>
                <w:szCs w:val="24"/>
              </w:rPr>
              <w:t>capaz de ser usado para diferentes ambientes tanto móvil, escritorio, web, facilitando a los programadores.</w:t>
            </w:r>
          </w:p>
        </w:tc>
      </w:tr>
      <w:tr w:rsidR="00B11D30" w:rsidRPr="00EF2223" w:rsidTr="007E7228">
        <w:tc>
          <w:tcPr>
            <w:cnfStyle w:val="001000000000" w:firstRow="0" w:lastRow="0" w:firstColumn="1" w:lastColumn="0" w:oddVBand="0" w:evenVBand="0" w:oddHBand="0" w:evenHBand="0" w:firstRowFirstColumn="0" w:firstRowLastColumn="0" w:lastRowFirstColumn="0" w:lastRowLastColumn="0"/>
            <w:tcW w:w="2155" w:type="dxa"/>
            <w:tcPrChange w:id="238" w:author="Davids Adrian Gonzalez Tigrero" w:date="2019-01-26T18:03:00Z">
              <w:tcPr>
                <w:tcW w:w="4247" w:type="dxa"/>
                <w:gridSpan w:val="2"/>
              </w:tcPr>
            </w:tcPrChange>
          </w:tcPr>
          <w:p w:rsidR="00B11D30" w:rsidRPr="00EF2223" w:rsidRDefault="00B11D30" w:rsidP="007E7228">
            <w:pPr>
              <w:ind w:right="-1"/>
              <w:jc w:val="both"/>
              <w:rPr>
                <w:rFonts w:ascii="Times New Roman" w:eastAsia="Tahoma" w:hAnsi="Times New Roman" w:cs="Times New Roman"/>
                <w:sz w:val="24"/>
                <w:szCs w:val="24"/>
              </w:rPr>
            </w:pPr>
            <w:r w:rsidRPr="00EF2223">
              <w:rPr>
                <w:rFonts w:ascii="Times New Roman" w:eastAsia="Tahoma" w:hAnsi="Times New Roman" w:cs="Times New Roman"/>
                <w:sz w:val="24"/>
                <w:szCs w:val="24"/>
              </w:rPr>
              <w:t>Entorno de desarrollo</w:t>
            </w:r>
          </w:p>
        </w:tc>
        <w:tc>
          <w:tcPr>
            <w:tcW w:w="6345" w:type="dxa"/>
            <w:tcPrChange w:id="239" w:author="Davids Adrian Gonzalez Tigrero" w:date="2019-01-26T18:03:00Z">
              <w:tcPr>
                <w:tcW w:w="4253" w:type="dxa"/>
              </w:tcPr>
            </w:tcPrChange>
          </w:tcPr>
          <w:p w:rsidR="00B11D30" w:rsidRPr="00EF2223" w:rsidRDefault="00B11D30">
            <w:pPr>
              <w:ind w:right="-1"/>
              <w:jc w:val="both"/>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sz w:val="24"/>
                <w:szCs w:val="24"/>
              </w:rPr>
            </w:pPr>
            <w:r w:rsidRPr="00EF2223">
              <w:rPr>
                <w:rFonts w:ascii="Times New Roman" w:eastAsia="Tahoma" w:hAnsi="Times New Roman" w:cs="Times New Roman"/>
                <w:b/>
                <w:sz w:val="24"/>
                <w:szCs w:val="24"/>
              </w:rPr>
              <w:t>Eclipse</w:t>
            </w:r>
            <w:r w:rsidRPr="00EF2223">
              <w:rPr>
                <w:rFonts w:ascii="Times New Roman" w:eastAsia="Tahoma" w:hAnsi="Times New Roman" w:cs="Times New Roman"/>
                <w:sz w:val="24"/>
                <w:szCs w:val="24"/>
              </w:rPr>
              <w:t xml:space="preserve"> es un </w:t>
            </w:r>
            <w:r>
              <w:rPr>
                <w:rFonts w:ascii="Times New Roman" w:eastAsia="Tahoma" w:hAnsi="Times New Roman" w:cs="Times New Roman"/>
                <w:sz w:val="24"/>
                <w:szCs w:val="24"/>
              </w:rPr>
              <w:t>Entorno de desarrollo muy utilizado por los usuarios enfocados en la programación en Java y facilita una gran cantidad de herramientas para el desarrollo de aplicaciones.</w:t>
            </w:r>
            <w:r w:rsidRPr="00EF2223">
              <w:rPr>
                <w:rFonts w:ascii="Times New Roman" w:eastAsia="Tahoma" w:hAnsi="Times New Roman" w:cs="Times New Roman"/>
                <w:sz w:val="24"/>
                <w:szCs w:val="24"/>
              </w:rPr>
              <w:t xml:space="preserve"> </w:t>
            </w:r>
          </w:p>
        </w:tc>
      </w:tr>
      <w:tr w:rsidR="00B11D30" w:rsidRPr="00EF2223" w:rsidTr="007E722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55" w:type="dxa"/>
            <w:tcPrChange w:id="240" w:author="Davids Adrian Gonzalez Tigrero" w:date="2019-01-26T18:03:00Z">
              <w:tcPr>
                <w:tcW w:w="4247" w:type="dxa"/>
                <w:gridSpan w:val="2"/>
              </w:tcPr>
            </w:tcPrChange>
          </w:tcPr>
          <w:p w:rsidR="00B11D30" w:rsidRPr="00EF2223" w:rsidRDefault="00B11D30" w:rsidP="007E7228">
            <w:pPr>
              <w:ind w:right="-1"/>
              <w:jc w:val="both"/>
              <w:cnfStyle w:val="001000100000" w:firstRow="0" w:lastRow="0" w:firstColumn="1" w:lastColumn="0" w:oddVBand="0" w:evenVBand="0" w:oddHBand="1" w:evenHBand="0" w:firstRowFirstColumn="0" w:firstRowLastColumn="0" w:lastRowFirstColumn="0" w:lastRowLastColumn="0"/>
              <w:rPr>
                <w:rFonts w:ascii="Times New Roman" w:eastAsia="Tahoma" w:hAnsi="Times New Roman" w:cs="Times New Roman"/>
                <w:sz w:val="24"/>
                <w:szCs w:val="24"/>
              </w:rPr>
            </w:pPr>
            <w:r w:rsidRPr="00EF2223">
              <w:rPr>
                <w:rFonts w:ascii="Times New Roman" w:eastAsia="Tahoma" w:hAnsi="Times New Roman" w:cs="Times New Roman"/>
                <w:sz w:val="24"/>
                <w:szCs w:val="24"/>
              </w:rPr>
              <w:t>Framework</w:t>
            </w:r>
          </w:p>
        </w:tc>
        <w:tc>
          <w:tcPr>
            <w:tcW w:w="6345" w:type="dxa"/>
            <w:tcPrChange w:id="241" w:author="Davids Adrian Gonzalez Tigrero" w:date="2019-01-26T18:03:00Z">
              <w:tcPr>
                <w:tcW w:w="4253" w:type="dxa"/>
              </w:tcPr>
            </w:tcPrChange>
          </w:tcPr>
          <w:p w:rsidR="00B11D30" w:rsidRPr="00EF2223" w:rsidDel="008E64AE" w:rsidRDefault="00B11D30">
            <w:pPr>
              <w:ind w:right="-1"/>
              <w:jc w:val="both"/>
              <w:cnfStyle w:val="000000100000" w:firstRow="0" w:lastRow="0" w:firstColumn="0" w:lastColumn="0" w:oddVBand="0" w:evenVBand="0" w:oddHBand="1" w:evenHBand="0" w:firstRowFirstColumn="0" w:firstRowLastColumn="0" w:lastRowFirstColumn="0" w:lastRowLastColumn="0"/>
              <w:rPr>
                <w:del w:id="242" w:author="DAVIDS  GONZALEZ" w:date="2018-10-02T12:23:00Z"/>
                <w:rFonts w:ascii="Times New Roman" w:eastAsia="Tahoma" w:hAnsi="Times New Roman" w:cs="Times New Roman"/>
                <w:sz w:val="24"/>
                <w:szCs w:val="24"/>
              </w:rPr>
            </w:pPr>
            <w:proofErr w:type="spellStart"/>
            <w:r>
              <w:rPr>
                <w:rFonts w:ascii="Times New Roman" w:eastAsia="Tahoma" w:hAnsi="Times New Roman" w:cs="Times New Roman"/>
                <w:b/>
                <w:sz w:val="24"/>
                <w:szCs w:val="24"/>
              </w:rPr>
              <w:t>SpringBoot</w:t>
            </w:r>
            <w:proofErr w:type="spellEnd"/>
            <w:r w:rsidRPr="00EF2223">
              <w:rPr>
                <w:rFonts w:ascii="Times New Roman" w:eastAsia="Tahoma" w:hAnsi="Times New Roman" w:cs="Times New Roman"/>
                <w:sz w:val="24"/>
                <w:szCs w:val="24"/>
              </w:rPr>
              <w:t xml:space="preserve"> es un Framework </w:t>
            </w:r>
            <w:r>
              <w:rPr>
                <w:rFonts w:ascii="Times New Roman" w:eastAsia="Tahoma" w:hAnsi="Times New Roman" w:cs="Times New Roman"/>
                <w:sz w:val="24"/>
                <w:szCs w:val="24"/>
              </w:rPr>
              <w:t>que se dio inicio para facilitar el desarrollo de aplicaciones</w:t>
            </w:r>
            <w:r w:rsidRPr="00EF2223">
              <w:rPr>
                <w:rFonts w:ascii="Times New Roman" w:eastAsia="Tahoma" w:hAnsi="Times New Roman" w:cs="Times New Roman"/>
                <w:sz w:val="24"/>
                <w:szCs w:val="24"/>
              </w:rPr>
              <w:t>.</w:t>
            </w:r>
          </w:p>
          <w:p w:rsidR="00B11D30" w:rsidRPr="00EF2223" w:rsidRDefault="00B11D30" w:rsidP="007E7228">
            <w:pPr>
              <w:ind w:right="-1"/>
              <w:jc w:val="both"/>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sz w:val="24"/>
                <w:szCs w:val="24"/>
              </w:rPr>
            </w:pPr>
          </w:p>
        </w:tc>
      </w:tr>
      <w:tr w:rsidR="00B11D30" w:rsidRPr="00EF2223" w:rsidTr="007E7228">
        <w:tc>
          <w:tcPr>
            <w:cnfStyle w:val="001000000000" w:firstRow="0" w:lastRow="0" w:firstColumn="1" w:lastColumn="0" w:oddVBand="0" w:evenVBand="0" w:oddHBand="0" w:evenHBand="0" w:firstRowFirstColumn="0" w:firstRowLastColumn="0" w:lastRowFirstColumn="0" w:lastRowLastColumn="0"/>
            <w:tcW w:w="0" w:type="dxa"/>
            <w:tcPrChange w:id="243" w:author="Davids Adrian Gonzalez Tigrero" w:date="2019-01-26T18:03:00Z">
              <w:tcPr>
                <w:tcW w:w="2155" w:type="dxa"/>
              </w:tcPr>
            </w:tcPrChange>
          </w:tcPr>
          <w:p w:rsidR="00B11D30" w:rsidRPr="00EF2223" w:rsidRDefault="00B11D30" w:rsidP="007E7228">
            <w:pPr>
              <w:ind w:right="-1"/>
              <w:jc w:val="both"/>
              <w:rPr>
                <w:rFonts w:ascii="Times New Roman" w:eastAsia="Tahoma" w:hAnsi="Times New Roman" w:cs="Times New Roman"/>
                <w:sz w:val="24"/>
                <w:szCs w:val="24"/>
              </w:rPr>
            </w:pPr>
            <w:r>
              <w:rPr>
                <w:rFonts w:ascii="Times New Roman" w:eastAsia="Tahoma" w:hAnsi="Times New Roman" w:cs="Times New Roman"/>
                <w:sz w:val="24"/>
                <w:szCs w:val="24"/>
              </w:rPr>
              <w:t xml:space="preserve">Herramientas de </w:t>
            </w:r>
            <w:del w:id="244" w:author="DAVIDS  GONZALEZ" w:date="2018-10-02T12:23:00Z">
              <w:r w:rsidDel="008E64AE">
                <w:rPr>
                  <w:rFonts w:ascii="Times New Roman" w:eastAsia="Tahoma" w:hAnsi="Times New Roman" w:cs="Times New Roman"/>
                  <w:sz w:val="24"/>
                  <w:szCs w:val="24"/>
                </w:rPr>
                <w:delText>Automatizacion</w:delText>
              </w:r>
            </w:del>
            <w:ins w:id="245" w:author="DAVIDS  GONZALEZ" w:date="2018-10-02T12:23:00Z">
              <w:r>
                <w:rPr>
                  <w:rFonts w:ascii="Times New Roman" w:eastAsia="Tahoma" w:hAnsi="Times New Roman" w:cs="Times New Roman"/>
                  <w:sz w:val="24"/>
                  <w:szCs w:val="24"/>
                </w:rPr>
                <w:t>Automatización</w:t>
              </w:r>
            </w:ins>
            <w:r>
              <w:rPr>
                <w:rFonts w:ascii="Times New Roman" w:eastAsia="Tahoma" w:hAnsi="Times New Roman" w:cs="Times New Roman"/>
                <w:sz w:val="24"/>
                <w:szCs w:val="24"/>
              </w:rPr>
              <w:t xml:space="preserve"> del Proceso de </w:t>
            </w:r>
            <w:del w:id="246" w:author="DAVIDS  GONZALEZ" w:date="2018-10-02T12:23:00Z">
              <w:r w:rsidDel="008E64AE">
                <w:rPr>
                  <w:rFonts w:ascii="Times New Roman" w:eastAsia="Tahoma" w:hAnsi="Times New Roman" w:cs="Times New Roman"/>
                  <w:sz w:val="24"/>
                  <w:szCs w:val="24"/>
                </w:rPr>
                <w:delText>Construccion</w:delText>
              </w:r>
            </w:del>
            <w:ins w:id="247" w:author="DAVIDS  GONZALEZ" w:date="2018-10-02T12:23:00Z">
              <w:r>
                <w:rPr>
                  <w:rFonts w:ascii="Times New Roman" w:eastAsia="Tahoma" w:hAnsi="Times New Roman" w:cs="Times New Roman"/>
                  <w:sz w:val="24"/>
                  <w:szCs w:val="24"/>
                </w:rPr>
                <w:t>Construcción</w:t>
              </w:r>
            </w:ins>
            <w:r>
              <w:rPr>
                <w:rFonts w:ascii="Times New Roman" w:eastAsia="Tahoma" w:hAnsi="Times New Roman" w:cs="Times New Roman"/>
                <w:sz w:val="24"/>
                <w:szCs w:val="24"/>
              </w:rPr>
              <w:t xml:space="preserve"> de Software</w:t>
            </w:r>
          </w:p>
        </w:tc>
        <w:tc>
          <w:tcPr>
            <w:tcW w:w="0" w:type="dxa"/>
            <w:tcPrChange w:id="248" w:author="Davids Adrian Gonzalez Tigrero" w:date="2019-01-26T18:03:00Z">
              <w:tcPr>
                <w:tcW w:w="6345" w:type="dxa"/>
                <w:gridSpan w:val="2"/>
              </w:tcPr>
            </w:tcPrChange>
          </w:tcPr>
          <w:p w:rsidR="00B11D30" w:rsidRDefault="00B11D30">
            <w:pPr>
              <w:ind w:right="-1"/>
              <w:jc w:val="both"/>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b/>
                <w:sz w:val="24"/>
                <w:szCs w:val="24"/>
              </w:rPr>
            </w:pPr>
            <w:r>
              <w:rPr>
                <w:rFonts w:ascii="Times New Roman" w:eastAsia="Tahoma" w:hAnsi="Times New Roman" w:cs="Times New Roman"/>
                <w:b/>
                <w:sz w:val="24"/>
                <w:szCs w:val="24"/>
              </w:rPr>
              <w:t>Maven</w:t>
            </w:r>
            <w:r w:rsidRPr="00EF2223">
              <w:rPr>
                <w:rFonts w:ascii="Times New Roman" w:eastAsia="Tahoma" w:hAnsi="Times New Roman" w:cs="Times New Roman"/>
                <w:b/>
                <w:sz w:val="24"/>
                <w:szCs w:val="24"/>
              </w:rPr>
              <w:t xml:space="preserve"> </w:t>
            </w:r>
            <w:r>
              <w:rPr>
                <w:rFonts w:ascii="Times New Roman" w:eastAsia="Tahoma" w:hAnsi="Times New Roman" w:cs="Times New Roman"/>
                <w:sz w:val="24"/>
                <w:szCs w:val="24"/>
              </w:rPr>
              <w:t xml:space="preserve">es un componente </w:t>
            </w:r>
            <w:r w:rsidRPr="00D11D88">
              <w:rPr>
                <w:rFonts w:ascii="Times New Roman" w:eastAsia="Tahoma" w:hAnsi="Times New Roman" w:cs="Times New Roman"/>
                <w:sz w:val="24"/>
                <w:szCs w:val="24"/>
              </w:rPr>
              <w:t xml:space="preserve">que </w:t>
            </w:r>
            <w:r>
              <w:rPr>
                <w:rFonts w:ascii="Times New Roman" w:eastAsia="Tahoma" w:hAnsi="Times New Roman" w:cs="Times New Roman"/>
                <w:sz w:val="24"/>
                <w:szCs w:val="24"/>
              </w:rPr>
              <w:t xml:space="preserve">permite </w:t>
            </w:r>
            <w:r w:rsidRPr="00D11D88">
              <w:rPr>
                <w:rFonts w:ascii="Times New Roman" w:eastAsia="Tahoma" w:hAnsi="Times New Roman" w:cs="Times New Roman"/>
                <w:sz w:val="24"/>
                <w:szCs w:val="24"/>
              </w:rPr>
              <w:t>simplifica</w:t>
            </w:r>
            <w:r>
              <w:rPr>
                <w:rFonts w:ascii="Times New Roman" w:eastAsia="Tahoma" w:hAnsi="Times New Roman" w:cs="Times New Roman"/>
                <w:sz w:val="24"/>
                <w:szCs w:val="24"/>
              </w:rPr>
              <w:t>r el</w:t>
            </w:r>
            <w:r w:rsidRPr="00D11D88">
              <w:rPr>
                <w:rFonts w:ascii="Times New Roman" w:eastAsia="Tahoma" w:hAnsi="Times New Roman" w:cs="Times New Roman"/>
                <w:sz w:val="24"/>
                <w:szCs w:val="24"/>
              </w:rPr>
              <w:t xml:space="preserve"> realiza</w:t>
            </w:r>
            <w:r>
              <w:rPr>
                <w:rFonts w:ascii="Times New Roman" w:eastAsia="Tahoma" w:hAnsi="Times New Roman" w:cs="Times New Roman"/>
                <w:sz w:val="24"/>
                <w:szCs w:val="24"/>
              </w:rPr>
              <w:t>r</w:t>
            </w:r>
            <w:r w:rsidRPr="00D11D88">
              <w:rPr>
                <w:rFonts w:ascii="Times New Roman" w:eastAsia="Tahoma" w:hAnsi="Times New Roman" w:cs="Times New Roman"/>
                <w:sz w:val="24"/>
                <w:szCs w:val="24"/>
              </w:rPr>
              <w:t xml:space="preserve"> tareas como: borrar los .</w:t>
            </w:r>
            <w:proofErr w:type="spellStart"/>
            <w:r w:rsidRPr="00D11D88">
              <w:rPr>
                <w:rFonts w:ascii="Times New Roman" w:eastAsia="Tahoma" w:hAnsi="Times New Roman" w:cs="Times New Roman"/>
                <w:sz w:val="24"/>
                <w:szCs w:val="24"/>
              </w:rPr>
              <w:t>class</w:t>
            </w:r>
            <w:proofErr w:type="spellEnd"/>
            <w:r w:rsidRPr="00D11D88">
              <w:rPr>
                <w:rFonts w:ascii="Times New Roman" w:eastAsia="Tahoma" w:hAnsi="Times New Roman" w:cs="Times New Roman"/>
                <w:sz w:val="24"/>
                <w:szCs w:val="24"/>
              </w:rPr>
              <w:t xml:space="preserve">, compilar, generar la documentación de </w:t>
            </w:r>
            <w:proofErr w:type="spellStart"/>
            <w:r w:rsidRPr="00D11D88">
              <w:rPr>
                <w:rFonts w:ascii="Times New Roman" w:eastAsia="Tahoma" w:hAnsi="Times New Roman" w:cs="Times New Roman"/>
                <w:sz w:val="24"/>
                <w:szCs w:val="24"/>
              </w:rPr>
              <w:t>javadoc</w:t>
            </w:r>
            <w:proofErr w:type="spellEnd"/>
            <w:r w:rsidRPr="00D11D88">
              <w:rPr>
                <w:rFonts w:ascii="Times New Roman" w:eastAsia="Tahoma" w:hAnsi="Times New Roman" w:cs="Times New Roman"/>
                <w:sz w:val="24"/>
                <w:szCs w:val="24"/>
              </w:rPr>
              <w:t xml:space="preserve">, el </w:t>
            </w:r>
            <w:proofErr w:type="spellStart"/>
            <w:r w:rsidRPr="00D11D88">
              <w:rPr>
                <w:rFonts w:ascii="Times New Roman" w:eastAsia="Tahoma" w:hAnsi="Times New Roman" w:cs="Times New Roman"/>
                <w:sz w:val="24"/>
                <w:szCs w:val="24"/>
              </w:rPr>
              <w:t>jar</w:t>
            </w:r>
            <w:proofErr w:type="spellEnd"/>
            <w:r w:rsidRPr="00D11D88">
              <w:rPr>
                <w:rFonts w:ascii="Times New Roman" w:eastAsia="Tahoma" w:hAnsi="Times New Roman" w:cs="Times New Roman"/>
                <w:sz w:val="24"/>
                <w:szCs w:val="24"/>
              </w:rPr>
              <w:t>, gene</w:t>
            </w:r>
            <w:r>
              <w:rPr>
                <w:rFonts w:ascii="Times New Roman" w:eastAsia="Tahoma" w:hAnsi="Times New Roman" w:cs="Times New Roman"/>
                <w:sz w:val="24"/>
                <w:szCs w:val="24"/>
              </w:rPr>
              <w:t>rar documentación web, entre otras tareas</w:t>
            </w:r>
            <w:r w:rsidRPr="00D11D88">
              <w:rPr>
                <w:rFonts w:ascii="Times New Roman" w:eastAsia="Tahoma" w:hAnsi="Times New Roman" w:cs="Times New Roman"/>
                <w:sz w:val="24"/>
                <w:szCs w:val="24"/>
              </w:rPr>
              <w:t xml:space="preserve"> más.</w:t>
            </w:r>
          </w:p>
        </w:tc>
      </w:tr>
      <w:tr w:rsidR="00B11D30" w:rsidRPr="00EF2223" w:rsidTr="007E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Change w:id="249" w:author="Davids Adrian Gonzalez Tigrero" w:date="2019-01-26T18:03:00Z">
              <w:tcPr>
                <w:tcW w:w="4247" w:type="dxa"/>
                <w:gridSpan w:val="2"/>
              </w:tcPr>
            </w:tcPrChange>
          </w:tcPr>
          <w:p w:rsidR="00B11D30" w:rsidRPr="00EF2223" w:rsidRDefault="00B11D30" w:rsidP="007E7228">
            <w:pPr>
              <w:ind w:right="-1"/>
              <w:jc w:val="both"/>
              <w:cnfStyle w:val="001000100000" w:firstRow="0" w:lastRow="0" w:firstColumn="1" w:lastColumn="0" w:oddVBand="0" w:evenVBand="0" w:oddHBand="1" w:evenHBand="0" w:firstRowFirstColumn="0" w:firstRowLastColumn="0" w:lastRowFirstColumn="0" w:lastRowLastColumn="0"/>
              <w:rPr>
                <w:rFonts w:ascii="Times New Roman" w:eastAsia="Tahoma" w:hAnsi="Times New Roman" w:cs="Times New Roman"/>
                <w:sz w:val="24"/>
                <w:szCs w:val="24"/>
              </w:rPr>
            </w:pPr>
            <w:r>
              <w:rPr>
                <w:rFonts w:ascii="Times New Roman" w:eastAsia="Tahoma" w:hAnsi="Times New Roman" w:cs="Times New Roman"/>
                <w:sz w:val="24"/>
                <w:szCs w:val="24"/>
              </w:rPr>
              <w:t>Entorno de Pruebas</w:t>
            </w:r>
          </w:p>
        </w:tc>
        <w:tc>
          <w:tcPr>
            <w:tcW w:w="6345" w:type="dxa"/>
            <w:tcPrChange w:id="250" w:author="Davids Adrian Gonzalez Tigrero" w:date="2019-01-26T18:03:00Z">
              <w:tcPr>
                <w:tcW w:w="4253" w:type="dxa"/>
              </w:tcPr>
            </w:tcPrChange>
          </w:tcPr>
          <w:p w:rsidR="00B11D30" w:rsidRDefault="00B11D30" w:rsidP="007E7228">
            <w:pPr>
              <w:ind w:right="-1"/>
              <w:jc w:val="both"/>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sz w:val="24"/>
                <w:szCs w:val="24"/>
              </w:rPr>
            </w:pPr>
            <w:proofErr w:type="spellStart"/>
            <w:r>
              <w:rPr>
                <w:rFonts w:ascii="Times New Roman" w:eastAsia="Tahoma" w:hAnsi="Times New Roman" w:cs="Times New Roman"/>
                <w:b/>
                <w:sz w:val="24"/>
                <w:szCs w:val="24"/>
              </w:rPr>
              <w:t>PostMan</w:t>
            </w:r>
            <w:proofErr w:type="spellEnd"/>
            <w:r>
              <w:rPr>
                <w:rFonts w:ascii="Times New Roman" w:eastAsia="Tahoma" w:hAnsi="Times New Roman" w:cs="Times New Roman"/>
                <w:b/>
                <w:sz w:val="24"/>
                <w:szCs w:val="24"/>
              </w:rPr>
              <w:t xml:space="preserve"> </w:t>
            </w:r>
            <w:r w:rsidRPr="00F7482E">
              <w:rPr>
                <w:rFonts w:ascii="Times New Roman" w:eastAsia="Tahoma" w:hAnsi="Times New Roman" w:cs="Times New Roman"/>
                <w:sz w:val="24"/>
                <w:szCs w:val="24"/>
              </w:rPr>
              <w:t>es una extensión gratuita para el navegador Google Chrome que permite probar</w:t>
            </w:r>
            <w:r>
              <w:rPr>
                <w:rFonts w:ascii="Times New Roman" w:eastAsia="Tahoma" w:hAnsi="Times New Roman" w:cs="Times New Roman"/>
                <w:sz w:val="24"/>
                <w:szCs w:val="24"/>
              </w:rPr>
              <w:t xml:space="preserve"> servicios web fácilmente, donde con solo</w:t>
            </w:r>
            <w:r w:rsidRPr="00F7482E">
              <w:rPr>
                <w:rFonts w:ascii="Times New Roman" w:eastAsia="Tahoma" w:hAnsi="Times New Roman" w:cs="Times New Roman"/>
                <w:sz w:val="24"/>
                <w:szCs w:val="24"/>
              </w:rPr>
              <w:t xml:space="preserve"> indicar la </w:t>
            </w:r>
            <w:proofErr w:type="spellStart"/>
            <w:r w:rsidRPr="00F7482E">
              <w:rPr>
                <w:rFonts w:ascii="Times New Roman" w:eastAsia="Tahoma" w:hAnsi="Times New Roman" w:cs="Times New Roman"/>
                <w:sz w:val="24"/>
                <w:szCs w:val="24"/>
              </w:rPr>
              <w:t>url</w:t>
            </w:r>
            <w:proofErr w:type="spellEnd"/>
            <w:r>
              <w:rPr>
                <w:rFonts w:ascii="Times New Roman" w:eastAsia="Tahoma" w:hAnsi="Times New Roman" w:cs="Times New Roman"/>
                <w:sz w:val="24"/>
                <w:szCs w:val="24"/>
              </w:rPr>
              <w:t>, el método HTTP (POST, GET, PUT O DELETE</w:t>
            </w:r>
            <w:r w:rsidRPr="00F7482E">
              <w:rPr>
                <w:rFonts w:ascii="Times New Roman" w:eastAsia="Tahoma" w:hAnsi="Times New Roman" w:cs="Times New Roman"/>
                <w:sz w:val="24"/>
                <w:szCs w:val="24"/>
              </w:rPr>
              <w:t>.) y los parámetros de la petición</w:t>
            </w:r>
            <w:r>
              <w:rPr>
                <w:rFonts w:ascii="Times New Roman" w:eastAsia="Tahoma" w:hAnsi="Times New Roman" w:cs="Times New Roman"/>
                <w:sz w:val="24"/>
                <w:szCs w:val="24"/>
              </w:rPr>
              <w:t>.</w:t>
            </w:r>
          </w:p>
          <w:p w:rsidR="00B11D30" w:rsidRPr="00375038" w:rsidRDefault="00B11D30">
            <w:pPr>
              <w:keepNext/>
              <w:ind w:right="-1"/>
              <w:jc w:val="both"/>
              <w:cnfStyle w:val="000000100000" w:firstRow="0" w:lastRow="0" w:firstColumn="0" w:lastColumn="0" w:oddVBand="0" w:evenVBand="0" w:oddHBand="1" w:evenHBand="0" w:firstRowFirstColumn="0" w:firstRowLastColumn="0" w:lastRowFirstColumn="0" w:lastRowLastColumn="0"/>
              <w:rPr>
                <w:rFonts w:ascii="Times New Roman" w:eastAsia="Tahoma" w:hAnsi="Times New Roman" w:cs="Times New Roman"/>
                <w:sz w:val="24"/>
                <w:szCs w:val="24"/>
              </w:rPr>
              <w:pPrChange w:id="251" w:author="Davids Adrian Gonzalez Tigrero" w:date="2019-01-26T18:15:00Z">
                <w:pPr>
                  <w:ind w:right="-1"/>
                  <w:jc w:val="both"/>
                  <w:cnfStyle w:val="000000100000" w:firstRow="0" w:lastRow="0" w:firstColumn="0" w:lastColumn="0" w:oddVBand="0" w:evenVBand="0" w:oddHBand="1" w:evenHBand="0" w:firstRowFirstColumn="0" w:firstRowLastColumn="0" w:lastRowFirstColumn="0" w:lastRowLastColumn="0"/>
                </w:pPr>
              </w:pPrChange>
            </w:pPr>
            <w:r>
              <w:rPr>
                <w:rFonts w:ascii="Times New Roman" w:eastAsia="Tahoma" w:hAnsi="Times New Roman" w:cs="Times New Roman"/>
                <w:b/>
                <w:sz w:val="24"/>
                <w:szCs w:val="24"/>
              </w:rPr>
              <w:t xml:space="preserve">Navegadores </w:t>
            </w:r>
            <w:r>
              <w:rPr>
                <w:rFonts w:ascii="Times New Roman" w:eastAsia="Tahoma" w:hAnsi="Times New Roman" w:cs="Times New Roman"/>
                <w:sz w:val="24"/>
                <w:szCs w:val="24"/>
              </w:rPr>
              <w:t xml:space="preserve">Otro método para realizar las pruebas básicas tanto para las consultas geográficas realizadas en </w:t>
            </w:r>
            <w:proofErr w:type="spellStart"/>
            <w:r>
              <w:rPr>
                <w:rFonts w:ascii="Times New Roman" w:eastAsia="Tahoma" w:hAnsi="Times New Roman" w:cs="Times New Roman"/>
                <w:sz w:val="24"/>
                <w:szCs w:val="24"/>
              </w:rPr>
              <w:t>CouchBase</w:t>
            </w:r>
            <w:proofErr w:type="spellEnd"/>
            <w:r>
              <w:rPr>
                <w:rFonts w:ascii="Times New Roman" w:eastAsia="Tahoma" w:hAnsi="Times New Roman" w:cs="Times New Roman"/>
                <w:sz w:val="24"/>
                <w:szCs w:val="24"/>
              </w:rPr>
              <w:t xml:space="preserve"> como para las peticiones del API REST</w:t>
            </w:r>
            <w:ins w:id="252" w:author="Davids Adrian Gonzalez Tigrero" w:date="2019-01-26T18:02:00Z">
              <w:r>
                <w:rPr>
                  <w:rFonts w:ascii="Times New Roman" w:eastAsia="Tahoma" w:hAnsi="Times New Roman" w:cs="Times New Roman"/>
                  <w:sz w:val="24"/>
                  <w:szCs w:val="24"/>
                </w:rPr>
                <w:t>.</w:t>
              </w:r>
            </w:ins>
          </w:p>
        </w:tc>
      </w:tr>
    </w:tbl>
    <w:p w:rsidR="003111DF" w:rsidRPr="003111DF" w:rsidRDefault="00B11D30" w:rsidP="00B11D30">
      <w:pPr>
        <w:pStyle w:val="Descripcin"/>
        <w:jc w:val="center"/>
        <w:rPr>
          <w:rFonts w:ascii="Times New Roman" w:hAnsi="Times New Roman" w:cs="Arial"/>
        </w:rPr>
      </w:pPr>
      <w:r>
        <w:t xml:space="preserve">Tabla </w:t>
      </w:r>
      <w:r>
        <w:fldChar w:fldCharType="begin"/>
      </w:r>
      <w:r>
        <w:instrText xml:space="preserve"> SEQ Tabla \* ARABIC </w:instrText>
      </w:r>
      <w:r>
        <w:fldChar w:fldCharType="separate"/>
      </w:r>
      <w:r w:rsidR="00E65167">
        <w:rPr>
          <w:noProof/>
        </w:rPr>
        <w:t>1</w:t>
      </w:r>
      <w:r>
        <w:fldChar w:fldCharType="end"/>
      </w:r>
      <w:r>
        <w:t xml:space="preserve"> Herramientas que sirvieron para el desarrollo de la API </w:t>
      </w:r>
      <w:proofErr w:type="spellStart"/>
      <w:r>
        <w:t>Rest</w:t>
      </w:r>
      <w:proofErr w:type="spellEnd"/>
      <w:r>
        <w:t xml:space="preserve">. Fuente: </w:t>
      </w:r>
      <w:r w:rsidR="007E7228">
        <w:t>Elaboración</w:t>
      </w:r>
      <w:r>
        <w:t xml:space="preserve"> propia.</w:t>
      </w:r>
    </w:p>
    <w:p w:rsidR="00B11D30" w:rsidRDefault="00B11D30" w:rsidP="00B11D30">
      <w:pPr>
        <w:spacing w:after="0" w:line="360" w:lineRule="auto"/>
        <w:jc w:val="both"/>
        <w:rPr>
          <w:rFonts w:ascii="Times New Roman" w:eastAsia="Calibri" w:hAnsi="Times New Roman" w:cs="Arial"/>
          <w:sz w:val="24"/>
          <w:szCs w:val="24"/>
          <w:lang w:val="es-ES"/>
        </w:rPr>
      </w:pPr>
      <w:r w:rsidRPr="00B11D30">
        <w:rPr>
          <w:rFonts w:ascii="Times New Roman" w:eastAsia="Calibri" w:hAnsi="Times New Roman" w:cs="Arial"/>
          <w:sz w:val="24"/>
          <w:szCs w:val="24"/>
          <w:lang w:val="es-ES"/>
        </w:rPr>
        <w:t xml:space="preserve">Se </w:t>
      </w:r>
      <w:r>
        <w:rPr>
          <w:rFonts w:ascii="Times New Roman" w:eastAsia="Calibri" w:hAnsi="Times New Roman" w:cs="Arial"/>
          <w:sz w:val="24"/>
          <w:szCs w:val="24"/>
          <w:lang w:val="es-ES"/>
        </w:rPr>
        <w:t>desarrolló</w:t>
      </w:r>
      <w:r w:rsidRPr="00B11D30">
        <w:rPr>
          <w:rFonts w:ascii="Times New Roman" w:eastAsia="Calibri" w:hAnsi="Times New Roman" w:cs="Arial"/>
          <w:sz w:val="24"/>
          <w:szCs w:val="24"/>
          <w:lang w:val="es-ES"/>
        </w:rPr>
        <w:t xml:space="preserve"> los Servicios Web Basados a manera de</w:t>
      </w:r>
      <w:del w:id="253" w:author="Ivan A Sanchez Vera" w:date="2018-09-28T11:56:00Z">
        <w:r w:rsidRPr="00B11D30" w:rsidDel="00167C1E">
          <w:rPr>
            <w:rFonts w:ascii="Times New Roman" w:eastAsia="Calibri" w:hAnsi="Times New Roman" w:cs="Arial"/>
            <w:sz w:val="24"/>
            <w:szCs w:val="24"/>
            <w:lang w:val="es-ES"/>
          </w:rPr>
          <w:delText xml:space="preserve"> </w:delText>
        </w:r>
      </w:del>
      <w:r w:rsidRPr="00B11D30">
        <w:rPr>
          <w:rFonts w:ascii="Times New Roman" w:eastAsia="Calibri" w:hAnsi="Times New Roman" w:cs="Arial"/>
          <w:sz w:val="24"/>
          <w:szCs w:val="24"/>
          <w:lang w:val="es-ES"/>
        </w:rPr>
        <w:t xml:space="preserve"> API REST, como modulo aportando al proyecto Mapeo y visualización de Rutas de buses urbanos que permite llevar a cabo la coordinación de la comunicación con la Base de datos NoSQL (</w:t>
      </w:r>
      <w:proofErr w:type="spellStart"/>
      <w:r w:rsidRPr="00B11D30">
        <w:rPr>
          <w:rFonts w:ascii="Times New Roman" w:eastAsia="Calibri" w:hAnsi="Times New Roman" w:cs="Arial"/>
          <w:sz w:val="24"/>
          <w:szCs w:val="24"/>
          <w:lang w:val="es-ES"/>
        </w:rPr>
        <w:t>CouchBase</w:t>
      </w:r>
      <w:proofErr w:type="spellEnd"/>
      <w:r w:rsidRPr="00B11D30">
        <w:rPr>
          <w:rFonts w:ascii="Times New Roman" w:eastAsia="Calibri" w:hAnsi="Times New Roman" w:cs="Arial"/>
          <w:sz w:val="24"/>
          <w:szCs w:val="24"/>
          <w:lang w:val="es-ES"/>
        </w:rPr>
        <w:t xml:space="preserve">), además de permitir la manipulación de datos en general. También se </w:t>
      </w:r>
      <w:r>
        <w:rPr>
          <w:rFonts w:ascii="Times New Roman" w:eastAsia="Calibri" w:hAnsi="Times New Roman" w:cs="Arial"/>
          <w:sz w:val="24"/>
          <w:szCs w:val="24"/>
          <w:lang w:val="es-ES"/>
        </w:rPr>
        <w:t>desarrolló</w:t>
      </w:r>
      <w:r w:rsidRPr="00B11D30">
        <w:rPr>
          <w:rFonts w:ascii="Times New Roman" w:eastAsia="Calibri" w:hAnsi="Times New Roman" w:cs="Arial"/>
          <w:sz w:val="24"/>
          <w:szCs w:val="24"/>
          <w:lang w:val="es-ES"/>
        </w:rPr>
        <w:t xml:space="preserve"> con el fin de compartir, procesar y generar </w:t>
      </w:r>
      <w:del w:id="254" w:author="Ivan A Sanchez Vera" w:date="2018-09-28T11:57:00Z">
        <w:r w:rsidRPr="00B11D30" w:rsidDel="00167C1E">
          <w:rPr>
            <w:rFonts w:ascii="Times New Roman" w:eastAsia="Calibri" w:hAnsi="Times New Roman" w:cs="Arial"/>
            <w:sz w:val="24"/>
            <w:szCs w:val="24"/>
            <w:lang w:val="es-ES"/>
          </w:rPr>
          <w:delText xml:space="preserve"> </w:delText>
        </w:r>
      </w:del>
      <w:r w:rsidRPr="00B11D30">
        <w:rPr>
          <w:rFonts w:ascii="Times New Roman" w:eastAsia="Calibri" w:hAnsi="Times New Roman" w:cs="Arial"/>
          <w:sz w:val="24"/>
          <w:szCs w:val="24"/>
          <w:lang w:val="es-ES"/>
        </w:rPr>
        <w:t xml:space="preserve">información geográfica con respecto a los buses de transporte público en la provincia. Dicho procesamiento geográfico, </w:t>
      </w:r>
      <w:del w:id="255" w:author="DAVIDS  GONZALEZ" w:date="2018-10-01T17:09:00Z">
        <w:r w:rsidRPr="00B11D30" w:rsidDel="00CD6BB4">
          <w:rPr>
            <w:rFonts w:ascii="Times New Roman" w:eastAsia="Calibri" w:hAnsi="Times New Roman" w:cs="Arial"/>
            <w:sz w:val="24"/>
            <w:szCs w:val="24"/>
            <w:lang w:val="es-ES"/>
          </w:rPr>
          <w:delText>incluye</w:delText>
        </w:r>
      </w:del>
      <w:ins w:id="256" w:author="DAVIDS  GONZALEZ" w:date="2018-10-01T17:09:00Z">
        <w:r w:rsidRPr="00B11D30">
          <w:rPr>
            <w:rFonts w:ascii="Times New Roman" w:eastAsia="Calibri" w:hAnsi="Times New Roman" w:cs="Arial"/>
            <w:sz w:val="24"/>
            <w:szCs w:val="24"/>
            <w:lang w:val="es-ES"/>
          </w:rPr>
          <w:t>incluye,</w:t>
        </w:r>
      </w:ins>
      <w:r w:rsidRPr="00B11D30">
        <w:rPr>
          <w:rFonts w:ascii="Times New Roman" w:eastAsia="Calibri" w:hAnsi="Times New Roman" w:cs="Arial"/>
          <w:sz w:val="24"/>
          <w:szCs w:val="24"/>
          <w:lang w:val="es-ES"/>
        </w:rPr>
        <w:t xml:space="preserve"> pero no se limita a: minimizar los puntos obtenidos de las rutas de transporte, buscar líneas de bus cercanas a un punto dado, determinar zonas de altos tráfico de buses</w:t>
      </w:r>
      <w:ins w:id="257" w:author="DAVIDS  GONZALEZ" w:date="2019-01-25T17:04:00Z">
        <w:r w:rsidRPr="00B11D30">
          <w:rPr>
            <w:rFonts w:ascii="Times New Roman" w:eastAsia="Calibri" w:hAnsi="Times New Roman" w:cs="Arial"/>
            <w:sz w:val="24"/>
            <w:szCs w:val="24"/>
            <w:lang w:val="es-ES"/>
          </w:rPr>
          <w:t xml:space="preserve"> y el cálculo aproximado de buses a distintas paradas en una ruta determinada</w:t>
        </w:r>
      </w:ins>
      <w:r w:rsidRPr="00B11D30">
        <w:rPr>
          <w:rFonts w:ascii="Times New Roman" w:eastAsia="Calibri" w:hAnsi="Times New Roman" w:cs="Arial"/>
          <w:sz w:val="24"/>
          <w:szCs w:val="24"/>
          <w:lang w:val="es-ES"/>
        </w:rPr>
        <w:t>.</w:t>
      </w:r>
    </w:p>
    <w:p w:rsidR="00B11D30" w:rsidRDefault="00B11D30" w:rsidP="00B11D30">
      <w:pPr>
        <w:spacing w:after="0" w:line="360" w:lineRule="auto"/>
        <w:jc w:val="both"/>
        <w:rPr>
          <w:rFonts w:ascii="Times New Roman" w:eastAsia="Calibri" w:hAnsi="Times New Roman" w:cs="Arial"/>
          <w:sz w:val="24"/>
          <w:szCs w:val="24"/>
          <w:lang w:val="es-ES"/>
        </w:rPr>
      </w:pPr>
    </w:p>
    <w:p w:rsidR="00B11D30" w:rsidRDefault="00B11D30" w:rsidP="00B11D30">
      <w:pPr>
        <w:spacing w:after="0" w:line="360" w:lineRule="auto"/>
        <w:jc w:val="both"/>
        <w:rPr>
          <w:rFonts w:ascii="Times New Roman" w:eastAsia="Calibri" w:hAnsi="Times New Roman" w:cs="Arial"/>
          <w:sz w:val="24"/>
          <w:szCs w:val="24"/>
          <w:lang w:val="es-ES"/>
        </w:rPr>
      </w:pPr>
    </w:p>
    <w:p w:rsidR="00B11D30" w:rsidRPr="00B11D30" w:rsidRDefault="00B11D30">
      <w:pPr>
        <w:spacing w:after="0" w:line="360" w:lineRule="auto"/>
        <w:jc w:val="both"/>
        <w:rPr>
          <w:ins w:id="258" w:author="DAVIDS  GONZALEZ" w:date="2019-01-15T12:16:00Z"/>
          <w:rFonts w:ascii="Times New Roman" w:eastAsia="Calibri" w:hAnsi="Times New Roman" w:cs="Arial"/>
          <w:sz w:val="24"/>
          <w:szCs w:val="24"/>
          <w:lang w:val="es-ES"/>
        </w:rPr>
        <w:pPrChange w:id="259" w:author="Davids Adrian Gonzalez Tigrero" w:date="2019-01-26T18:02:00Z">
          <w:pPr>
            <w:jc w:val="both"/>
          </w:pPr>
        </w:pPrChange>
      </w:pPr>
      <w:r>
        <w:rPr>
          <w:noProof/>
        </w:rPr>
        <w:lastRenderedPageBreak/>
        <mc:AlternateContent>
          <mc:Choice Requires="wps">
            <w:drawing>
              <wp:anchor distT="0" distB="0" distL="114300" distR="114300" simplePos="0" relativeHeight="251676672" behindDoc="0" locked="0" layoutInCell="1" allowOverlap="1" wp14:anchorId="30F40F54" wp14:editId="1DFCDB0A">
                <wp:simplePos x="0" y="0"/>
                <wp:positionH relativeFrom="column">
                  <wp:posOffset>-10160</wp:posOffset>
                </wp:positionH>
                <wp:positionV relativeFrom="paragraph">
                  <wp:posOffset>6524814</wp:posOffset>
                </wp:positionV>
                <wp:extent cx="5572125"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rsidR="00CA5A96" w:rsidRPr="002B3B0B" w:rsidRDefault="00CA5A96" w:rsidP="00B11D30">
                            <w:pPr>
                              <w:pStyle w:val="Descripcin"/>
                              <w:jc w:val="center"/>
                              <w:rPr>
                                <w:rFonts w:ascii="Times New Roman" w:hAnsi="Times New Roman" w:cs="Arial"/>
                              </w:rPr>
                            </w:pPr>
                            <w:r>
                              <w:t xml:space="preserve">Figura </w:t>
                            </w:r>
                            <w:r>
                              <w:fldChar w:fldCharType="begin"/>
                            </w:r>
                            <w:r>
                              <w:instrText xml:space="preserve"> SEQ Figura \* ARABIC </w:instrText>
                            </w:r>
                            <w:r>
                              <w:fldChar w:fldCharType="separate"/>
                            </w:r>
                            <w:r>
                              <w:rPr>
                                <w:noProof/>
                              </w:rPr>
                              <w:t>5</w:t>
                            </w:r>
                            <w:r>
                              <w:fldChar w:fldCharType="end"/>
                            </w:r>
                            <w:r>
                              <w:t xml:space="preserve"> </w:t>
                            </w:r>
                            <w:r w:rsidRPr="003F39CA">
                              <w:t>Esquema de API Rest Spring. Fuente: Elaboración Propia.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40F54" id="Cuadro de texto 10" o:spid="_x0000_s1030" type="#_x0000_t202" style="position:absolute;left:0;text-align:left;margin-left:-.8pt;margin-top:513.75pt;width:438.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" stroked="f">
                <v:textbox style="mso-fit-shape-to-text:t" inset="0,0,0,0">
                  <w:txbxContent>
                    <w:p w:rsidR="00CA5A96" w:rsidRPr="002B3B0B" w:rsidRDefault="00CA5A96" w:rsidP="00B11D30">
                      <w:pPr>
                        <w:pStyle w:val="Descripcin"/>
                        <w:jc w:val="center"/>
                        <w:rPr>
                          <w:rFonts w:ascii="Times New Roman" w:hAnsi="Times New Roman" w:cs="Arial"/>
                        </w:rPr>
                      </w:pPr>
                      <w:r>
                        <w:t xml:space="preserve">Figura </w:t>
                      </w:r>
                      <w:r>
                        <w:fldChar w:fldCharType="begin"/>
                      </w:r>
                      <w:r>
                        <w:instrText xml:space="preserve"> SEQ Figura \* ARABIC </w:instrText>
                      </w:r>
                      <w:r>
                        <w:fldChar w:fldCharType="separate"/>
                      </w:r>
                      <w:r>
                        <w:rPr>
                          <w:noProof/>
                        </w:rPr>
                        <w:t>5</w:t>
                      </w:r>
                      <w:r>
                        <w:fldChar w:fldCharType="end"/>
                      </w:r>
                      <w:r>
                        <w:t xml:space="preserve"> </w:t>
                      </w:r>
                      <w:r w:rsidRPr="003F39CA">
                        <w:t>Esquema de API Rest Spring. Fuente: Elaboración Propia.</w:t>
                      </w:r>
                    </w:p>
                  </w:txbxContent>
                </v:textbox>
                <w10:wrap type="topAndBottom"/>
              </v:shape>
            </w:pict>
          </mc:Fallback>
        </mc:AlternateContent>
      </w:r>
      <w:ins w:id="260" w:author="DAVIDS  GONZALEZ" w:date="2018-10-16T14:33:00Z">
        <w:r w:rsidRPr="00B11D30">
          <w:rPr>
            <w:rFonts w:ascii="Times New Roman" w:eastAsia="Calibri" w:hAnsi="Times New Roman" w:cs="Arial"/>
            <w:noProof/>
            <w:sz w:val="24"/>
            <w:szCs w:val="24"/>
            <w:lang w:val="es-ES"/>
          </w:rPr>
          <w:drawing>
            <wp:anchor distT="0" distB="0" distL="114300" distR="114300" simplePos="0" relativeHeight="251674624" behindDoc="0" locked="0" layoutInCell="1" allowOverlap="1" wp14:anchorId="48A6402F" wp14:editId="2CF9365F">
              <wp:simplePos x="0" y="0"/>
              <wp:positionH relativeFrom="column">
                <wp:posOffset>-10160</wp:posOffset>
              </wp:positionH>
              <wp:positionV relativeFrom="paragraph">
                <wp:posOffset>319586</wp:posOffset>
              </wp:positionV>
              <wp:extent cx="5572125" cy="6029325"/>
              <wp:effectExtent l="0" t="0" r="9525" b="9525"/>
              <wp:wrapTopAndBottom/>
              <wp:docPr id="13" name="Imagen 13" descr="C:\Users\Davids\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s\Downloads\Untitled Diagram (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6029325"/>
                      </a:xfrm>
                      <a:prstGeom prst="rect">
                        <a:avLst/>
                      </a:prstGeom>
                      <a:noFill/>
                      <a:ln>
                        <a:noFill/>
                      </a:ln>
                    </pic:spPr>
                  </pic:pic>
                </a:graphicData>
              </a:graphic>
            </wp:anchor>
          </w:drawing>
        </w:r>
      </w:ins>
      <w:ins w:id="261" w:author="DAVIDS  GONZALEZ" w:date="2019-01-15T12:16:00Z">
        <w:r w:rsidRPr="00B11D30">
          <w:rPr>
            <w:rFonts w:ascii="Times New Roman" w:eastAsia="Calibri" w:hAnsi="Times New Roman" w:cs="Arial"/>
            <w:sz w:val="24"/>
            <w:szCs w:val="24"/>
            <w:lang w:val="es-ES"/>
          </w:rPr>
          <w:t xml:space="preserve">La API REST </w:t>
        </w:r>
      </w:ins>
      <w:r>
        <w:rPr>
          <w:rFonts w:ascii="Times New Roman" w:eastAsia="Calibri" w:hAnsi="Times New Roman" w:cs="Arial"/>
          <w:sz w:val="24"/>
          <w:szCs w:val="24"/>
          <w:lang w:val="es-ES"/>
        </w:rPr>
        <w:t>fue</w:t>
      </w:r>
      <w:ins w:id="262" w:author="DAVIDS  GONZALEZ" w:date="2019-01-15T12:16:00Z">
        <w:r w:rsidRPr="00B11D30">
          <w:rPr>
            <w:rFonts w:ascii="Times New Roman" w:eastAsia="Calibri" w:hAnsi="Times New Roman" w:cs="Arial"/>
            <w:sz w:val="24"/>
            <w:szCs w:val="24"/>
            <w:lang w:val="es-ES"/>
          </w:rPr>
          <w:t xml:space="preserve"> creada bajo el siguiente esquema:</w:t>
        </w:r>
      </w:ins>
    </w:p>
    <w:p w:rsidR="00B11D30" w:rsidRPr="00B11D30" w:rsidDel="00107F30" w:rsidRDefault="00B11D30">
      <w:pPr>
        <w:spacing w:after="0" w:line="360" w:lineRule="auto"/>
        <w:jc w:val="both"/>
        <w:rPr>
          <w:ins w:id="263" w:author="DAVIDS  GONZALEZ" w:date="2019-01-15T12:25:00Z"/>
          <w:del w:id="264" w:author="Davids Adrian Gonzalez Tigrero" w:date="2019-01-26T18:02:00Z"/>
          <w:rFonts w:ascii="Times New Roman" w:eastAsia="Calibri" w:hAnsi="Times New Roman" w:cs="Arial"/>
          <w:b/>
          <w:sz w:val="24"/>
          <w:szCs w:val="24"/>
          <w:lang w:val="es-ES"/>
        </w:rPr>
        <w:pPrChange w:id="265" w:author="DAVIDS  GONZALEZ" w:date="2018-10-01T17:11:00Z">
          <w:pPr>
            <w:jc w:val="both"/>
          </w:pPr>
        </w:pPrChange>
      </w:pPr>
    </w:p>
    <w:p w:rsidR="00B11D30" w:rsidRPr="00B11D30" w:rsidDel="00107F30" w:rsidRDefault="00B11D30" w:rsidP="00B11D30">
      <w:pPr>
        <w:spacing w:after="0" w:line="360" w:lineRule="auto"/>
        <w:jc w:val="both"/>
        <w:rPr>
          <w:ins w:id="266" w:author="DAVIDS  GONZALEZ" w:date="2019-01-25T17:06:00Z"/>
          <w:del w:id="267" w:author="Davids Adrian Gonzalez Tigrero" w:date="2019-01-26T18:02:00Z"/>
          <w:rFonts w:ascii="Times New Roman" w:eastAsia="Calibri" w:hAnsi="Times New Roman" w:cs="Arial"/>
          <w:b/>
          <w:sz w:val="24"/>
          <w:szCs w:val="24"/>
          <w:lang w:val="es-ES"/>
        </w:rPr>
      </w:pPr>
    </w:p>
    <w:p w:rsidR="00B11D30" w:rsidRPr="00B11D30" w:rsidRDefault="00B11D30" w:rsidP="00B11D30">
      <w:pPr>
        <w:spacing w:after="0" w:line="360" w:lineRule="auto"/>
        <w:jc w:val="both"/>
        <w:rPr>
          <w:ins w:id="268" w:author="DAVIDS  GONZALEZ" w:date="2019-01-25T17:06:00Z"/>
          <w:rFonts w:ascii="Times New Roman" w:eastAsia="Calibri" w:hAnsi="Times New Roman" w:cs="Arial"/>
          <w:sz w:val="24"/>
          <w:szCs w:val="24"/>
          <w:lang w:val="es-ES"/>
        </w:rPr>
      </w:pPr>
      <w:ins w:id="269" w:author="DAVIDS  GONZALEZ" w:date="2019-01-15T12:17:00Z">
        <w:r w:rsidRPr="00B11D30">
          <w:rPr>
            <w:rFonts w:ascii="Times New Roman" w:eastAsia="Calibri" w:hAnsi="Times New Roman" w:cs="Arial"/>
            <w:b/>
            <w:sz w:val="24"/>
            <w:szCs w:val="24"/>
            <w:lang w:val="es-ES"/>
            <w:rPrChange w:id="270" w:author="DAVIDS  GONZALEZ" w:date="2019-01-15T12:17:00Z">
              <w:rPr>
                <w:rFonts w:ascii="Arial" w:eastAsia="Times New Roman" w:hAnsi="Arial" w:cs="Arial"/>
                <w:sz w:val="24"/>
                <w:szCs w:val="24"/>
              </w:rPr>
            </w:rPrChange>
          </w:rPr>
          <w:t>CLIENTE:</w:t>
        </w:r>
        <w:r w:rsidRPr="00B11D30">
          <w:rPr>
            <w:rFonts w:ascii="Times New Roman" w:eastAsia="Calibri" w:hAnsi="Times New Roman" w:cs="Arial"/>
            <w:sz w:val="24"/>
            <w:szCs w:val="24"/>
            <w:lang w:val="es-ES"/>
          </w:rPr>
          <w:t xml:space="preserve"> Aplicación </w:t>
        </w:r>
      </w:ins>
      <w:ins w:id="271" w:author="DAVIDS  GONZALEZ" w:date="2019-01-15T12:18:00Z">
        <w:r w:rsidRPr="00B11D30">
          <w:rPr>
            <w:rFonts w:ascii="Times New Roman" w:eastAsia="Calibri" w:hAnsi="Times New Roman" w:cs="Arial"/>
            <w:sz w:val="24"/>
            <w:szCs w:val="24"/>
            <w:lang w:val="es-ES"/>
          </w:rPr>
          <w:t>Móvil</w:t>
        </w:r>
      </w:ins>
      <w:ins w:id="272" w:author="DAVIDS  GONZALEZ" w:date="2019-01-15T12:17:00Z">
        <w:r w:rsidRPr="00B11D30">
          <w:rPr>
            <w:rFonts w:ascii="Times New Roman" w:eastAsia="Calibri" w:hAnsi="Times New Roman" w:cs="Arial"/>
            <w:sz w:val="24"/>
            <w:szCs w:val="24"/>
            <w:lang w:val="es-ES"/>
          </w:rPr>
          <w:t xml:space="preserve">, </w:t>
        </w:r>
      </w:ins>
      <w:ins w:id="273" w:author="DAVIDS  GONZALEZ" w:date="2019-01-15T12:18:00Z">
        <w:r w:rsidRPr="00B11D30">
          <w:rPr>
            <w:rFonts w:ascii="Times New Roman" w:eastAsia="Calibri" w:hAnsi="Times New Roman" w:cs="Arial"/>
            <w:sz w:val="24"/>
            <w:szCs w:val="24"/>
            <w:lang w:val="es-ES"/>
          </w:rPr>
          <w:t>Aplicación Web, Dispositivo bus.</w:t>
        </w:r>
      </w:ins>
    </w:p>
    <w:p w:rsidR="00B11D30" w:rsidRPr="00B11D30" w:rsidDel="00107F30" w:rsidRDefault="00B11D30" w:rsidP="00B11D30">
      <w:pPr>
        <w:spacing w:after="0" w:line="360" w:lineRule="auto"/>
        <w:jc w:val="both"/>
        <w:rPr>
          <w:ins w:id="274" w:author="DAVIDS  GONZALEZ" w:date="2019-01-25T17:06:00Z"/>
          <w:del w:id="275" w:author="Davids Adrian Gonzalez Tigrero" w:date="2019-01-26T18:06:00Z"/>
          <w:rFonts w:ascii="Times New Roman" w:eastAsia="Calibri" w:hAnsi="Times New Roman" w:cs="Arial"/>
          <w:b/>
          <w:sz w:val="24"/>
          <w:szCs w:val="24"/>
          <w:lang w:val="es-ES"/>
        </w:rPr>
      </w:pPr>
    </w:p>
    <w:p w:rsidR="00B11D30" w:rsidRPr="00B11D30" w:rsidDel="00107F30" w:rsidRDefault="00B11D30" w:rsidP="00B11D30">
      <w:pPr>
        <w:spacing w:after="0" w:line="360" w:lineRule="auto"/>
        <w:jc w:val="both"/>
        <w:rPr>
          <w:ins w:id="276" w:author="DAVIDS  GONZALEZ" w:date="2019-01-25T17:06:00Z"/>
          <w:del w:id="277" w:author="Davids Adrian Gonzalez Tigrero" w:date="2019-01-26T18:06:00Z"/>
          <w:rFonts w:ascii="Times New Roman" w:eastAsia="Calibri" w:hAnsi="Times New Roman" w:cs="Arial"/>
          <w:b/>
          <w:sz w:val="24"/>
          <w:szCs w:val="24"/>
          <w:lang w:val="es-ES"/>
        </w:rPr>
      </w:pPr>
    </w:p>
    <w:p w:rsidR="00B11D30" w:rsidRPr="00B11D30" w:rsidRDefault="00B11D30">
      <w:pPr>
        <w:spacing w:after="0" w:line="360" w:lineRule="auto"/>
        <w:jc w:val="both"/>
        <w:rPr>
          <w:ins w:id="278" w:author="DAVIDS  GONZALEZ" w:date="2019-01-15T12:20:00Z"/>
          <w:rFonts w:ascii="Times New Roman" w:eastAsia="Calibri" w:hAnsi="Times New Roman" w:cs="Arial"/>
          <w:sz w:val="24"/>
          <w:szCs w:val="24"/>
          <w:lang w:val="es-ES"/>
        </w:rPr>
        <w:pPrChange w:id="279" w:author="DAVIDS  GONZALEZ" w:date="2018-10-01T17:11:00Z">
          <w:pPr>
            <w:jc w:val="both"/>
          </w:pPr>
        </w:pPrChange>
      </w:pPr>
      <w:ins w:id="280" w:author="DAVIDS  GONZALEZ" w:date="2019-01-15T12:18:00Z">
        <w:r w:rsidRPr="00B11D30">
          <w:rPr>
            <w:rFonts w:ascii="Times New Roman" w:eastAsia="Calibri" w:hAnsi="Times New Roman" w:cs="Arial"/>
            <w:b/>
            <w:sz w:val="24"/>
            <w:szCs w:val="24"/>
            <w:lang w:val="es-ES"/>
            <w:rPrChange w:id="281" w:author="DAVIDS  GONZALEZ" w:date="2019-01-15T12:18:00Z">
              <w:rPr>
                <w:rFonts w:ascii="Arial" w:eastAsia="Times New Roman" w:hAnsi="Arial" w:cs="Arial"/>
                <w:sz w:val="24"/>
                <w:szCs w:val="24"/>
              </w:rPr>
            </w:rPrChange>
          </w:rPr>
          <w:t>SERVIDOR:</w:t>
        </w:r>
        <w:r w:rsidRPr="00B11D30">
          <w:rPr>
            <w:rFonts w:ascii="Times New Roman" w:eastAsia="Calibri" w:hAnsi="Times New Roman" w:cs="Arial"/>
            <w:sz w:val="24"/>
            <w:szCs w:val="24"/>
            <w:lang w:val="es-ES"/>
          </w:rPr>
          <w:t xml:space="preserve"> </w:t>
        </w:r>
      </w:ins>
      <w:r w:rsidR="00FD07B4">
        <w:rPr>
          <w:rFonts w:ascii="Times New Roman" w:eastAsia="Calibri" w:hAnsi="Times New Roman" w:cs="Arial"/>
          <w:sz w:val="24"/>
          <w:szCs w:val="24"/>
          <w:lang w:val="es-ES"/>
        </w:rPr>
        <w:t>Cuenta</w:t>
      </w:r>
      <w:ins w:id="282" w:author="DAVIDS  GONZALEZ" w:date="2019-01-15T12:19:00Z">
        <w:r w:rsidRPr="00B11D30">
          <w:rPr>
            <w:rFonts w:ascii="Times New Roman" w:eastAsia="Calibri" w:hAnsi="Times New Roman" w:cs="Arial"/>
            <w:sz w:val="24"/>
            <w:szCs w:val="24"/>
            <w:lang w:val="es-ES"/>
          </w:rPr>
          <w:t xml:space="preserve"> con 4 módulos: Controladores, Servicios, Repositorios y Modelos.</w:t>
        </w:r>
      </w:ins>
    </w:p>
    <w:p w:rsidR="00B11D30" w:rsidRDefault="00B11D30" w:rsidP="00B11D30">
      <w:pPr>
        <w:pStyle w:val="Prrafodelista"/>
        <w:numPr>
          <w:ilvl w:val="0"/>
          <w:numId w:val="6"/>
        </w:numPr>
        <w:spacing w:after="0" w:line="360" w:lineRule="auto"/>
        <w:jc w:val="both"/>
        <w:rPr>
          <w:rFonts w:ascii="Times New Roman" w:eastAsia="Calibri" w:hAnsi="Times New Roman" w:cs="Arial"/>
          <w:sz w:val="24"/>
          <w:szCs w:val="24"/>
          <w:lang w:val="es-ES"/>
        </w:rPr>
      </w:pPr>
      <w:ins w:id="283" w:author="DAVIDS  GONZALEZ" w:date="2019-01-15T12:20:00Z">
        <w:r w:rsidRPr="00B11D30">
          <w:rPr>
            <w:rFonts w:ascii="Times New Roman" w:eastAsia="Calibri" w:hAnsi="Times New Roman" w:cs="Arial"/>
            <w:b/>
            <w:sz w:val="24"/>
            <w:szCs w:val="24"/>
            <w:lang w:val="es-ES"/>
          </w:rPr>
          <w:t>Controladores:</w:t>
        </w:r>
        <w:r w:rsidRPr="00B11D30">
          <w:rPr>
            <w:rFonts w:ascii="Times New Roman" w:eastAsia="Calibri" w:hAnsi="Times New Roman" w:cs="Arial"/>
            <w:sz w:val="24"/>
            <w:szCs w:val="24"/>
            <w:lang w:val="es-ES"/>
          </w:rPr>
          <w:t xml:space="preserve"> </w:t>
        </w:r>
      </w:ins>
      <w:ins w:id="284" w:author="DAVIDS  GONZALEZ" w:date="2019-01-15T12:21:00Z">
        <w:r w:rsidRPr="00B11D30">
          <w:rPr>
            <w:rFonts w:ascii="Times New Roman" w:eastAsia="Calibri" w:hAnsi="Times New Roman" w:cs="Arial"/>
            <w:sz w:val="24"/>
            <w:szCs w:val="24"/>
            <w:lang w:val="es-ES"/>
          </w:rPr>
          <w:t>Contiene los ma</w:t>
        </w:r>
      </w:ins>
      <w:ins w:id="285" w:author="DAVIDS  GONZALEZ" w:date="2019-01-15T12:22:00Z">
        <w:r w:rsidRPr="00B11D30">
          <w:rPr>
            <w:rFonts w:ascii="Times New Roman" w:eastAsia="Calibri" w:hAnsi="Times New Roman" w:cs="Arial"/>
            <w:sz w:val="24"/>
            <w:szCs w:val="24"/>
            <w:lang w:val="es-ES"/>
          </w:rPr>
          <w:t>peos de las solicitudes y permite el enlace a los servicios.</w:t>
        </w:r>
      </w:ins>
    </w:p>
    <w:p w:rsidR="00B11D30" w:rsidRDefault="00B11D30" w:rsidP="007E7228">
      <w:pPr>
        <w:pStyle w:val="Prrafodelista"/>
        <w:numPr>
          <w:ilvl w:val="0"/>
          <w:numId w:val="6"/>
        </w:numPr>
        <w:spacing w:after="0" w:line="360" w:lineRule="auto"/>
        <w:jc w:val="both"/>
        <w:rPr>
          <w:rFonts w:ascii="Times New Roman" w:eastAsia="Calibri" w:hAnsi="Times New Roman" w:cs="Arial"/>
          <w:sz w:val="24"/>
          <w:szCs w:val="24"/>
          <w:lang w:val="es-ES"/>
        </w:rPr>
      </w:pPr>
      <w:ins w:id="286" w:author="DAVIDS  GONZALEZ" w:date="2019-01-15T12:22:00Z">
        <w:r w:rsidRPr="00B11D30">
          <w:rPr>
            <w:rFonts w:ascii="Times New Roman" w:eastAsia="Calibri" w:hAnsi="Times New Roman" w:cs="Arial"/>
            <w:b/>
            <w:sz w:val="24"/>
            <w:szCs w:val="24"/>
            <w:lang w:val="es-ES"/>
          </w:rPr>
          <w:t>Servicios:</w:t>
        </w:r>
        <w:r w:rsidRPr="00B11D30">
          <w:rPr>
            <w:rFonts w:ascii="Times New Roman" w:eastAsia="Calibri" w:hAnsi="Times New Roman" w:cs="Arial"/>
            <w:sz w:val="24"/>
            <w:szCs w:val="24"/>
            <w:lang w:val="es-ES"/>
          </w:rPr>
          <w:t xml:space="preserve"> Realiza el proceso </w:t>
        </w:r>
      </w:ins>
      <w:ins w:id="287" w:author="DAVIDS  GONZALEZ" w:date="2019-01-15T12:24:00Z">
        <w:r w:rsidRPr="00B11D30">
          <w:rPr>
            <w:rFonts w:ascii="Times New Roman" w:eastAsia="Calibri" w:hAnsi="Times New Roman" w:cs="Arial"/>
            <w:sz w:val="24"/>
            <w:szCs w:val="24"/>
            <w:lang w:val="es-ES"/>
          </w:rPr>
          <w:t>de acuerdo con</w:t>
        </w:r>
      </w:ins>
      <w:ins w:id="288" w:author="DAVIDS  GONZALEZ" w:date="2019-01-15T12:22:00Z">
        <w:r w:rsidRPr="00B11D30">
          <w:rPr>
            <w:rFonts w:ascii="Times New Roman" w:eastAsia="Calibri" w:hAnsi="Times New Roman" w:cs="Arial"/>
            <w:sz w:val="24"/>
            <w:szCs w:val="24"/>
            <w:lang w:val="es-ES"/>
          </w:rPr>
          <w:t xml:space="preserve"> la solicitud requerida.</w:t>
        </w:r>
      </w:ins>
    </w:p>
    <w:p w:rsidR="00FD07B4" w:rsidRDefault="00B11D30" w:rsidP="007E7228">
      <w:pPr>
        <w:pStyle w:val="Prrafodelista"/>
        <w:numPr>
          <w:ilvl w:val="0"/>
          <w:numId w:val="6"/>
        </w:numPr>
        <w:spacing w:after="0" w:line="360" w:lineRule="auto"/>
        <w:jc w:val="both"/>
        <w:rPr>
          <w:rFonts w:ascii="Times New Roman" w:eastAsia="Calibri" w:hAnsi="Times New Roman" w:cs="Arial"/>
          <w:sz w:val="24"/>
          <w:szCs w:val="24"/>
          <w:lang w:val="es-ES"/>
        </w:rPr>
      </w:pPr>
      <w:ins w:id="289" w:author="DAVIDS  GONZALEZ" w:date="2019-01-15T12:23:00Z">
        <w:r w:rsidRPr="00FD07B4">
          <w:rPr>
            <w:rFonts w:ascii="Times New Roman" w:eastAsia="Calibri" w:hAnsi="Times New Roman" w:cs="Arial"/>
            <w:b/>
            <w:sz w:val="24"/>
            <w:szCs w:val="24"/>
            <w:lang w:val="es-ES"/>
          </w:rPr>
          <w:t>Repositorios:</w:t>
        </w:r>
        <w:r w:rsidRPr="00FD07B4">
          <w:rPr>
            <w:rFonts w:ascii="Times New Roman" w:eastAsia="Calibri" w:hAnsi="Times New Roman" w:cs="Arial"/>
            <w:sz w:val="24"/>
            <w:szCs w:val="24"/>
            <w:lang w:val="es-ES"/>
          </w:rPr>
          <w:t xml:space="preserve"> Fácil manejo a la Base de Datos.</w:t>
        </w:r>
      </w:ins>
    </w:p>
    <w:p w:rsidR="00B11D30" w:rsidRPr="00FD07B4" w:rsidRDefault="00B11D30" w:rsidP="00FD07B4">
      <w:pPr>
        <w:pStyle w:val="Prrafodelista"/>
        <w:numPr>
          <w:ilvl w:val="0"/>
          <w:numId w:val="6"/>
        </w:numPr>
        <w:spacing w:after="0" w:line="360" w:lineRule="auto"/>
        <w:jc w:val="both"/>
        <w:rPr>
          <w:ins w:id="290" w:author="DAVIDS  GONZALEZ" w:date="2019-01-15T12:25:00Z"/>
          <w:rFonts w:ascii="Times New Roman" w:eastAsia="Calibri" w:hAnsi="Times New Roman" w:cs="Arial"/>
          <w:sz w:val="24"/>
          <w:szCs w:val="24"/>
          <w:lang w:val="es-ES"/>
        </w:rPr>
      </w:pPr>
      <w:ins w:id="291" w:author="DAVIDS  GONZALEZ" w:date="2019-01-15T12:23:00Z">
        <w:r w:rsidRPr="00FD07B4">
          <w:rPr>
            <w:rFonts w:ascii="Times New Roman" w:eastAsia="Calibri" w:hAnsi="Times New Roman" w:cs="Arial"/>
            <w:b/>
            <w:sz w:val="24"/>
            <w:szCs w:val="24"/>
            <w:lang w:val="es-ES"/>
          </w:rPr>
          <w:t>Modelos:</w:t>
        </w:r>
      </w:ins>
      <w:ins w:id="292" w:author="DAVIDS  GONZALEZ" w:date="2019-01-15T12:24:00Z">
        <w:r w:rsidRPr="00FD07B4">
          <w:rPr>
            <w:rFonts w:ascii="Times New Roman" w:eastAsia="Calibri" w:hAnsi="Times New Roman" w:cs="Arial"/>
            <w:sz w:val="24"/>
            <w:szCs w:val="24"/>
            <w:lang w:val="es-ES"/>
          </w:rPr>
          <w:t xml:space="preserve"> Contiene</w:t>
        </w:r>
      </w:ins>
      <w:ins w:id="293" w:author="DAVIDS  GONZALEZ" w:date="2019-01-15T12:25:00Z">
        <w:r w:rsidRPr="00FD07B4">
          <w:rPr>
            <w:rFonts w:ascii="Times New Roman" w:eastAsia="Calibri" w:hAnsi="Times New Roman" w:cs="Arial"/>
            <w:sz w:val="24"/>
            <w:szCs w:val="24"/>
            <w:lang w:val="es-ES"/>
          </w:rPr>
          <w:t xml:space="preserve"> los</w:t>
        </w:r>
      </w:ins>
      <w:ins w:id="294" w:author="DAVIDS  GONZALEZ" w:date="2019-01-15T12:23:00Z">
        <w:r w:rsidRPr="00FD07B4">
          <w:rPr>
            <w:rFonts w:ascii="Times New Roman" w:eastAsia="Calibri" w:hAnsi="Times New Roman" w:cs="Arial"/>
            <w:sz w:val="24"/>
            <w:szCs w:val="24"/>
            <w:lang w:val="es-ES"/>
          </w:rPr>
          <w:t xml:space="preserve"> elementos </w:t>
        </w:r>
        <w:proofErr w:type="spellStart"/>
        <w:r w:rsidRPr="00FD07B4">
          <w:rPr>
            <w:rFonts w:ascii="Times New Roman" w:eastAsia="Calibri" w:hAnsi="Times New Roman" w:cs="Arial"/>
            <w:sz w:val="24"/>
            <w:szCs w:val="24"/>
            <w:lang w:val="es-ES"/>
          </w:rPr>
          <w:t>Pojos</w:t>
        </w:r>
      </w:ins>
      <w:proofErr w:type="spellEnd"/>
      <w:ins w:id="295" w:author="DAVIDS  GONZALEZ" w:date="2019-01-15T12:24:00Z">
        <w:r w:rsidRPr="00FD07B4">
          <w:rPr>
            <w:rFonts w:ascii="Times New Roman" w:eastAsia="Calibri" w:hAnsi="Times New Roman" w:cs="Arial"/>
            <w:sz w:val="24"/>
            <w:szCs w:val="24"/>
            <w:lang w:val="es-ES"/>
          </w:rPr>
          <w:t>.</w:t>
        </w:r>
      </w:ins>
    </w:p>
    <w:p w:rsidR="00B11D30" w:rsidRPr="00B11D30" w:rsidRDefault="00B11D30">
      <w:pPr>
        <w:spacing w:after="0" w:line="360" w:lineRule="auto"/>
        <w:jc w:val="both"/>
        <w:rPr>
          <w:rFonts w:ascii="Times New Roman" w:eastAsia="Calibri" w:hAnsi="Times New Roman" w:cs="Arial"/>
          <w:sz w:val="24"/>
          <w:szCs w:val="24"/>
          <w:lang w:val="es-ES"/>
          <w:rPrChange w:id="296" w:author="DAVIDS  GONZALEZ" w:date="2019-01-15T12:26:00Z">
            <w:rPr>
              <w:rFonts w:ascii="Arial" w:eastAsia="Times New Roman" w:hAnsi="Arial" w:cs="Arial"/>
              <w:sz w:val="24"/>
              <w:szCs w:val="24"/>
            </w:rPr>
          </w:rPrChange>
        </w:rPr>
        <w:pPrChange w:id="297" w:author="DAVIDS  GONZALEZ" w:date="2019-01-15T12:25:00Z">
          <w:pPr>
            <w:jc w:val="both"/>
          </w:pPr>
        </w:pPrChange>
      </w:pPr>
      <w:ins w:id="298" w:author="DAVIDS  GONZALEZ" w:date="2019-01-15T12:25:00Z">
        <w:r w:rsidRPr="00FD07B4">
          <w:rPr>
            <w:rFonts w:ascii="Times New Roman" w:eastAsia="Calibri" w:hAnsi="Times New Roman" w:cs="Arial"/>
            <w:b/>
            <w:sz w:val="24"/>
            <w:szCs w:val="24"/>
            <w:lang w:val="es-ES"/>
            <w:rPrChange w:id="299" w:author="DAVIDS  GONZALEZ" w:date="2019-01-15T12:26:00Z">
              <w:rPr>
                <w:rFonts w:ascii="Arial" w:eastAsia="Times New Roman" w:hAnsi="Arial" w:cs="Arial"/>
                <w:sz w:val="24"/>
                <w:szCs w:val="24"/>
              </w:rPr>
            </w:rPrChange>
          </w:rPr>
          <w:lastRenderedPageBreak/>
          <w:t>DATOS:</w:t>
        </w:r>
      </w:ins>
      <w:ins w:id="300" w:author="DAVIDS  GONZALEZ" w:date="2019-01-15T12:26:00Z">
        <w:r w:rsidRPr="00B11D30">
          <w:rPr>
            <w:rFonts w:ascii="Times New Roman" w:eastAsia="Calibri" w:hAnsi="Times New Roman" w:cs="Arial"/>
            <w:sz w:val="24"/>
            <w:szCs w:val="24"/>
            <w:lang w:val="es-ES"/>
          </w:rPr>
          <w:t xml:space="preserve"> Manejo de la base de Datos no Relacional </w:t>
        </w:r>
        <w:proofErr w:type="spellStart"/>
        <w:r w:rsidRPr="00B11D30">
          <w:rPr>
            <w:rFonts w:ascii="Times New Roman" w:eastAsia="Calibri" w:hAnsi="Times New Roman" w:cs="Arial"/>
            <w:sz w:val="24"/>
            <w:szCs w:val="24"/>
            <w:lang w:val="es-ES"/>
          </w:rPr>
          <w:t>CouchBase</w:t>
        </w:r>
        <w:proofErr w:type="spellEnd"/>
        <w:r w:rsidRPr="00B11D30">
          <w:rPr>
            <w:rFonts w:ascii="Times New Roman" w:eastAsia="Calibri" w:hAnsi="Times New Roman" w:cs="Arial"/>
            <w:sz w:val="24"/>
            <w:szCs w:val="24"/>
            <w:lang w:val="es-ES"/>
          </w:rPr>
          <w:t>.</w:t>
        </w:r>
        <w:r w:rsidRPr="00B11D30">
          <w:rPr>
            <w:rFonts w:ascii="Times New Roman" w:eastAsia="Calibri" w:hAnsi="Times New Roman" w:cs="Arial"/>
            <w:sz w:val="24"/>
            <w:szCs w:val="24"/>
            <w:lang w:val="es-ES"/>
            <w:rPrChange w:id="301" w:author="DAVIDS  GONZALEZ" w:date="2019-01-15T12:26:00Z">
              <w:rPr>
                <w:b/>
              </w:rPr>
            </w:rPrChange>
          </w:rPr>
          <w:t xml:space="preserve"> </w:t>
        </w:r>
      </w:ins>
    </w:p>
    <w:p w:rsidR="00B11D30" w:rsidRPr="00B11D30" w:rsidRDefault="00B11D30" w:rsidP="00B11D30">
      <w:pPr>
        <w:spacing w:after="0" w:line="360" w:lineRule="auto"/>
        <w:jc w:val="both"/>
        <w:rPr>
          <w:ins w:id="302" w:author="DAVIDS  GONZALEZ" w:date="2018-10-01T17:11:00Z"/>
          <w:rFonts w:ascii="Times New Roman" w:eastAsia="Calibri" w:hAnsi="Times New Roman" w:cs="Arial"/>
          <w:sz w:val="24"/>
          <w:szCs w:val="24"/>
          <w:lang w:val="es-ES"/>
        </w:rPr>
      </w:pPr>
      <w:r w:rsidRPr="00B11D30">
        <w:rPr>
          <w:rFonts w:ascii="Times New Roman" w:eastAsia="Calibri" w:hAnsi="Times New Roman" w:cs="Arial"/>
          <w:sz w:val="24"/>
          <w:szCs w:val="24"/>
          <w:lang w:val="es-ES"/>
        </w:rPr>
        <w:t xml:space="preserve">El proyecto </w:t>
      </w:r>
      <w:r w:rsidR="00FD07B4">
        <w:rPr>
          <w:rFonts w:ascii="Times New Roman" w:eastAsia="Calibri" w:hAnsi="Times New Roman" w:cs="Arial"/>
          <w:sz w:val="24"/>
          <w:szCs w:val="24"/>
          <w:lang w:val="es-ES"/>
        </w:rPr>
        <w:t xml:space="preserve">fue desarrollado </w:t>
      </w:r>
      <w:r w:rsidRPr="00B11D30">
        <w:rPr>
          <w:rFonts w:ascii="Times New Roman" w:eastAsia="Calibri" w:hAnsi="Times New Roman" w:cs="Arial"/>
          <w:sz w:val="24"/>
          <w:szCs w:val="24"/>
          <w:lang w:val="es-ES"/>
        </w:rPr>
        <w:t>e</w:t>
      </w:r>
      <w:r w:rsidR="00FD07B4">
        <w:rPr>
          <w:rFonts w:ascii="Times New Roman" w:eastAsia="Calibri" w:hAnsi="Times New Roman" w:cs="Arial"/>
          <w:sz w:val="24"/>
          <w:szCs w:val="24"/>
          <w:lang w:val="es-ES"/>
        </w:rPr>
        <w:t>n</w:t>
      </w:r>
      <w:r w:rsidRPr="00B11D30">
        <w:rPr>
          <w:rFonts w:ascii="Times New Roman" w:eastAsia="Calibri" w:hAnsi="Times New Roman" w:cs="Arial"/>
          <w:sz w:val="24"/>
          <w:szCs w:val="24"/>
          <w:lang w:val="es-ES"/>
        </w:rPr>
        <w:t xml:space="preserve"> nuevas tecnologías y herramientas haciendo uso de estándares de desarrollo de software, sobre todo a información geográfica, que </w:t>
      </w:r>
      <w:r w:rsidR="00FD07B4">
        <w:rPr>
          <w:rFonts w:ascii="Times New Roman" w:eastAsia="Calibri" w:hAnsi="Times New Roman" w:cs="Arial"/>
          <w:sz w:val="24"/>
          <w:szCs w:val="24"/>
          <w:lang w:val="es-ES"/>
        </w:rPr>
        <w:t>es</w:t>
      </w:r>
      <w:r w:rsidRPr="00B11D30">
        <w:rPr>
          <w:rFonts w:ascii="Times New Roman" w:eastAsia="Calibri" w:hAnsi="Times New Roman" w:cs="Arial"/>
          <w:sz w:val="24"/>
          <w:szCs w:val="24"/>
          <w:lang w:val="es-ES"/>
        </w:rPr>
        <w:t xml:space="preserve"> ofrecida a usuarios en tiempo real para facilitar la toma de decisiones. En base a lo mencionado anteriormente el proyecto recae en las siguientes líneas de investigación: Desarrollo de Software y, Tecnología y Gestión de la Información. </w:t>
      </w:r>
      <w:sdt>
        <w:sdtPr>
          <w:rPr>
            <w:rFonts w:ascii="Times New Roman" w:eastAsia="Calibri" w:hAnsi="Times New Roman" w:cs="Arial"/>
            <w:sz w:val="24"/>
            <w:szCs w:val="24"/>
            <w:lang w:val="es-ES"/>
          </w:rPr>
          <w:id w:val="800648850"/>
          <w:citation/>
        </w:sdtPr>
        <w:sdtContent>
          <w:r w:rsidRPr="00B11D30">
            <w:rPr>
              <w:rFonts w:ascii="Times New Roman" w:eastAsia="Calibri" w:hAnsi="Times New Roman" w:cs="Arial"/>
              <w:sz w:val="24"/>
              <w:szCs w:val="24"/>
              <w:lang w:val="es-ES"/>
            </w:rPr>
            <w:fldChar w:fldCharType="begin"/>
          </w:r>
          <w:r w:rsidRPr="00B11D30">
            <w:rPr>
              <w:rFonts w:ascii="Times New Roman" w:eastAsia="Calibri" w:hAnsi="Times New Roman" w:cs="Arial"/>
              <w:sz w:val="24"/>
              <w:szCs w:val="24"/>
              <w:lang w:val="es-ES"/>
            </w:rPr>
            <w:instrText xml:space="preserve"> CITATION Fac18 \l 3082 </w:instrText>
          </w:r>
          <w:r w:rsidRPr="00B11D30">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[14]</w:t>
          </w:r>
          <w:r w:rsidRPr="00B11D30">
            <w:rPr>
              <w:rFonts w:ascii="Times New Roman" w:eastAsia="Calibri" w:hAnsi="Times New Roman" w:cs="Arial"/>
              <w:sz w:val="24"/>
              <w:szCs w:val="24"/>
              <w:lang w:val="es-ES"/>
            </w:rPr>
            <w:fldChar w:fldCharType="end"/>
          </w:r>
        </w:sdtContent>
      </w:sdt>
    </w:p>
    <w:p w:rsidR="00B11D30" w:rsidRPr="00B11D30" w:rsidRDefault="00B11D30" w:rsidP="00B11D30">
      <w:pPr>
        <w:spacing w:after="0" w:line="360" w:lineRule="auto"/>
        <w:jc w:val="both"/>
        <w:rPr>
          <w:ins w:id="303" w:author="DAVIDS  GONZALEZ" w:date="2019-01-15T12:16:00Z"/>
          <w:rFonts w:ascii="Times New Roman" w:eastAsia="Calibri" w:hAnsi="Times New Roman" w:cs="Arial"/>
          <w:sz w:val="24"/>
          <w:szCs w:val="24"/>
          <w:lang w:val="es-ES"/>
        </w:rPr>
      </w:pPr>
    </w:p>
    <w:p w:rsidR="00D30A1C" w:rsidRDefault="004A159E" w:rsidP="00FD07B4">
      <w:pPr>
        <w:pStyle w:val="Estilo2"/>
        <w:numPr>
          <w:ilvl w:val="1"/>
          <w:numId w:val="3"/>
        </w:numPr>
        <w:spacing w:line="360" w:lineRule="auto"/>
      </w:pPr>
      <w:r>
        <w:t xml:space="preserve"> </w:t>
      </w:r>
      <w:bookmarkStart w:id="304" w:name="_Toc5382655"/>
      <w:r w:rsidR="00B55029">
        <w:t>Objetivos</w:t>
      </w:r>
      <w:bookmarkEnd w:id="304"/>
    </w:p>
    <w:p w:rsidR="00E91AFD" w:rsidRPr="00E91AFD" w:rsidRDefault="00B55029" w:rsidP="007E7228">
      <w:pPr>
        <w:pStyle w:val="Estilo3"/>
        <w:numPr>
          <w:ilvl w:val="2"/>
          <w:numId w:val="3"/>
        </w:numPr>
        <w:rPr>
          <w:rFonts w:ascii="Arial" w:hAnsi="Arial" w:cs="Arial"/>
        </w:rPr>
      </w:pPr>
      <w:r>
        <w:t>Objetivo General</w:t>
      </w:r>
    </w:p>
    <w:p w:rsidR="00E91AFD" w:rsidRPr="00E91AFD" w:rsidRDefault="00E91AFD" w:rsidP="00E91AFD">
      <w:pPr>
        <w:spacing w:after="0" w:line="360" w:lineRule="auto"/>
        <w:jc w:val="both"/>
        <w:rPr>
          <w:rFonts w:ascii="Times New Roman" w:eastAsia="Calibri" w:hAnsi="Times New Roman" w:cs="Arial"/>
          <w:sz w:val="24"/>
          <w:szCs w:val="24"/>
          <w:lang w:val="es-ES"/>
        </w:rPr>
      </w:pPr>
      <w:r w:rsidRPr="00E91AFD">
        <w:rPr>
          <w:rFonts w:ascii="Times New Roman" w:eastAsia="Calibri" w:hAnsi="Times New Roman" w:cs="Arial"/>
          <w:sz w:val="24"/>
          <w:szCs w:val="24"/>
          <w:lang w:val="es-ES"/>
        </w:rPr>
        <w:t xml:space="preserve">Desarrollar la capa de servicios Web y geográfico utilizando </w:t>
      </w:r>
      <w:proofErr w:type="spellStart"/>
      <w:r w:rsidRPr="00E91AFD">
        <w:rPr>
          <w:rFonts w:ascii="Times New Roman" w:eastAsia="Calibri" w:hAnsi="Times New Roman" w:cs="Arial"/>
          <w:sz w:val="24"/>
          <w:szCs w:val="24"/>
          <w:lang w:val="es-ES"/>
        </w:rPr>
        <w:t>CouchBase</w:t>
      </w:r>
      <w:proofErr w:type="spellEnd"/>
      <w:r w:rsidRPr="00E91AFD">
        <w:rPr>
          <w:rFonts w:ascii="Times New Roman" w:eastAsia="Calibri" w:hAnsi="Times New Roman" w:cs="Arial"/>
          <w:sz w:val="24"/>
          <w:szCs w:val="24"/>
          <w:lang w:val="es-ES"/>
        </w:rPr>
        <w:t xml:space="preserve"> como Base de Datos y Spring </w:t>
      </w:r>
      <w:proofErr w:type="spellStart"/>
      <w:r w:rsidRPr="00E91AFD">
        <w:rPr>
          <w:rFonts w:ascii="Times New Roman" w:eastAsia="Calibri" w:hAnsi="Times New Roman" w:cs="Arial"/>
          <w:sz w:val="24"/>
          <w:szCs w:val="24"/>
          <w:lang w:val="es-ES"/>
        </w:rPr>
        <w:t>Boot</w:t>
      </w:r>
      <w:proofErr w:type="spellEnd"/>
      <w:r w:rsidRPr="00E91AFD">
        <w:rPr>
          <w:rFonts w:ascii="Times New Roman" w:eastAsia="Calibri" w:hAnsi="Times New Roman" w:cs="Arial"/>
          <w:sz w:val="24"/>
          <w:szCs w:val="24"/>
          <w:lang w:val="es-ES"/>
        </w:rPr>
        <w:t xml:space="preserve"> como Framework para el mapeo de rutas de transporte urbano administrados por la ANT - Provincia de Santa Elena</w:t>
      </w:r>
      <w:r>
        <w:rPr>
          <w:rFonts w:ascii="Times New Roman" w:eastAsia="Calibri" w:hAnsi="Times New Roman" w:cs="Arial"/>
          <w:sz w:val="24"/>
          <w:szCs w:val="24"/>
          <w:lang w:val="es-ES"/>
        </w:rPr>
        <w:t xml:space="preserve"> aportando a un mejor control de las unidades de transporte público</w:t>
      </w:r>
      <w:r w:rsidRPr="00E91AFD">
        <w:rPr>
          <w:rFonts w:ascii="Times New Roman" w:eastAsia="Calibri" w:hAnsi="Times New Roman" w:cs="Arial"/>
          <w:sz w:val="24"/>
          <w:szCs w:val="24"/>
          <w:lang w:val="es-ES"/>
        </w:rPr>
        <w:t>.</w:t>
      </w:r>
    </w:p>
    <w:p w:rsidR="00E91AFD" w:rsidRPr="00E91AFD" w:rsidRDefault="00E91AFD" w:rsidP="00E91AFD">
      <w:pPr>
        <w:spacing w:after="0" w:line="360" w:lineRule="auto"/>
        <w:jc w:val="both"/>
        <w:rPr>
          <w:rFonts w:ascii="Times New Roman" w:eastAsia="Calibri" w:hAnsi="Times New Roman" w:cs="Arial"/>
          <w:sz w:val="24"/>
          <w:szCs w:val="24"/>
          <w:lang w:val="es-ES"/>
        </w:rPr>
      </w:pPr>
    </w:p>
    <w:p w:rsidR="00ED18A3" w:rsidRDefault="004A159E" w:rsidP="00FD07B4">
      <w:pPr>
        <w:pStyle w:val="Estilo3"/>
        <w:numPr>
          <w:ilvl w:val="2"/>
          <w:numId w:val="3"/>
        </w:numPr>
      </w:pPr>
      <w:r>
        <w:t>Objetivos Específicos</w:t>
      </w:r>
    </w:p>
    <w:p w:rsidR="00E91AFD" w:rsidRDefault="00E91AFD" w:rsidP="00E91AFD">
      <w:pPr>
        <w:pStyle w:val="Estilo3"/>
      </w:pPr>
    </w:p>
    <w:p w:rsidR="005D067D" w:rsidRDefault="007726FF" w:rsidP="007E7228">
      <w:pPr>
        <w:pStyle w:val="Prrafodelista"/>
        <w:numPr>
          <w:ilvl w:val="0"/>
          <w:numId w:val="8"/>
        </w:numPr>
        <w:spacing w:after="0" w:line="360" w:lineRule="auto"/>
        <w:jc w:val="both"/>
        <w:rPr>
          <w:rFonts w:ascii="Times New Roman" w:eastAsia="Calibri" w:hAnsi="Times New Roman" w:cs="Arial"/>
          <w:sz w:val="24"/>
          <w:szCs w:val="24"/>
          <w:lang w:val="es-ES"/>
        </w:rPr>
      </w:pPr>
      <w:r w:rsidRPr="005D067D">
        <w:rPr>
          <w:rFonts w:ascii="Times New Roman" w:eastAsia="Calibri" w:hAnsi="Times New Roman" w:cs="Arial"/>
          <w:sz w:val="24"/>
          <w:szCs w:val="24"/>
          <w:lang w:val="es-ES"/>
        </w:rPr>
        <w:t xml:space="preserve">Desarrollar servicios web haciendo uso de </w:t>
      </w:r>
      <w:proofErr w:type="spellStart"/>
      <w:r w:rsidRPr="005D067D">
        <w:rPr>
          <w:rFonts w:ascii="Times New Roman" w:eastAsia="Calibri" w:hAnsi="Times New Roman" w:cs="Arial"/>
          <w:sz w:val="24"/>
          <w:szCs w:val="24"/>
          <w:lang w:val="es-ES"/>
        </w:rPr>
        <w:t>SpringBoot</w:t>
      </w:r>
      <w:proofErr w:type="spellEnd"/>
      <w:r w:rsidRPr="005D067D">
        <w:rPr>
          <w:rFonts w:ascii="Times New Roman" w:eastAsia="Calibri" w:hAnsi="Times New Roman" w:cs="Arial"/>
          <w:sz w:val="24"/>
          <w:szCs w:val="24"/>
          <w:lang w:val="es-ES"/>
        </w:rPr>
        <w:t xml:space="preserve"> para crear un API REST que permita consulta</w:t>
      </w:r>
      <w:ins w:id="305" w:author="DAVIDS  GONZALEZ" w:date="2018-10-02T11:33:00Z">
        <w:r w:rsidRPr="005D067D">
          <w:rPr>
            <w:rFonts w:ascii="Times New Roman" w:eastAsia="Calibri" w:hAnsi="Times New Roman" w:cs="Arial"/>
            <w:sz w:val="24"/>
            <w:szCs w:val="24"/>
            <w:lang w:val="es-ES"/>
          </w:rPr>
          <w:t xml:space="preserve">r a la Base de Datos NoSQL </w:t>
        </w:r>
      </w:ins>
      <w:del w:id="306" w:author="DAVIDS  GONZALEZ" w:date="2018-10-02T11:33:00Z">
        <w:r w:rsidRPr="005D067D" w:rsidDel="00E3638E">
          <w:rPr>
            <w:rFonts w:ascii="Times New Roman" w:eastAsia="Calibri" w:hAnsi="Times New Roman" w:cs="Arial"/>
            <w:sz w:val="24"/>
            <w:szCs w:val="24"/>
            <w:lang w:val="es-ES"/>
          </w:rPr>
          <w:delText xml:space="preserve">r la capa de sincronización de </w:delText>
        </w:r>
      </w:del>
      <w:ins w:id="307" w:author="DAVIDS  GONZALEZ" w:date="2018-10-02T11:33:00Z">
        <w:r w:rsidRPr="005D067D">
          <w:rPr>
            <w:rFonts w:ascii="Times New Roman" w:eastAsia="Calibri" w:hAnsi="Times New Roman" w:cs="Arial"/>
            <w:sz w:val="24"/>
            <w:szCs w:val="24"/>
            <w:lang w:val="es-ES"/>
          </w:rPr>
          <w:t>(</w:t>
        </w:r>
      </w:ins>
      <w:r w:rsidRPr="005D067D">
        <w:rPr>
          <w:rFonts w:ascii="Times New Roman" w:eastAsia="Calibri" w:hAnsi="Times New Roman" w:cs="Arial"/>
          <w:sz w:val="24"/>
          <w:szCs w:val="24"/>
          <w:lang w:val="es-ES"/>
        </w:rPr>
        <w:t>COUCHBASE</w:t>
      </w:r>
      <w:ins w:id="308" w:author="DAVIDS  GONZALEZ" w:date="2018-10-02T11:33:00Z">
        <w:r w:rsidRPr="005D067D">
          <w:rPr>
            <w:rFonts w:ascii="Times New Roman" w:eastAsia="Calibri" w:hAnsi="Times New Roman" w:cs="Arial"/>
            <w:sz w:val="24"/>
            <w:szCs w:val="24"/>
            <w:lang w:val="es-ES"/>
          </w:rPr>
          <w:t>)</w:t>
        </w:r>
      </w:ins>
      <w:r w:rsidRPr="005D067D">
        <w:rPr>
          <w:rFonts w:ascii="Times New Roman" w:eastAsia="Calibri" w:hAnsi="Times New Roman" w:cs="Arial"/>
          <w:sz w:val="24"/>
          <w:szCs w:val="24"/>
          <w:lang w:val="es-ES"/>
        </w:rPr>
        <w:t>.</w:t>
      </w:r>
    </w:p>
    <w:p w:rsidR="005D067D" w:rsidRDefault="007726FF" w:rsidP="007E7228">
      <w:pPr>
        <w:pStyle w:val="Prrafodelista"/>
        <w:numPr>
          <w:ilvl w:val="0"/>
          <w:numId w:val="8"/>
        </w:numPr>
        <w:spacing w:after="0" w:line="360" w:lineRule="auto"/>
        <w:jc w:val="both"/>
        <w:rPr>
          <w:rFonts w:ascii="Times New Roman" w:eastAsia="Calibri" w:hAnsi="Times New Roman" w:cs="Arial"/>
          <w:sz w:val="24"/>
          <w:szCs w:val="24"/>
          <w:lang w:val="es-ES"/>
        </w:rPr>
      </w:pPr>
      <w:r w:rsidRPr="005D067D">
        <w:rPr>
          <w:rFonts w:ascii="Times New Roman" w:eastAsia="Calibri" w:hAnsi="Times New Roman" w:cs="Arial"/>
          <w:sz w:val="24"/>
          <w:szCs w:val="24"/>
          <w:lang w:val="es-ES"/>
        </w:rPr>
        <w:t xml:space="preserve">Determinar zonas de alto tráfico en un momento dado (Temporalidad) a través de </w:t>
      </w:r>
      <w:proofErr w:type="spellStart"/>
      <w:r w:rsidRPr="005D067D">
        <w:rPr>
          <w:rFonts w:ascii="Times New Roman" w:eastAsia="Calibri" w:hAnsi="Times New Roman" w:cs="Arial"/>
          <w:sz w:val="24"/>
          <w:szCs w:val="24"/>
          <w:lang w:val="es-ES"/>
        </w:rPr>
        <w:t>Queries</w:t>
      </w:r>
      <w:proofErr w:type="spellEnd"/>
      <w:r w:rsidRPr="005D067D">
        <w:rPr>
          <w:rFonts w:ascii="Times New Roman" w:eastAsia="Calibri" w:hAnsi="Times New Roman" w:cs="Arial"/>
          <w:sz w:val="24"/>
          <w:szCs w:val="24"/>
          <w:lang w:val="es-ES"/>
        </w:rPr>
        <w:t xml:space="preserve"> Geográficos para asistir en la toma de decisiones.</w:t>
      </w:r>
    </w:p>
    <w:p w:rsidR="005D067D" w:rsidRDefault="007726FF" w:rsidP="007E7228">
      <w:pPr>
        <w:pStyle w:val="Prrafodelista"/>
        <w:numPr>
          <w:ilvl w:val="0"/>
          <w:numId w:val="8"/>
        </w:numPr>
        <w:spacing w:after="0" w:line="360" w:lineRule="auto"/>
        <w:jc w:val="both"/>
        <w:rPr>
          <w:rFonts w:ascii="Times New Roman" w:eastAsia="Calibri" w:hAnsi="Times New Roman" w:cs="Arial"/>
          <w:sz w:val="24"/>
          <w:szCs w:val="24"/>
          <w:lang w:val="es-ES"/>
        </w:rPr>
      </w:pPr>
      <w:r w:rsidRPr="005D067D">
        <w:rPr>
          <w:rFonts w:ascii="Times New Roman" w:eastAsia="Calibri" w:hAnsi="Times New Roman" w:cs="Arial"/>
          <w:sz w:val="24"/>
          <w:szCs w:val="24"/>
          <w:lang w:val="es-ES"/>
        </w:rPr>
        <w:t>Reducir el número de puntos de trayectorias recolectadas mediante el Algoritmo Douglas-</w:t>
      </w:r>
      <w:proofErr w:type="spellStart"/>
      <w:r w:rsidRPr="005D067D">
        <w:rPr>
          <w:rFonts w:ascii="Times New Roman" w:eastAsia="Calibri" w:hAnsi="Times New Roman" w:cs="Arial"/>
          <w:sz w:val="24"/>
          <w:szCs w:val="24"/>
          <w:lang w:val="es-ES"/>
        </w:rPr>
        <w:t>Peucker</w:t>
      </w:r>
      <w:proofErr w:type="spellEnd"/>
      <w:r w:rsidRPr="005D067D">
        <w:rPr>
          <w:rFonts w:ascii="Times New Roman" w:eastAsia="Calibri" w:hAnsi="Times New Roman" w:cs="Arial"/>
          <w:sz w:val="24"/>
          <w:szCs w:val="24"/>
          <w:lang w:val="es-ES"/>
        </w:rPr>
        <w:t xml:space="preserve"> para sintetizar la información mediante </w:t>
      </w:r>
      <w:del w:id="309" w:author="DAVIDS  GONZALEZ" w:date="2019-01-25T17:10:00Z">
        <w:r w:rsidRPr="005D067D" w:rsidDel="007F441E">
          <w:rPr>
            <w:rFonts w:ascii="Times New Roman" w:eastAsia="Calibri" w:hAnsi="Times New Roman" w:cs="Arial"/>
            <w:sz w:val="24"/>
            <w:szCs w:val="24"/>
            <w:lang w:val="es-ES"/>
          </w:rPr>
          <w:delText>de servicios</w:delText>
        </w:r>
      </w:del>
      <w:ins w:id="310" w:author="DAVIDS  GONZALEZ" w:date="2019-01-25T17:10:00Z">
        <w:r w:rsidRPr="005D067D">
          <w:rPr>
            <w:rFonts w:ascii="Times New Roman" w:eastAsia="Calibri" w:hAnsi="Times New Roman" w:cs="Arial"/>
            <w:sz w:val="24"/>
            <w:szCs w:val="24"/>
            <w:lang w:val="es-ES"/>
          </w:rPr>
          <w:t>los servicios</w:t>
        </w:r>
      </w:ins>
      <w:r w:rsidRPr="005D067D">
        <w:rPr>
          <w:rFonts w:ascii="Times New Roman" w:eastAsia="Calibri" w:hAnsi="Times New Roman" w:cs="Arial"/>
          <w:sz w:val="24"/>
          <w:szCs w:val="24"/>
          <w:lang w:val="es-ES"/>
        </w:rPr>
        <w:t xml:space="preserve"> web.</w:t>
      </w:r>
    </w:p>
    <w:p w:rsidR="005D067D" w:rsidRDefault="007726FF" w:rsidP="007E7228">
      <w:pPr>
        <w:pStyle w:val="Prrafodelista"/>
        <w:numPr>
          <w:ilvl w:val="0"/>
          <w:numId w:val="8"/>
        </w:numPr>
        <w:spacing w:after="0" w:line="360" w:lineRule="auto"/>
        <w:jc w:val="both"/>
        <w:rPr>
          <w:rFonts w:ascii="Times New Roman" w:eastAsia="Calibri" w:hAnsi="Times New Roman" w:cs="Arial"/>
          <w:sz w:val="24"/>
          <w:szCs w:val="24"/>
          <w:lang w:val="es-ES"/>
        </w:rPr>
      </w:pPr>
      <w:ins w:id="311" w:author="DAVIDS  GONZALEZ" w:date="2018-10-10T15:14:00Z">
        <w:r w:rsidRPr="005D067D">
          <w:rPr>
            <w:rFonts w:ascii="Times New Roman" w:eastAsia="Calibri" w:hAnsi="Times New Roman" w:cs="Arial"/>
            <w:sz w:val="24"/>
            <w:szCs w:val="24"/>
            <w:lang w:val="es-ES"/>
          </w:rPr>
          <w:t xml:space="preserve">Gestionar información </w:t>
        </w:r>
      </w:ins>
      <w:ins w:id="312" w:author="DAVIDS  GONZALEZ" w:date="2018-10-10T15:15:00Z">
        <w:r w:rsidRPr="005D067D">
          <w:rPr>
            <w:rFonts w:ascii="Times New Roman" w:eastAsia="Calibri" w:hAnsi="Times New Roman" w:cs="Arial"/>
            <w:sz w:val="24"/>
            <w:szCs w:val="24"/>
            <w:lang w:val="es-ES"/>
          </w:rPr>
          <w:t>y almacenarla en base de datos COUCHBASE proporcionada por la aplicación móvil, aplicación web y el dispositivo del bus.</w:t>
        </w:r>
      </w:ins>
    </w:p>
    <w:p w:rsidR="005D067D" w:rsidRDefault="007726FF" w:rsidP="007E7228">
      <w:pPr>
        <w:pStyle w:val="Prrafodelista"/>
        <w:numPr>
          <w:ilvl w:val="0"/>
          <w:numId w:val="8"/>
        </w:numPr>
        <w:spacing w:after="0" w:line="360" w:lineRule="auto"/>
        <w:jc w:val="both"/>
        <w:rPr>
          <w:rFonts w:ascii="Times New Roman" w:eastAsia="Calibri" w:hAnsi="Times New Roman" w:cs="Arial"/>
          <w:sz w:val="24"/>
          <w:szCs w:val="24"/>
          <w:lang w:val="es-ES"/>
        </w:rPr>
      </w:pPr>
      <w:ins w:id="313" w:author="DAVIDS  GONZALEZ" w:date="2018-10-10T15:16:00Z">
        <w:r w:rsidRPr="005D067D">
          <w:rPr>
            <w:rFonts w:ascii="Times New Roman" w:eastAsia="Calibri" w:hAnsi="Times New Roman" w:cs="Arial"/>
            <w:sz w:val="24"/>
            <w:szCs w:val="24"/>
            <w:lang w:val="es-ES"/>
          </w:rPr>
          <w:t xml:space="preserve">Identificar Paradas cercanas según la ubicación del usuario (App </w:t>
        </w:r>
        <w:proofErr w:type="spellStart"/>
        <w:r w:rsidRPr="005D067D">
          <w:rPr>
            <w:rFonts w:ascii="Times New Roman" w:eastAsia="Calibri" w:hAnsi="Times New Roman" w:cs="Arial"/>
            <w:sz w:val="24"/>
            <w:szCs w:val="24"/>
            <w:lang w:val="es-ES"/>
          </w:rPr>
          <w:t>Movil</w:t>
        </w:r>
        <w:proofErr w:type="spellEnd"/>
        <w:r w:rsidRPr="005D067D">
          <w:rPr>
            <w:rFonts w:ascii="Times New Roman" w:eastAsia="Calibri" w:hAnsi="Times New Roman" w:cs="Arial"/>
            <w:sz w:val="24"/>
            <w:szCs w:val="24"/>
            <w:lang w:val="es-ES"/>
          </w:rPr>
          <w:t>)</w:t>
        </w:r>
      </w:ins>
      <w:ins w:id="314" w:author="DAVIDS  GONZALEZ" w:date="2018-10-10T15:17:00Z">
        <w:r w:rsidRPr="005D067D">
          <w:rPr>
            <w:rFonts w:ascii="Times New Roman" w:eastAsia="Calibri" w:hAnsi="Times New Roman" w:cs="Arial"/>
            <w:sz w:val="24"/>
            <w:szCs w:val="24"/>
            <w:lang w:val="es-ES"/>
          </w:rPr>
          <w:t xml:space="preserve"> mediante </w:t>
        </w:r>
        <w:proofErr w:type="spellStart"/>
        <w:r w:rsidRPr="005D067D">
          <w:rPr>
            <w:rFonts w:ascii="Times New Roman" w:eastAsia="Calibri" w:hAnsi="Times New Roman" w:cs="Arial"/>
            <w:sz w:val="24"/>
            <w:szCs w:val="24"/>
            <w:lang w:val="es-ES"/>
          </w:rPr>
          <w:t>Queries</w:t>
        </w:r>
        <w:proofErr w:type="spellEnd"/>
        <w:r w:rsidRPr="005D067D">
          <w:rPr>
            <w:rFonts w:ascii="Times New Roman" w:eastAsia="Calibri" w:hAnsi="Times New Roman" w:cs="Arial"/>
            <w:sz w:val="24"/>
            <w:szCs w:val="24"/>
            <w:lang w:val="es-ES"/>
          </w:rPr>
          <w:t xml:space="preserve"> Geogr</w:t>
        </w:r>
      </w:ins>
      <w:ins w:id="315" w:author="DAVIDS  GONZALEZ" w:date="2018-10-16T11:01:00Z">
        <w:r w:rsidRPr="005D067D">
          <w:rPr>
            <w:rFonts w:ascii="Times New Roman" w:eastAsia="Calibri" w:hAnsi="Times New Roman" w:cs="Arial"/>
            <w:sz w:val="24"/>
            <w:szCs w:val="24"/>
            <w:lang w:val="es-ES"/>
          </w:rPr>
          <w:t>á</w:t>
        </w:r>
      </w:ins>
      <w:ins w:id="316" w:author="DAVIDS  GONZALEZ" w:date="2018-10-10T15:17:00Z">
        <w:r w:rsidRPr="005D067D">
          <w:rPr>
            <w:rFonts w:ascii="Times New Roman" w:eastAsia="Calibri" w:hAnsi="Times New Roman" w:cs="Arial"/>
            <w:sz w:val="24"/>
            <w:szCs w:val="24"/>
            <w:lang w:val="es-ES"/>
          </w:rPr>
          <w:t>ficos.</w:t>
        </w:r>
      </w:ins>
    </w:p>
    <w:p w:rsidR="00E91AFD" w:rsidRPr="005D067D" w:rsidRDefault="005D067D" w:rsidP="007E7228">
      <w:pPr>
        <w:pStyle w:val="Prrafodelista"/>
        <w:numPr>
          <w:ilvl w:val="0"/>
          <w:numId w:val="8"/>
        </w:numPr>
        <w:spacing w:after="0" w:line="360" w:lineRule="auto"/>
        <w:jc w:val="both"/>
        <w:rPr>
          <w:rFonts w:ascii="Times New Roman" w:eastAsia="Calibri" w:hAnsi="Times New Roman" w:cs="Arial"/>
          <w:sz w:val="24"/>
          <w:szCs w:val="24"/>
          <w:lang w:val="es-ES"/>
        </w:rPr>
      </w:pPr>
      <w:r w:rsidRPr="005D067D">
        <w:rPr>
          <w:rFonts w:ascii="Times New Roman" w:eastAsia="Calibri" w:hAnsi="Times New Roman" w:cs="Arial"/>
          <w:sz w:val="24"/>
          <w:szCs w:val="24"/>
          <w:lang w:val="es-ES"/>
        </w:rPr>
        <w:t>R</w:t>
      </w:r>
      <w:ins w:id="317" w:author="DAVIDS  GONZALEZ" w:date="2019-01-25T17:10:00Z">
        <w:r w:rsidR="007726FF" w:rsidRPr="005D067D">
          <w:rPr>
            <w:rFonts w:ascii="Times New Roman" w:eastAsia="Calibri" w:hAnsi="Times New Roman" w:cs="Arial"/>
            <w:sz w:val="24"/>
            <w:szCs w:val="24"/>
            <w:lang w:val="es-ES"/>
          </w:rPr>
          <w:t>e</w:t>
        </w:r>
      </w:ins>
      <w:ins w:id="318" w:author="DAVIDS  GONZALEZ" w:date="2019-01-25T17:11:00Z">
        <w:r w:rsidR="007726FF" w:rsidRPr="005D067D">
          <w:rPr>
            <w:rFonts w:ascii="Times New Roman" w:eastAsia="Calibri" w:hAnsi="Times New Roman" w:cs="Arial"/>
            <w:sz w:val="24"/>
            <w:szCs w:val="24"/>
            <w:lang w:val="es-ES"/>
          </w:rPr>
          <w:t xml:space="preserve">alizar el </w:t>
        </w:r>
      </w:ins>
      <w:r w:rsidR="007726FF" w:rsidRPr="005D067D">
        <w:rPr>
          <w:rFonts w:ascii="Times New Roman" w:eastAsia="Calibri" w:hAnsi="Times New Roman" w:cs="Arial"/>
          <w:sz w:val="24"/>
          <w:szCs w:val="24"/>
          <w:lang w:val="es-ES"/>
        </w:rPr>
        <w:t>cálculo</w:t>
      </w:r>
      <w:ins w:id="319" w:author="DAVIDS  GONZALEZ" w:date="2019-01-25T17:11:00Z">
        <w:r w:rsidR="007726FF" w:rsidRPr="005D067D">
          <w:rPr>
            <w:rFonts w:ascii="Times New Roman" w:eastAsia="Calibri" w:hAnsi="Times New Roman" w:cs="Arial"/>
            <w:sz w:val="24"/>
            <w:szCs w:val="24"/>
            <w:lang w:val="es-ES"/>
          </w:rPr>
          <w:t xml:space="preserve"> aproximado del tiempo que tardará un Bus en llegar a una determinada parada.</w:t>
        </w:r>
      </w:ins>
    </w:p>
    <w:p w:rsidR="005D067D" w:rsidRDefault="004A159E" w:rsidP="007E7228">
      <w:pPr>
        <w:pStyle w:val="Estilo2"/>
        <w:numPr>
          <w:ilvl w:val="1"/>
          <w:numId w:val="3"/>
        </w:numPr>
        <w:spacing w:line="360" w:lineRule="auto"/>
      </w:pPr>
      <w:r>
        <w:t xml:space="preserve"> </w:t>
      </w:r>
      <w:bookmarkStart w:id="320" w:name="_Toc5382656"/>
      <w:r>
        <w:t>Justificación</w:t>
      </w:r>
      <w:bookmarkEnd w:id="320"/>
    </w:p>
    <w:p w:rsidR="005D067D" w:rsidRPr="005D067D" w:rsidRDefault="005D067D">
      <w:pPr>
        <w:spacing w:after="0" w:line="360" w:lineRule="auto"/>
        <w:jc w:val="both"/>
        <w:rPr>
          <w:ins w:id="321" w:author="DAVIDS  GONZALEZ" w:date="2019-01-15T12:27:00Z"/>
          <w:rFonts w:ascii="Times New Roman" w:eastAsia="Calibri" w:hAnsi="Times New Roman" w:cs="Arial"/>
          <w:sz w:val="24"/>
          <w:szCs w:val="24"/>
          <w:lang w:val="es-ES"/>
        </w:rPr>
        <w:pPrChange w:id="322" w:author="Davids Adrian Gonzalez Tigrero" w:date="2019-01-26T18:19:00Z">
          <w:pPr>
            <w:spacing w:line="360" w:lineRule="auto"/>
            <w:ind w:left="708"/>
            <w:jc w:val="both"/>
          </w:pPr>
        </w:pPrChange>
      </w:pPr>
      <w:ins w:id="323" w:author="DAVIDS  GONZALEZ" w:date="2018-10-10T15:19:00Z">
        <w:r w:rsidRPr="005D067D">
          <w:rPr>
            <w:rFonts w:ascii="Times New Roman" w:eastAsia="Calibri" w:hAnsi="Times New Roman" w:cs="Arial"/>
            <w:sz w:val="24"/>
            <w:szCs w:val="24"/>
            <w:lang w:val="es-ES"/>
          </w:rPr>
          <w:t xml:space="preserve">En la actualidad, la Agencia Nacional de tránsito (ANT) en la provincia de Santa Elena no tiene un sistema que controle el servicio del transporte urbano en donde se obtenga información del estado de avance de un bus con respecto a su ruta (a través de información provista por un prototipo descrita en los párrafos superiores), número estimado de </w:t>
        </w:r>
        <w:r w:rsidRPr="005D067D">
          <w:rPr>
            <w:rFonts w:ascii="Times New Roman" w:eastAsia="Calibri" w:hAnsi="Times New Roman" w:cs="Arial"/>
            <w:sz w:val="24"/>
            <w:szCs w:val="24"/>
            <w:lang w:val="es-ES"/>
          </w:rPr>
          <w:lastRenderedPageBreak/>
          <w:t>pasajeros en el bus, número de personas utilizando una parada en un determinado punto de la provincia, horas en la que existe mayor afluencia de usuarios y kilometraje recorrido</w:t>
        </w:r>
      </w:ins>
      <w:ins w:id="324" w:author="DAVIDS  GONZALEZ" w:date="2019-01-25T17:16:00Z">
        <w:r w:rsidRPr="005D067D">
          <w:rPr>
            <w:rFonts w:ascii="Times New Roman" w:eastAsia="Calibri" w:hAnsi="Times New Roman" w:cs="Arial"/>
            <w:sz w:val="24"/>
            <w:szCs w:val="24"/>
            <w:lang w:val="es-ES"/>
          </w:rPr>
          <w:t>, estimar e</w:t>
        </w:r>
      </w:ins>
      <w:ins w:id="325" w:author="DAVIDS  GONZALEZ" w:date="2019-01-25T17:17:00Z">
        <w:r w:rsidRPr="005D067D">
          <w:rPr>
            <w:rFonts w:ascii="Times New Roman" w:eastAsia="Calibri" w:hAnsi="Times New Roman" w:cs="Arial"/>
            <w:sz w:val="24"/>
            <w:szCs w:val="24"/>
            <w:lang w:val="es-ES"/>
          </w:rPr>
          <w:t>l tiempo aproximado que demorará un bus en llegar a una parada</w:t>
        </w:r>
      </w:ins>
      <w:ins w:id="326" w:author="DAVIDS  GONZALEZ" w:date="2018-10-10T15:19:00Z">
        <w:r w:rsidRPr="005D067D">
          <w:rPr>
            <w:rFonts w:ascii="Times New Roman" w:eastAsia="Calibri" w:hAnsi="Times New Roman" w:cs="Arial"/>
            <w:sz w:val="24"/>
            <w:szCs w:val="24"/>
            <w:lang w:val="es-ES"/>
          </w:rPr>
          <w:t>.</w:t>
        </w:r>
      </w:ins>
      <w:ins w:id="327" w:author="DAVIDS  GONZALEZ" w:date="2018-10-15T13:43:00Z">
        <w:r w:rsidRPr="005D067D">
          <w:rPr>
            <w:rFonts w:ascii="Times New Roman" w:eastAsia="Calibri" w:hAnsi="Times New Roman" w:cs="Arial"/>
            <w:sz w:val="24"/>
            <w:szCs w:val="24"/>
            <w:lang w:val="es-ES"/>
          </w:rPr>
          <w:t xml:space="preserve"> (Ver Anexo 1)</w:t>
        </w:r>
      </w:ins>
    </w:p>
    <w:p w:rsidR="005D067D" w:rsidDel="00125103" w:rsidRDefault="005D067D">
      <w:pPr>
        <w:pStyle w:val="Textocomentario"/>
        <w:spacing w:line="276" w:lineRule="auto"/>
        <w:ind w:firstLine="284"/>
        <w:jc w:val="both"/>
        <w:rPr>
          <w:ins w:id="328" w:author="DAVIDS  GONZALEZ" w:date="2019-01-15T12:27:00Z"/>
          <w:del w:id="329" w:author="Davids Adrian Gonzalez Tigrero" w:date="2019-01-26T18:18:00Z"/>
          <w:rFonts w:ascii="Arial" w:eastAsia="Tahoma" w:hAnsi="Arial" w:cs="Arial"/>
          <w:color w:val="000000"/>
          <w:sz w:val="24"/>
          <w:szCs w:val="24"/>
          <w:lang w:val="es-ES"/>
        </w:rPr>
        <w:pPrChange w:id="330" w:author="DAVIDS  GONZALEZ" w:date="2018-10-10T15:20:00Z">
          <w:pPr>
            <w:pStyle w:val="Textocomentario"/>
            <w:spacing w:line="360" w:lineRule="auto"/>
            <w:ind w:left="708"/>
            <w:jc w:val="both"/>
          </w:pPr>
        </w:pPrChange>
      </w:pPr>
    </w:p>
    <w:p w:rsidR="005D067D" w:rsidDel="00125103" w:rsidRDefault="005D067D">
      <w:pPr>
        <w:pStyle w:val="Textocomentario"/>
        <w:spacing w:line="276" w:lineRule="auto"/>
        <w:ind w:firstLine="284"/>
        <w:jc w:val="both"/>
        <w:rPr>
          <w:ins w:id="331" w:author="DAVIDS  GONZALEZ" w:date="2018-10-10T15:30:00Z"/>
          <w:del w:id="332" w:author="Davids Adrian Gonzalez Tigrero" w:date="2019-01-26T18:18:00Z"/>
          <w:rFonts w:ascii="Arial" w:eastAsia="Tahoma" w:hAnsi="Arial" w:cs="Arial"/>
          <w:color w:val="000000"/>
          <w:sz w:val="24"/>
          <w:szCs w:val="24"/>
          <w:lang w:val="es-ES"/>
        </w:rPr>
        <w:pPrChange w:id="333" w:author="DAVIDS  GONZALEZ" w:date="2018-10-10T15:20:00Z">
          <w:pPr>
            <w:pStyle w:val="Textocomentario"/>
            <w:spacing w:line="360" w:lineRule="auto"/>
            <w:ind w:left="708"/>
            <w:jc w:val="both"/>
          </w:pPr>
        </w:pPrChange>
      </w:pPr>
    </w:p>
    <w:p w:rsidR="005D067D" w:rsidDel="00125103" w:rsidRDefault="005D067D">
      <w:pPr>
        <w:pStyle w:val="Textocomentario"/>
        <w:spacing w:line="276" w:lineRule="auto"/>
        <w:ind w:firstLine="284"/>
        <w:jc w:val="both"/>
        <w:rPr>
          <w:ins w:id="334" w:author="DAVIDS  GONZALEZ" w:date="2018-10-10T15:19:00Z"/>
          <w:del w:id="335" w:author="Davids Adrian Gonzalez Tigrero" w:date="2019-01-26T18:18:00Z"/>
          <w:rFonts w:ascii="Arial" w:eastAsia="Tahoma" w:hAnsi="Arial" w:cs="Arial"/>
          <w:color w:val="000000"/>
          <w:sz w:val="24"/>
          <w:szCs w:val="24"/>
          <w:lang w:val="es-ES"/>
        </w:rPr>
        <w:pPrChange w:id="336" w:author="DAVIDS  GONZALEZ" w:date="2018-10-10T15:20:00Z">
          <w:pPr>
            <w:pStyle w:val="Textocomentario"/>
            <w:spacing w:line="360" w:lineRule="auto"/>
            <w:ind w:left="708"/>
            <w:jc w:val="both"/>
          </w:pPr>
        </w:pPrChange>
      </w:pPr>
    </w:p>
    <w:p w:rsidR="005D067D" w:rsidDel="00125103" w:rsidRDefault="005D067D" w:rsidP="005D067D">
      <w:pPr>
        <w:pStyle w:val="Sinespaciado"/>
        <w:spacing w:line="276" w:lineRule="auto"/>
        <w:ind w:firstLine="360"/>
        <w:jc w:val="both"/>
        <w:rPr>
          <w:ins w:id="337" w:author="DAVIDS  GONZALEZ" w:date="2019-01-15T12:28:00Z"/>
          <w:del w:id="338"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39" w:author="DAVIDS  GONZALEZ" w:date="2019-01-15T12:28:00Z"/>
          <w:del w:id="340"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41" w:author="DAVIDS  GONZALEZ" w:date="2019-01-15T12:28:00Z"/>
          <w:del w:id="342"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43" w:author="DAVIDS  GONZALEZ" w:date="2019-01-15T12:29:00Z"/>
          <w:del w:id="344"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45" w:author="DAVIDS  GONZALEZ" w:date="2019-01-15T12:29:00Z"/>
          <w:del w:id="346"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47" w:author="DAVIDS  GONZALEZ" w:date="2019-01-15T12:29:00Z"/>
          <w:del w:id="348"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49" w:author="DAVIDS  GONZALEZ" w:date="2019-01-15T12:29:00Z"/>
          <w:del w:id="350"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51" w:author="DAVIDS  GONZALEZ" w:date="2019-01-15T12:29:00Z"/>
          <w:del w:id="352"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53" w:author="DAVIDS  GONZALEZ" w:date="2019-01-15T12:29:00Z"/>
          <w:del w:id="354"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55" w:author="DAVIDS  GONZALEZ" w:date="2019-01-15T12:29:00Z"/>
          <w:del w:id="356"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57" w:author="DAVIDS  GONZALEZ" w:date="2019-01-15T12:29:00Z"/>
          <w:del w:id="358"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59" w:author="DAVIDS  GONZALEZ" w:date="2019-01-15T12:29:00Z"/>
          <w:del w:id="360"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61" w:author="DAVIDS  GONZALEZ" w:date="2019-01-15T12:29:00Z"/>
          <w:del w:id="362"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63" w:author="DAVIDS  GONZALEZ" w:date="2019-01-15T12:29:00Z"/>
          <w:del w:id="364"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65" w:author="DAVIDS  GONZALEZ" w:date="2019-01-15T12:29:00Z"/>
          <w:del w:id="366" w:author="Davids Adrian Gonzalez Tigrero" w:date="2019-01-26T18:18:00Z"/>
          <w:rFonts w:ascii="Arial" w:hAnsi="Arial" w:cs="Arial"/>
          <w:sz w:val="24"/>
          <w:szCs w:val="24"/>
        </w:rPr>
      </w:pPr>
    </w:p>
    <w:p w:rsidR="005D067D" w:rsidDel="00125103" w:rsidRDefault="005D067D" w:rsidP="005D067D">
      <w:pPr>
        <w:pStyle w:val="Sinespaciado"/>
        <w:spacing w:line="276" w:lineRule="auto"/>
        <w:ind w:firstLine="360"/>
        <w:jc w:val="both"/>
        <w:rPr>
          <w:ins w:id="367" w:author="DAVIDS  GONZALEZ" w:date="2019-01-15T12:29:00Z"/>
          <w:del w:id="368" w:author="Davids Adrian Gonzalez Tigrero" w:date="2019-01-26T18:18:00Z"/>
          <w:rFonts w:ascii="Arial" w:hAnsi="Arial" w:cs="Arial"/>
          <w:sz w:val="24"/>
          <w:szCs w:val="24"/>
        </w:rPr>
      </w:pPr>
    </w:p>
    <w:p w:rsidR="005D067D" w:rsidDel="00465B17" w:rsidRDefault="005D067D" w:rsidP="005D067D">
      <w:pPr>
        <w:pStyle w:val="Sinespaciado"/>
        <w:spacing w:line="276" w:lineRule="auto"/>
        <w:ind w:firstLine="360"/>
        <w:jc w:val="both"/>
        <w:rPr>
          <w:ins w:id="369" w:author="DAVIDS  GONZALEZ" w:date="2019-01-15T12:29:00Z"/>
          <w:del w:id="370" w:author="Davids Adrian Gonzalez Tigrero" w:date="2019-01-26T18:18:00Z"/>
          <w:rFonts w:ascii="Arial" w:hAnsi="Arial" w:cs="Arial"/>
          <w:sz w:val="24"/>
          <w:szCs w:val="24"/>
        </w:rPr>
      </w:pPr>
    </w:p>
    <w:p w:rsidR="005D067D" w:rsidRDefault="005D067D" w:rsidP="005D067D">
      <w:pPr>
        <w:pStyle w:val="Sinespaciado"/>
        <w:spacing w:line="276" w:lineRule="auto"/>
        <w:ind w:firstLine="360"/>
        <w:jc w:val="both"/>
        <w:rPr>
          <w:ins w:id="371" w:author="DAVIDS  GONZALEZ" w:date="2019-01-15T12:29:00Z"/>
          <w:rFonts w:ascii="Arial" w:hAnsi="Arial" w:cs="Arial"/>
          <w:sz w:val="24"/>
          <w:szCs w:val="24"/>
        </w:rPr>
      </w:pPr>
    </w:p>
    <w:p w:rsidR="005D067D" w:rsidRPr="00E65167" w:rsidDel="00125103" w:rsidRDefault="00E65167" w:rsidP="00E65167">
      <w:pPr>
        <w:spacing w:after="0" w:line="360" w:lineRule="auto"/>
        <w:jc w:val="both"/>
        <w:rPr>
          <w:ins w:id="372" w:author="DAVIDS  GONZALEZ" w:date="2019-01-15T12:29:00Z"/>
          <w:del w:id="373" w:author="Davids Adrian Gonzalez Tigrero" w:date="2019-01-26T18:16:00Z"/>
          <w:rFonts w:ascii="Times New Roman" w:eastAsia="Calibri" w:hAnsi="Times New Roman" w:cs="Arial"/>
          <w:sz w:val="24"/>
          <w:szCs w:val="24"/>
          <w:lang w:val="es-ES"/>
        </w:rPr>
      </w:pPr>
      <w:r w:rsidRPr="00E65167">
        <w:rPr>
          <w:rFonts w:ascii="Times New Roman" w:eastAsia="Calibri" w:hAnsi="Times New Roman" w:cs="Arial"/>
          <w:noProof/>
          <w:sz w:val="24"/>
          <w:szCs w:val="24"/>
          <w:lang w:val="es-ES"/>
        </w:rPr>
        <mc:AlternateContent>
          <mc:Choice Requires="wps">
            <w:drawing>
              <wp:anchor distT="0" distB="0" distL="114300" distR="114300" simplePos="0" relativeHeight="251680768" behindDoc="0" locked="0" layoutInCell="1" allowOverlap="1" wp14:anchorId="236C59E8" wp14:editId="0EC1E290">
                <wp:simplePos x="0" y="0"/>
                <wp:positionH relativeFrom="column">
                  <wp:posOffset>507365</wp:posOffset>
                </wp:positionH>
                <wp:positionV relativeFrom="paragraph">
                  <wp:posOffset>3592830</wp:posOffset>
                </wp:positionV>
                <wp:extent cx="4671060"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4671060" cy="635"/>
                        </a:xfrm>
                        <a:prstGeom prst="rect">
                          <a:avLst/>
                        </a:prstGeom>
                        <a:solidFill>
                          <a:prstClr val="white"/>
                        </a:solidFill>
                        <a:ln>
                          <a:noFill/>
                        </a:ln>
                      </wps:spPr>
                      <wps:txbx>
                        <w:txbxContent>
                          <w:p w:rsidR="00CA5A96" w:rsidRPr="00DA5EE8" w:rsidRDefault="00CA5A96" w:rsidP="00E65167">
                            <w:pPr>
                              <w:pStyle w:val="Descripcin"/>
                              <w:jc w:val="center"/>
                              <w:rPr>
                                <w:rFonts w:ascii="Arial" w:eastAsia="Tahoma" w:hAnsi="Arial" w:cs="Arial"/>
                                <w:noProof/>
                                <w:color w:val="000000"/>
                              </w:rPr>
                            </w:pPr>
                            <w:r>
                              <w:t xml:space="preserve">Figura </w:t>
                            </w:r>
                            <w:r>
                              <w:fldChar w:fldCharType="begin"/>
                            </w:r>
                            <w:r>
                              <w:instrText xml:space="preserve"> SEQ Figura \* ARABIC </w:instrText>
                            </w:r>
                            <w:r>
                              <w:fldChar w:fldCharType="separate"/>
                            </w:r>
                            <w:r>
                              <w:rPr>
                                <w:noProof/>
                              </w:rPr>
                              <w:t>6</w:t>
                            </w:r>
                            <w:r>
                              <w:fldChar w:fldCharType="end"/>
                            </w:r>
                            <w:r>
                              <w:t xml:space="preserve"> </w:t>
                            </w:r>
                            <w:r w:rsidRPr="005042FF">
                              <w:t>Capturas de Pantalla de otras aplicaciones con funcionalidad similar, pero sin información para la provincia de Santa Elena. Captura realizada el 12 de noviembre del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C59E8" id="Cuadro de texto 11" o:spid="_x0000_s1031" type="#_x0000_t202" style="position:absolute;left:0;text-align:left;margin-left:39.95pt;margin-top:282.9pt;width:367.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" stroked="f">
                <v:textbox style="mso-fit-shape-to-text:t" inset="0,0,0,0">
                  <w:txbxContent>
                    <w:p w:rsidR="00CA5A96" w:rsidRPr="00DA5EE8" w:rsidRDefault="00CA5A96" w:rsidP="00E65167">
                      <w:pPr>
                        <w:pStyle w:val="Descripcin"/>
                        <w:jc w:val="center"/>
                        <w:rPr>
                          <w:rFonts w:ascii="Arial" w:eastAsia="Tahoma" w:hAnsi="Arial" w:cs="Arial"/>
                          <w:noProof/>
                          <w:color w:val="000000"/>
                        </w:rPr>
                      </w:pPr>
                      <w:r>
                        <w:t xml:space="preserve">Figura </w:t>
                      </w:r>
                      <w:r>
                        <w:fldChar w:fldCharType="begin"/>
                      </w:r>
                      <w:r>
                        <w:instrText xml:space="preserve"> SEQ Figura \* ARABIC </w:instrText>
                      </w:r>
                      <w:r>
                        <w:fldChar w:fldCharType="separate"/>
                      </w:r>
                      <w:r>
                        <w:rPr>
                          <w:noProof/>
                        </w:rPr>
                        <w:t>6</w:t>
                      </w:r>
                      <w:r>
                        <w:fldChar w:fldCharType="end"/>
                      </w:r>
                      <w:r>
                        <w:t xml:space="preserve"> </w:t>
                      </w:r>
                      <w:r w:rsidRPr="005042FF">
                        <w:t>Capturas de Pantalla de otras aplicaciones con funcionalidad similar, pero sin información para la provincia de Santa Elena. Captura realizada el 12 de noviembre del 2018.</w:t>
                      </w:r>
                    </w:p>
                  </w:txbxContent>
                </v:textbox>
                <w10:wrap type="topAndBottom"/>
              </v:shape>
            </w:pict>
          </mc:Fallback>
        </mc:AlternateContent>
      </w:r>
      <w:r w:rsidR="005D067D" w:rsidRPr="00E65167">
        <w:rPr>
          <w:rFonts w:ascii="Times New Roman" w:eastAsia="Calibri" w:hAnsi="Times New Roman" w:cs="Arial"/>
          <w:noProof/>
          <w:sz w:val="24"/>
          <w:szCs w:val="24"/>
          <w:lang w:val="es-ES"/>
        </w:rPr>
        <mc:AlternateContent>
          <mc:Choice Requires="wpg">
            <w:drawing>
              <wp:anchor distT="0" distB="0" distL="114300" distR="114300" simplePos="0" relativeHeight="251678720" behindDoc="0" locked="0" layoutInCell="1" allowOverlap="1" wp14:anchorId="46191F0A" wp14:editId="4CC8ABAF">
                <wp:simplePos x="0" y="0"/>
                <wp:positionH relativeFrom="column">
                  <wp:posOffset>507572</wp:posOffset>
                </wp:positionH>
                <wp:positionV relativeFrom="paragraph">
                  <wp:posOffset>21265</wp:posOffset>
                </wp:positionV>
                <wp:extent cx="4671060" cy="3514725"/>
                <wp:effectExtent l="0" t="0" r="0" b="9525"/>
                <wp:wrapTopAndBottom/>
                <wp:docPr id="19" name="Grupo 19"/>
                <wp:cNvGraphicFramePr/>
                <a:graphic xmlns:a="http://schemas.openxmlformats.org/drawingml/2006/main">
                  <a:graphicData uri="http://schemas.microsoft.com/office/word/2010/wordprocessingGroup">
                    <wpg:wgp>
                      <wpg:cNvGrpSpPr/>
                      <wpg:grpSpPr>
                        <a:xfrm>
                          <a:off x="0" y="0"/>
                          <a:ext cx="4671060" cy="3514725"/>
                          <a:chOff x="0" y="0"/>
                          <a:chExt cx="4671636" cy="3514725"/>
                        </a:xfrm>
                      </wpg:grpSpPr>
                      <pic:pic xmlns:pic="http://schemas.openxmlformats.org/drawingml/2006/picture">
                        <pic:nvPicPr>
                          <pic:cNvPr id="17" name="Imagen 17"/>
                          <pic:cNvPicPr>
                            <a:picLocks noChangeAspect="1"/>
                          </pic:cNvPicPr>
                        </pic:nvPicPr>
                        <pic:blipFill rotWithShape="1">
                          <a:blip r:embed="rId22" cstate="print">
                            <a:extLst>
                              <a:ext uri="{28A0092B-C50C-407E-A947-70E740481C1C}">
                                <a14:useLocalDpi xmlns:a14="http://schemas.microsoft.com/office/drawing/2010/main" val="0"/>
                              </a:ext>
                            </a:extLst>
                          </a:blip>
                          <a:srcRect t="3362" b="5180"/>
                          <a:stretch/>
                        </pic:blipFill>
                        <pic:spPr bwMode="auto">
                          <a:xfrm>
                            <a:off x="0" y="21265"/>
                            <a:ext cx="2224405" cy="34575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 name="Imagen 18"/>
                          <pic:cNvPicPr>
                            <a:picLocks noChangeAspect="1"/>
                          </pic:cNvPicPr>
                        </pic:nvPicPr>
                        <pic:blipFill rotWithShape="1">
                          <a:blip r:embed="rId23" cstate="print">
                            <a:extLst>
                              <a:ext uri="{28A0092B-C50C-407E-A947-70E740481C1C}">
                                <a14:useLocalDpi xmlns:a14="http://schemas.microsoft.com/office/drawing/2010/main" val="0"/>
                              </a:ext>
                            </a:extLst>
                          </a:blip>
                          <a:srcRect t="7910" b="21295"/>
                          <a:stretch/>
                        </pic:blipFill>
                        <pic:spPr bwMode="auto">
                          <a:xfrm>
                            <a:off x="2456121" y="0"/>
                            <a:ext cx="2215515" cy="351472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0F28D4CA" id="Grupo 19" o:spid="_x0000_s1026" style="position:absolute;margin-left:39.95pt;margin-top:1.65pt;width:367.8pt;height:276.75pt;z-index:251678720" coordsize="46716,351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Z&#10;UEsDBAoAAAAAAAAAIQCCprAxifoAAIn6AAAVAAAAZHJzL21lZGlhL2ltYWdlMi5qcGVn/9j/4AAQ&#10;SkZJRgABAQEA3ADcAAD/2wBDAAIBAQEBAQIBAQECAgICAgQDAgICAgUEBAMEBgUGBgYFBgYGBwkI&#10;BgcJBwYGCAsICQoKCgoKBggLDAsKDAkKCgr/2wBDAQICAgICAgUDAwUKBwYHCgoKCgoKCgoKCgoK&#10;CgoKCgoKCgoKCgoKCgoKCgoKCgoKCgoKCgoKCgoKCgoKCgoKCgr/wAARCAR8Ah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 o:spid="_x0000_s1027" type="#_x0000_t75" style="position:absolute;top:212;width:22244;height:34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">
                  <v:imagedata r:id="rId24" o:title="" croptop="2203f" cropbottom="3395f"/>
                </v:shape>
                <v:shape id="Imagen 18" o:spid="_x0000_s1028" type="#_x0000_t75" style="position:absolute;left:24561;width:22155;height:35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">
                  <v:imagedata r:id="rId25" o:title="" croptop="5184f" cropbottom="13956f"/>
                </v:shape>
                <w10:wrap type="topAndBottom"/>
              </v:group>
            </w:pict>
          </mc:Fallback>
        </mc:AlternateContent>
      </w:r>
    </w:p>
    <w:p w:rsidR="005D067D" w:rsidRPr="00E65167" w:rsidDel="00125103" w:rsidRDefault="005D067D" w:rsidP="00E65167">
      <w:pPr>
        <w:spacing w:after="0" w:line="360" w:lineRule="auto"/>
        <w:jc w:val="both"/>
        <w:rPr>
          <w:ins w:id="374" w:author="DAVIDS  GONZALEZ" w:date="2019-01-15T12:29:00Z"/>
          <w:del w:id="375"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76" w:author="DAVIDS  GONZALEZ" w:date="2019-01-15T12:29:00Z"/>
          <w:del w:id="377"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78" w:author="DAVIDS  GONZALEZ" w:date="2019-01-15T12:29:00Z"/>
          <w:del w:id="379"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80" w:author="DAVIDS  GONZALEZ" w:date="2019-01-15T12:29:00Z"/>
          <w:del w:id="381"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82" w:author="DAVIDS  GONZALEZ" w:date="2019-01-15T12:29:00Z"/>
          <w:del w:id="383"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84" w:author="DAVIDS  GONZALEZ" w:date="2019-01-15T12:29:00Z"/>
          <w:del w:id="385"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86" w:author="DAVIDS  GONZALEZ" w:date="2019-01-15T12:29:00Z"/>
          <w:del w:id="387"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88" w:author="DAVIDS  GONZALEZ" w:date="2019-01-15T12:29:00Z"/>
          <w:del w:id="389"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90" w:author="DAVIDS  GONZALEZ" w:date="2019-01-15T12:29:00Z"/>
          <w:del w:id="391" w:author="Davids Adrian Gonzalez Tigrero" w:date="2019-01-26T18:16:00Z"/>
          <w:rFonts w:ascii="Times New Roman" w:eastAsia="Calibri" w:hAnsi="Times New Roman" w:cs="Arial"/>
          <w:sz w:val="24"/>
          <w:szCs w:val="24"/>
          <w:lang w:val="es-ES"/>
        </w:rPr>
      </w:pPr>
    </w:p>
    <w:p w:rsidR="005D067D" w:rsidRPr="00E65167" w:rsidDel="00125103" w:rsidRDefault="005D067D" w:rsidP="00E65167">
      <w:pPr>
        <w:spacing w:after="0" w:line="360" w:lineRule="auto"/>
        <w:jc w:val="both"/>
        <w:rPr>
          <w:ins w:id="392" w:author="DAVIDS  GONZALEZ" w:date="2019-01-15T12:29:00Z"/>
          <w:del w:id="393" w:author="Davids Adrian Gonzalez Tigrero" w:date="2019-01-26T18:17:00Z"/>
          <w:rFonts w:ascii="Times New Roman" w:eastAsia="Calibri" w:hAnsi="Times New Roman" w:cs="Arial"/>
          <w:sz w:val="24"/>
          <w:szCs w:val="24"/>
          <w:lang w:val="es-ES"/>
        </w:rPr>
      </w:pPr>
    </w:p>
    <w:p w:rsidR="005D067D" w:rsidRPr="00E65167" w:rsidDel="00465B17" w:rsidRDefault="005D067D" w:rsidP="00E65167">
      <w:pPr>
        <w:spacing w:after="0" w:line="360" w:lineRule="auto"/>
        <w:jc w:val="both"/>
        <w:rPr>
          <w:ins w:id="394" w:author="DAVIDS  GONZALEZ" w:date="2019-01-25T17:48:00Z"/>
          <w:del w:id="395" w:author="Davids Adrian Gonzalez Tigrero" w:date="2019-01-26T18:22:00Z"/>
          <w:rFonts w:ascii="Times New Roman" w:eastAsia="Calibri" w:hAnsi="Times New Roman" w:cs="Arial"/>
          <w:sz w:val="24"/>
          <w:szCs w:val="24"/>
          <w:lang w:val="es-ES"/>
        </w:rPr>
      </w:pPr>
      <w:ins w:id="396" w:author="DAVIDS  GONZALEZ" w:date="2018-10-16T11:07:00Z">
        <w:r w:rsidRPr="00E65167">
          <w:rPr>
            <w:rFonts w:ascii="Times New Roman" w:eastAsia="Calibri" w:hAnsi="Times New Roman" w:cs="Arial"/>
            <w:sz w:val="24"/>
            <w:szCs w:val="24"/>
            <w:lang w:val="es-ES"/>
            <w:rPrChange w:id="397" w:author="DAVIDS  GONZALEZ" w:date="2018-10-16T11:07:00Z">
              <w:rPr>
                <w:rFonts w:ascii="Arial" w:eastAsia="Times New Roman" w:hAnsi="Arial" w:cs="Arial"/>
              </w:rPr>
            </w:rPrChange>
          </w:rPr>
          <w:t>Como se muestra en las imágenes e</w:t>
        </w:r>
        <w:r w:rsidRPr="00E65167">
          <w:rPr>
            <w:rFonts w:ascii="Times New Roman" w:eastAsia="Calibri" w:hAnsi="Times New Roman" w:cs="Arial"/>
            <w:sz w:val="24"/>
            <w:szCs w:val="24"/>
            <w:lang w:val="es-ES"/>
            <w:rPrChange w:id="398" w:author="DAVIDS  GONZALEZ" w:date="2018-10-16T11:07:00Z">
              <w:rPr>
                <w:rFonts w:ascii="Times New Roman" w:eastAsia="Times New Roman" w:hAnsi="Times New Roman" w:cs="Times New Roman"/>
              </w:rPr>
            </w:rPrChange>
          </w:rPr>
          <w:t xml:space="preserve">n ninguna de las aplicaciones </w:t>
        </w:r>
        <w:r w:rsidRPr="00E65167">
          <w:rPr>
            <w:rFonts w:ascii="Times New Roman" w:eastAsia="Calibri" w:hAnsi="Times New Roman" w:cs="Arial"/>
            <w:sz w:val="24"/>
            <w:szCs w:val="24"/>
            <w:lang w:val="es-ES"/>
            <w:rPrChange w:id="399" w:author="DAVIDS  GONZALEZ" w:date="2018-10-16T11:07:00Z">
              <w:rPr>
                <w:rFonts w:ascii="Arial" w:eastAsia="Times New Roman" w:hAnsi="Arial" w:cs="Arial"/>
              </w:rPr>
            </w:rPrChange>
          </w:rPr>
          <w:t>móviles</w:t>
        </w:r>
        <w:r w:rsidRPr="00E65167">
          <w:rPr>
            <w:rFonts w:ascii="Times New Roman" w:eastAsia="Calibri" w:hAnsi="Times New Roman" w:cs="Arial"/>
            <w:sz w:val="24"/>
            <w:szCs w:val="24"/>
            <w:lang w:val="es-ES"/>
            <w:rPrChange w:id="400" w:author="DAVIDS  GONZALEZ" w:date="2018-10-16T11:07:00Z">
              <w:rPr>
                <w:rFonts w:ascii="Times New Roman" w:eastAsia="Times New Roman" w:hAnsi="Times New Roman" w:cs="Times New Roman"/>
              </w:rPr>
            </w:rPrChange>
          </w:rPr>
          <w:t xml:space="preserve"> </w:t>
        </w:r>
        <w:r w:rsidRPr="00E65167">
          <w:rPr>
            <w:rFonts w:ascii="Times New Roman" w:eastAsia="Calibri" w:hAnsi="Times New Roman" w:cs="Arial"/>
            <w:sz w:val="24"/>
            <w:szCs w:val="24"/>
            <w:lang w:val="es-ES"/>
            <w:rPrChange w:id="401" w:author="DAVIDS  GONZALEZ" w:date="2018-10-16T11:07:00Z">
              <w:rPr>
                <w:rFonts w:ascii="Arial" w:eastAsia="Times New Roman" w:hAnsi="Arial" w:cs="Arial"/>
              </w:rPr>
            </w:rPrChange>
          </w:rPr>
          <w:t>más</w:t>
        </w:r>
        <w:r w:rsidRPr="00E65167">
          <w:rPr>
            <w:rFonts w:ascii="Times New Roman" w:eastAsia="Calibri" w:hAnsi="Times New Roman" w:cs="Arial"/>
            <w:sz w:val="24"/>
            <w:szCs w:val="24"/>
            <w:lang w:val="es-ES"/>
            <w:rPrChange w:id="402" w:author="DAVIDS  GONZALEZ" w:date="2018-10-16T11:07:00Z">
              <w:rPr>
                <w:rFonts w:ascii="Times New Roman" w:eastAsia="Times New Roman" w:hAnsi="Times New Roman" w:cs="Times New Roman"/>
              </w:rPr>
            </w:rPrChange>
          </w:rPr>
          <w:t xml:space="preserve"> populares para transporte </w:t>
        </w:r>
        <w:r w:rsidRPr="00E65167">
          <w:rPr>
            <w:rFonts w:ascii="Times New Roman" w:eastAsia="Calibri" w:hAnsi="Times New Roman" w:cs="Arial"/>
            <w:sz w:val="24"/>
            <w:szCs w:val="24"/>
            <w:lang w:val="es-ES"/>
            <w:rPrChange w:id="403" w:author="DAVIDS  GONZALEZ" w:date="2018-10-16T11:07:00Z">
              <w:rPr>
                <w:rFonts w:ascii="Arial" w:eastAsia="Times New Roman" w:hAnsi="Arial" w:cs="Arial"/>
              </w:rPr>
            </w:rPrChange>
          </w:rPr>
          <w:t>público</w:t>
        </w:r>
        <w:r w:rsidRPr="00E65167">
          <w:rPr>
            <w:rFonts w:ascii="Times New Roman" w:eastAsia="Calibri" w:hAnsi="Times New Roman" w:cs="Arial"/>
            <w:sz w:val="24"/>
            <w:szCs w:val="24"/>
            <w:lang w:val="es-ES"/>
            <w:rPrChange w:id="404" w:author="DAVIDS  GONZALEZ" w:date="2018-10-16T11:07:00Z">
              <w:rPr>
                <w:rFonts w:ascii="Times New Roman" w:eastAsia="Times New Roman" w:hAnsi="Times New Roman" w:cs="Times New Roman"/>
              </w:rPr>
            </w:rPrChange>
          </w:rPr>
          <w:t xml:space="preserve"> </w:t>
        </w:r>
        <w:r w:rsidRPr="00E65167">
          <w:rPr>
            <w:rFonts w:ascii="Times New Roman" w:eastAsia="Calibri" w:hAnsi="Times New Roman" w:cs="Arial"/>
            <w:sz w:val="24"/>
            <w:szCs w:val="24"/>
            <w:lang w:val="es-ES"/>
            <w:rPrChange w:id="405" w:author="DAVIDS  GONZALEZ" w:date="2018-10-16T11:07:00Z">
              <w:rPr>
                <w:rFonts w:ascii="Arial" w:eastAsia="Times New Roman" w:hAnsi="Arial" w:cs="Arial"/>
              </w:rPr>
            </w:rPrChange>
          </w:rPr>
          <w:t xml:space="preserve">NO </w:t>
        </w:r>
        <w:r w:rsidRPr="00E65167">
          <w:rPr>
            <w:rFonts w:ascii="Times New Roman" w:eastAsia="Calibri" w:hAnsi="Times New Roman" w:cs="Arial"/>
            <w:sz w:val="24"/>
            <w:szCs w:val="24"/>
            <w:lang w:val="es-ES"/>
            <w:rPrChange w:id="406" w:author="DAVIDS  GONZALEZ" w:date="2018-10-16T11:07:00Z">
              <w:rPr>
                <w:rFonts w:ascii="Times New Roman" w:eastAsia="Times New Roman" w:hAnsi="Times New Roman" w:cs="Times New Roman"/>
              </w:rPr>
            </w:rPrChange>
          </w:rPr>
          <w:t xml:space="preserve">se encuentra </w:t>
        </w:r>
        <w:r w:rsidRPr="00E65167">
          <w:rPr>
            <w:rFonts w:ascii="Times New Roman" w:eastAsia="Calibri" w:hAnsi="Times New Roman" w:cs="Arial"/>
            <w:sz w:val="24"/>
            <w:szCs w:val="24"/>
            <w:lang w:val="es-ES"/>
            <w:rPrChange w:id="407" w:author="DAVIDS  GONZALEZ" w:date="2018-10-16T11:07:00Z">
              <w:rPr>
                <w:rFonts w:ascii="Arial" w:eastAsia="Times New Roman" w:hAnsi="Arial" w:cs="Arial"/>
              </w:rPr>
            </w:rPrChange>
          </w:rPr>
          <w:t>información</w:t>
        </w:r>
        <w:r w:rsidRPr="00E65167">
          <w:rPr>
            <w:rFonts w:ascii="Times New Roman" w:eastAsia="Calibri" w:hAnsi="Times New Roman" w:cs="Arial"/>
            <w:sz w:val="24"/>
            <w:szCs w:val="24"/>
            <w:lang w:val="es-ES"/>
            <w:rPrChange w:id="408" w:author="DAVIDS  GONZALEZ" w:date="2018-10-16T11:07:00Z">
              <w:rPr>
                <w:rFonts w:ascii="Times New Roman" w:eastAsia="Times New Roman" w:hAnsi="Times New Roman" w:cs="Times New Roman"/>
              </w:rPr>
            </w:rPrChange>
          </w:rPr>
          <w:t xml:space="preserve"> de </w:t>
        </w:r>
      </w:ins>
      <w:ins w:id="409" w:author="DAVIDS  GONZALEZ" w:date="2019-01-25T17:19:00Z">
        <w:r w:rsidRPr="00E65167">
          <w:rPr>
            <w:rFonts w:ascii="Times New Roman" w:eastAsia="Calibri" w:hAnsi="Times New Roman" w:cs="Arial"/>
            <w:sz w:val="24"/>
            <w:szCs w:val="24"/>
            <w:lang w:val="es-ES"/>
          </w:rPr>
          <w:t xml:space="preserve">la Provincia de </w:t>
        </w:r>
      </w:ins>
      <w:ins w:id="410" w:author="DAVIDS  GONZALEZ" w:date="2018-10-16T11:07:00Z">
        <w:r w:rsidRPr="00E65167">
          <w:rPr>
            <w:rFonts w:ascii="Times New Roman" w:eastAsia="Calibri" w:hAnsi="Times New Roman" w:cs="Arial"/>
            <w:sz w:val="24"/>
            <w:szCs w:val="24"/>
            <w:lang w:val="es-ES"/>
            <w:rPrChange w:id="411" w:author="DAVIDS  GONZALEZ" w:date="2018-10-16T11:07:00Z">
              <w:rPr>
                <w:rFonts w:ascii="Times New Roman" w:eastAsia="Times New Roman" w:hAnsi="Times New Roman" w:cs="Times New Roman"/>
              </w:rPr>
            </w:rPrChange>
          </w:rPr>
          <w:t>Santa Elena.</w:t>
        </w:r>
      </w:ins>
    </w:p>
    <w:p w:rsidR="005D067D" w:rsidRPr="00E65167" w:rsidRDefault="005D067D" w:rsidP="00E65167">
      <w:pPr>
        <w:spacing w:after="0" w:line="360" w:lineRule="auto"/>
        <w:jc w:val="both"/>
        <w:rPr>
          <w:ins w:id="412" w:author="DAVIDS  GONZALEZ" w:date="2019-01-25T17:20:00Z"/>
          <w:rFonts w:ascii="Times New Roman" w:eastAsia="Calibri" w:hAnsi="Times New Roman" w:cs="Arial"/>
          <w:sz w:val="24"/>
          <w:szCs w:val="24"/>
          <w:lang w:val="es-ES"/>
        </w:rPr>
      </w:pPr>
    </w:p>
    <w:tbl>
      <w:tblPr>
        <w:tblStyle w:val="Tablaconcuadrcula5oscura-nfasis6"/>
        <w:tblW w:w="0" w:type="auto"/>
        <w:jc w:val="center"/>
        <w:tblLook w:val="04A0" w:firstRow="1" w:lastRow="0" w:firstColumn="1" w:lastColumn="0" w:noHBand="0" w:noVBand="1"/>
        <w:tblPrChange w:id="413" w:author="Davids Adrian Gonzalez Tigrero" w:date="2019-01-26T18:20:00Z">
          <w:tblPr>
            <w:tblStyle w:val="Tablaconcuadrcula"/>
            <w:tblW w:w="0" w:type="auto"/>
            <w:tblLook w:val="04A0" w:firstRow="1" w:lastRow="0" w:firstColumn="1" w:lastColumn="0" w:noHBand="0" w:noVBand="1"/>
          </w:tblPr>
        </w:tblPrChange>
      </w:tblPr>
      <w:tblGrid>
        <w:gridCol w:w="2734"/>
        <w:gridCol w:w="1519"/>
        <w:gridCol w:w="1559"/>
        <w:gridCol w:w="1710"/>
        <w:tblGridChange w:id="414">
          <w:tblGrid>
            <w:gridCol w:w="2194"/>
            <w:gridCol w:w="2195"/>
            <w:gridCol w:w="2195"/>
            <w:gridCol w:w="2195"/>
          </w:tblGrid>
        </w:tblGridChange>
      </w:tblGrid>
      <w:tr w:rsidR="005D067D" w:rsidTr="007E7228">
        <w:trPr>
          <w:cnfStyle w:val="100000000000" w:firstRow="1" w:lastRow="0" w:firstColumn="0" w:lastColumn="0" w:oddVBand="0" w:evenVBand="0" w:oddHBand="0" w:evenHBand="0" w:firstRowFirstColumn="0" w:firstRowLastColumn="0" w:lastRowFirstColumn="0" w:lastRowLastColumn="0"/>
          <w:jc w:val="center"/>
          <w:ins w:id="415"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tcPrChange w:id="416" w:author="Davids Adrian Gonzalez Tigrero" w:date="2019-01-26T18:20:00Z">
              <w:tcPr>
                <w:tcW w:w="2194" w:type="dxa"/>
              </w:tcPr>
            </w:tcPrChange>
          </w:tcPr>
          <w:p w:rsidR="005D067D" w:rsidRDefault="005D067D" w:rsidP="007E7228">
            <w:pPr>
              <w:pStyle w:val="Sinespaciado"/>
              <w:spacing w:line="276" w:lineRule="auto"/>
              <w:jc w:val="both"/>
              <w:cnfStyle w:val="101000000000" w:firstRow="1" w:lastRow="0" w:firstColumn="1" w:lastColumn="0" w:oddVBand="0" w:evenVBand="0" w:oddHBand="0" w:evenHBand="0" w:firstRowFirstColumn="0" w:firstRowLastColumn="0" w:lastRowFirstColumn="0" w:lastRowLastColumn="0"/>
              <w:rPr>
                <w:ins w:id="417" w:author="DAVIDS  GONZALEZ" w:date="2019-01-25T17:21:00Z"/>
                <w:rFonts w:ascii="Arial" w:hAnsi="Arial" w:cs="Arial"/>
                <w:sz w:val="24"/>
                <w:szCs w:val="24"/>
              </w:rPr>
            </w:pPr>
          </w:p>
        </w:tc>
        <w:tc>
          <w:tcPr>
            <w:tcW w:w="1519" w:type="dxa"/>
            <w:tcPrChange w:id="418" w:author="Davids Adrian Gonzalez Tigrero" w:date="2019-01-26T18:20:00Z">
              <w:tcPr>
                <w:tcW w:w="2195" w:type="dxa"/>
              </w:tcPr>
            </w:tcPrChange>
          </w:tcPr>
          <w:p w:rsidR="005D067D" w:rsidRPr="005014F3" w:rsidRDefault="005D067D">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ins w:id="419" w:author="DAVIDS  GONZALEZ" w:date="2019-01-25T17:21:00Z"/>
                <w:rFonts w:ascii="Arial" w:hAnsi="Arial" w:cs="Arial"/>
                <w:b w:val="0"/>
                <w:sz w:val="24"/>
                <w:szCs w:val="24"/>
                <w:rPrChange w:id="420" w:author="DAVIDS  GONZALEZ" w:date="2019-01-25T17:24:00Z">
                  <w:rPr>
                    <w:ins w:id="421" w:author="DAVIDS  GONZALEZ" w:date="2019-01-25T17:21:00Z"/>
                    <w:rFonts w:ascii="Arial" w:hAnsi="Arial" w:cs="Arial"/>
                    <w:sz w:val="24"/>
                    <w:szCs w:val="24"/>
                  </w:rPr>
                </w:rPrChange>
              </w:rPr>
              <w:pPrChange w:id="422" w:author="DAVIDS  GONZALEZ" w:date="2019-01-25T17:24:00Z">
                <w:pPr>
                  <w:pStyle w:val="Sinespaciado"/>
                  <w:spacing w:line="276" w:lineRule="auto"/>
                  <w:jc w:val="both"/>
                  <w:cnfStyle w:val="100000000000" w:firstRow="1" w:lastRow="0" w:firstColumn="0" w:lastColumn="0" w:oddVBand="0" w:evenVBand="0" w:oddHBand="0" w:evenHBand="0" w:firstRowFirstColumn="0" w:firstRowLastColumn="0" w:lastRowFirstColumn="0" w:lastRowLastColumn="0"/>
                </w:pPr>
              </w:pPrChange>
            </w:pPr>
            <w:ins w:id="423" w:author="DAVIDS  GONZALEZ" w:date="2019-01-25T17:21:00Z">
              <w:r w:rsidRPr="005014F3">
                <w:rPr>
                  <w:rFonts w:ascii="Arial" w:hAnsi="Arial" w:cs="Arial"/>
                  <w:sz w:val="24"/>
                  <w:szCs w:val="24"/>
                </w:rPr>
                <w:t>MOOVIT</w:t>
              </w:r>
            </w:ins>
          </w:p>
        </w:tc>
        <w:tc>
          <w:tcPr>
            <w:tcW w:w="1559" w:type="dxa"/>
            <w:tcPrChange w:id="424" w:author="Davids Adrian Gonzalez Tigrero" w:date="2019-01-26T18:20:00Z">
              <w:tcPr>
                <w:tcW w:w="2195" w:type="dxa"/>
              </w:tcPr>
            </w:tcPrChange>
          </w:tcPr>
          <w:p w:rsidR="005D067D" w:rsidRPr="005014F3" w:rsidRDefault="005D067D">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ins w:id="425" w:author="DAVIDS  GONZALEZ" w:date="2019-01-25T17:21:00Z"/>
                <w:rFonts w:ascii="Arial" w:hAnsi="Arial" w:cs="Arial"/>
                <w:b w:val="0"/>
                <w:sz w:val="24"/>
                <w:szCs w:val="24"/>
                <w:rPrChange w:id="426" w:author="DAVIDS  GONZALEZ" w:date="2019-01-25T17:24:00Z">
                  <w:rPr>
                    <w:ins w:id="427" w:author="DAVIDS  GONZALEZ" w:date="2019-01-25T17:21:00Z"/>
                    <w:rFonts w:ascii="Arial" w:hAnsi="Arial" w:cs="Arial"/>
                    <w:sz w:val="24"/>
                    <w:szCs w:val="24"/>
                  </w:rPr>
                </w:rPrChange>
              </w:rPr>
              <w:pPrChange w:id="428" w:author="DAVIDS  GONZALEZ" w:date="2019-01-25T17:24:00Z">
                <w:pPr>
                  <w:pStyle w:val="Sinespaciado"/>
                  <w:spacing w:line="276" w:lineRule="auto"/>
                  <w:jc w:val="both"/>
                  <w:cnfStyle w:val="100000000000" w:firstRow="1" w:lastRow="0" w:firstColumn="0" w:lastColumn="0" w:oddVBand="0" w:evenVBand="0" w:oddHBand="0" w:evenHBand="0" w:firstRowFirstColumn="0" w:firstRowLastColumn="0" w:lastRowFirstColumn="0" w:lastRowLastColumn="0"/>
                </w:pPr>
              </w:pPrChange>
            </w:pPr>
            <w:ins w:id="429" w:author="DAVIDS  GONZALEZ" w:date="2019-01-25T17:21:00Z">
              <w:r w:rsidRPr="005014F3">
                <w:rPr>
                  <w:rFonts w:ascii="Arial" w:hAnsi="Arial" w:cs="Arial"/>
                  <w:sz w:val="24"/>
                  <w:szCs w:val="24"/>
                </w:rPr>
                <w:t>GOOGLE MAPS</w:t>
              </w:r>
            </w:ins>
          </w:p>
        </w:tc>
        <w:tc>
          <w:tcPr>
            <w:tcW w:w="1710" w:type="dxa"/>
            <w:tcPrChange w:id="430" w:author="Davids Adrian Gonzalez Tigrero" w:date="2019-01-26T18:20:00Z">
              <w:tcPr>
                <w:tcW w:w="2195" w:type="dxa"/>
              </w:tcPr>
            </w:tcPrChange>
          </w:tcPr>
          <w:p w:rsidR="005D067D" w:rsidRPr="005014F3" w:rsidRDefault="005D067D">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ins w:id="431" w:author="DAVIDS  GONZALEZ" w:date="2019-01-25T17:21:00Z"/>
                <w:rFonts w:ascii="Arial" w:hAnsi="Arial" w:cs="Arial"/>
                <w:b w:val="0"/>
                <w:sz w:val="24"/>
                <w:szCs w:val="24"/>
                <w:rPrChange w:id="432" w:author="DAVIDS  GONZALEZ" w:date="2019-01-25T17:24:00Z">
                  <w:rPr>
                    <w:ins w:id="433" w:author="DAVIDS  GONZALEZ" w:date="2019-01-25T17:21:00Z"/>
                    <w:rFonts w:ascii="Arial" w:hAnsi="Arial" w:cs="Arial"/>
                    <w:sz w:val="24"/>
                    <w:szCs w:val="24"/>
                  </w:rPr>
                </w:rPrChange>
              </w:rPr>
              <w:pPrChange w:id="434" w:author="DAVIDS  GONZALEZ" w:date="2019-01-25T17:24:00Z">
                <w:pPr>
                  <w:pStyle w:val="Sinespaciado"/>
                  <w:spacing w:line="276" w:lineRule="auto"/>
                  <w:jc w:val="both"/>
                  <w:cnfStyle w:val="100000000000" w:firstRow="1" w:lastRow="0" w:firstColumn="0" w:lastColumn="0" w:oddVBand="0" w:evenVBand="0" w:oddHBand="0" w:evenHBand="0" w:firstRowFirstColumn="0" w:firstRowLastColumn="0" w:lastRowFirstColumn="0" w:lastRowLastColumn="0"/>
                </w:pPr>
              </w:pPrChange>
            </w:pPr>
            <w:ins w:id="435" w:author="DAVIDS  GONZALEZ" w:date="2019-01-25T17:21:00Z">
              <w:r w:rsidRPr="005014F3">
                <w:rPr>
                  <w:rFonts w:ascii="Arial" w:hAnsi="Arial" w:cs="Arial"/>
                  <w:sz w:val="24"/>
                  <w:szCs w:val="24"/>
                </w:rPr>
                <w:t>PROPUESTA</w:t>
              </w:r>
            </w:ins>
          </w:p>
        </w:tc>
      </w:tr>
      <w:tr w:rsidR="005D067D" w:rsidTr="007E7228">
        <w:trPr>
          <w:cnfStyle w:val="000000100000" w:firstRow="0" w:lastRow="0" w:firstColumn="0" w:lastColumn="0" w:oddVBand="0" w:evenVBand="0" w:oddHBand="1" w:evenHBand="0" w:firstRowFirstColumn="0" w:firstRowLastColumn="0" w:lastRowFirstColumn="0" w:lastRowLastColumn="0"/>
          <w:jc w:val="center"/>
          <w:ins w:id="436"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437" w:author="Davids Adrian Gonzalez Tigrero" w:date="2019-01-26T18:21:00Z">
              <w:tcPr>
                <w:tcW w:w="2194" w:type="dxa"/>
              </w:tcPr>
            </w:tcPrChange>
          </w:tcPr>
          <w:p w:rsidR="005D067D" w:rsidRPr="005014F3" w:rsidRDefault="005D067D">
            <w:pPr>
              <w:pStyle w:val="Sinespaciado"/>
              <w:cnfStyle w:val="001000100000" w:firstRow="0" w:lastRow="0" w:firstColumn="1" w:lastColumn="0" w:oddVBand="0" w:evenVBand="0" w:oddHBand="1" w:evenHBand="0" w:firstRowFirstColumn="0" w:firstRowLastColumn="0" w:lastRowFirstColumn="0" w:lastRowLastColumn="0"/>
              <w:rPr>
                <w:ins w:id="438" w:author="DAVIDS  GONZALEZ" w:date="2019-01-25T17:21:00Z"/>
                <w:rFonts w:ascii="Arial" w:hAnsi="Arial" w:cs="Arial"/>
                <w:b w:val="0"/>
                <w:sz w:val="24"/>
                <w:szCs w:val="24"/>
                <w:rPrChange w:id="439" w:author="DAVIDS  GONZALEZ" w:date="2019-01-25T17:24:00Z">
                  <w:rPr>
                    <w:ins w:id="440" w:author="DAVIDS  GONZALEZ" w:date="2019-01-25T17:21:00Z"/>
                    <w:rFonts w:ascii="Arial" w:hAnsi="Arial" w:cs="Arial"/>
                    <w:sz w:val="24"/>
                    <w:szCs w:val="24"/>
                  </w:rPr>
                </w:rPrChange>
              </w:rPr>
              <w:pPrChange w:id="441" w:author="Davids Adrian Gonzalez Tigrero" w:date="2019-01-26T18:21:00Z">
                <w:pPr>
                  <w:pStyle w:val="Sinespaciado"/>
                  <w:spacing w:line="276" w:lineRule="auto"/>
                  <w:jc w:val="both"/>
                  <w:cnfStyle w:val="001000100000" w:firstRow="0" w:lastRow="0" w:firstColumn="1" w:lastColumn="0" w:oddVBand="0" w:evenVBand="0" w:oddHBand="1" w:evenHBand="0" w:firstRowFirstColumn="0" w:firstRowLastColumn="0" w:lastRowFirstColumn="0" w:lastRowLastColumn="0"/>
                </w:pPr>
              </w:pPrChange>
            </w:pPr>
            <w:ins w:id="442" w:author="DAVIDS  GONZALEZ" w:date="2019-01-25T17:21:00Z">
              <w:r w:rsidRPr="005014F3">
                <w:rPr>
                  <w:rFonts w:ascii="Arial" w:hAnsi="Arial" w:cs="Arial"/>
                  <w:sz w:val="24"/>
                  <w:szCs w:val="24"/>
                </w:rPr>
                <w:t>Ver información sobre sitios, calles</w:t>
              </w:r>
            </w:ins>
            <w:ins w:id="443" w:author="DAVIDS  GONZALEZ" w:date="2019-01-25T17:23:00Z">
              <w:r w:rsidRPr="005014F3">
                <w:rPr>
                  <w:rFonts w:ascii="Arial" w:hAnsi="Arial" w:cs="Arial"/>
                  <w:sz w:val="24"/>
                  <w:szCs w:val="24"/>
                </w:rPr>
                <w:t>.</w:t>
              </w:r>
            </w:ins>
          </w:p>
        </w:tc>
        <w:tc>
          <w:tcPr>
            <w:tcW w:w="1519" w:type="dxa"/>
            <w:vAlign w:val="center"/>
            <w:tcPrChange w:id="444" w:author="Davids Adrian Gonzalez Tigrero" w:date="2019-01-26T18:21:00Z">
              <w:tcPr>
                <w:tcW w:w="2195" w:type="dxa"/>
              </w:tcPr>
            </w:tcPrChange>
          </w:tcPr>
          <w:p w:rsidR="005D067D"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445" w:author="DAVIDS  GONZALEZ" w:date="2019-01-25T17:21:00Z"/>
                <w:rFonts w:ascii="Arial" w:hAnsi="Arial" w:cs="Arial"/>
                <w:sz w:val="24"/>
                <w:szCs w:val="24"/>
              </w:rPr>
              <w:pPrChange w:id="446"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47" w:author="DAVIDS  GONZALEZ" w:date="2019-01-25T17:39:00Z">
              <w:r w:rsidRPr="009E4FE0">
                <w:rPr>
                  <w:rFonts w:ascii="Yu Mincho" w:eastAsia="Yu Mincho" w:hAnsi="Yu Mincho" w:cs="Arial"/>
                  <w:sz w:val="48"/>
                  <w:szCs w:val="24"/>
                  <w:rPrChange w:id="448" w:author="DAVIDS  GONZALEZ" w:date="2019-01-25T17:39:00Z">
                    <w:rPr>
                      <w:rFonts w:ascii="Yu Mincho" w:eastAsia="Yu Mincho" w:hAnsi="Yu Mincho" w:cs="Arial"/>
                      <w:sz w:val="24"/>
                      <w:szCs w:val="24"/>
                    </w:rPr>
                  </w:rPrChange>
                </w:rPr>
                <w:t>✓</w:t>
              </w:r>
            </w:ins>
          </w:p>
        </w:tc>
        <w:tc>
          <w:tcPr>
            <w:tcW w:w="1559" w:type="dxa"/>
            <w:vAlign w:val="center"/>
            <w:tcPrChange w:id="449" w:author="Davids Adrian Gonzalez Tigrero" w:date="2019-01-26T18:21:00Z">
              <w:tcPr>
                <w:tcW w:w="2195" w:type="dxa"/>
              </w:tcPr>
            </w:tcPrChange>
          </w:tcPr>
          <w:p w:rsidR="005D067D"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450" w:author="DAVIDS  GONZALEZ" w:date="2019-01-25T17:21:00Z"/>
                <w:rFonts w:ascii="Arial" w:hAnsi="Arial" w:cs="Arial"/>
                <w:sz w:val="24"/>
                <w:szCs w:val="24"/>
              </w:rPr>
              <w:pPrChange w:id="451"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52" w:author="DAVIDS  GONZALEZ" w:date="2019-01-25T17:39:00Z">
              <w:r w:rsidRPr="00452DFA">
                <w:rPr>
                  <w:rFonts w:ascii="Yu Mincho" w:eastAsia="Yu Mincho" w:hAnsi="Yu Mincho" w:cs="Arial" w:hint="eastAsia"/>
                  <w:sz w:val="48"/>
                  <w:szCs w:val="24"/>
                </w:rPr>
                <w:t>✓</w:t>
              </w:r>
            </w:ins>
          </w:p>
        </w:tc>
        <w:tc>
          <w:tcPr>
            <w:tcW w:w="1710" w:type="dxa"/>
            <w:vAlign w:val="center"/>
            <w:tcPrChange w:id="453" w:author="Davids Adrian Gonzalez Tigrero" w:date="2019-01-26T18:21:00Z">
              <w:tcPr>
                <w:tcW w:w="2195" w:type="dxa"/>
              </w:tcPr>
            </w:tcPrChange>
          </w:tcPr>
          <w:p w:rsidR="005D067D"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454" w:author="DAVIDS  GONZALEZ" w:date="2019-01-25T17:21:00Z"/>
                <w:rFonts w:ascii="Arial" w:hAnsi="Arial" w:cs="Arial"/>
                <w:sz w:val="24"/>
                <w:szCs w:val="24"/>
              </w:rPr>
              <w:pPrChange w:id="455"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56" w:author="DAVIDS  GONZALEZ" w:date="2019-01-25T17:39:00Z">
              <w:r w:rsidRPr="00452DFA">
                <w:rPr>
                  <w:rFonts w:ascii="Yu Mincho" w:eastAsia="Yu Mincho" w:hAnsi="Yu Mincho" w:cs="Arial" w:hint="eastAsia"/>
                  <w:sz w:val="48"/>
                  <w:szCs w:val="24"/>
                </w:rPr>
                <w:t>✓</w:t>
              </w:r>
            </w:ins>
          </w:p>
        </w:tc>
      </w:tr>
      <w:tr w:rsidR="005D067D" w:rsidTr="007E7228">
        <w:trPr>
          <w:jc w:val="center"/>
          <w:ins w:id="457"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458" w:author="Davids Adrian Gonzalez Tigrero" w:date="2019-01-26T18:21:00Z">
              <w:tcPr>
                <w:tcW w:w="2194" w:type="dxa"/>
              </w:tcPr>
            </w:tcPrChange>
          </w:tcPr>
          <w:p w:rsidR="005D067D" w:rsidRPr="005014F3" w:rsidRDefault="005D067D">
            <w:pPr>
              <w:pStyle w:val="Sinespaciado"/>
              <w:rPr>
                <w:ins w:id="459" w:author="DAVIDS  GONZALEZ" w:date="2019-01-25T17:21:00Z"/>
                <w:rFonts w:ascii="Arial" w:hAnsi="Arial" w:cs="Arial"/>
                <w:b w:val="0"/>
                <w:sz w:val="24"/>
                <w:szCs w:val="24"/>
                <w:rPrChange w:id="460" w:author="DAVIDS  GONZALEZ" w:date="2019-01-25T17:24:00Z">
                  <w:rPr>
                    <w:ins w:id="461" w:author="DAVIDS  GONZALEZ" w:date="2019-01-25T17:21:00Z"/>
                    <w:rFonts w:ascii="Arial" w:hAnsi="Arial" w:cs="Arial"/>
                    <w:sz w:val="24"/>
                    <w:szCs w:val="24"/>
                  </w:rPr>
                </w:rPrChange>
              </w:rPr>
              <w:pPrChange w:id="462" w:author="Davids Adrian Gonzalez Tigrero" w:date="2019-01-26T18:21:00Z">
                <w:pPr>
                  <w:pStyle w:val="Sinespaciado"/>
                  <w:spacing w:line="276" w:lineRule="auto"/>
                  <w:jc w:val="both"/>
                </w:pPr>
              </w:pPrChange>
            </w:pPr>
            <w:ins w:id="463" w:author="DAVIDS  GONZALEZ" w:date="2019-01-25T17:21:00Z">
              <w:r w:rsidRPr="005014F3">
                <w:rPr>
                  <w:rFonts w:ascii="Arial" w:hAnsi="Arial" w:cs="Arial"/>
                  <w:sz w:val="24"/>
                  <w:szCs w:val="24"/>
                </w:rPr>
                <w:t>Sugerencia de</w:t>
              </w:r>
            </w:ins>
            <w:ins w:id="464" w:author="DAVIDS  GONZALEZ" w:date="2019-01-25T17:22:00Z">
              <w:r w:rsidRPr="005014F3">
                <w:rPr>
                  <w:rFonts w:ascii="Arial" w:hAnsi="Arial" w:cs="Arial"/>
                  <w:sz w:val="24"/>
                  <w:szCs w:val="24"/>
                </w:rPr>
                <w:t xml:space="preserve"> lugares (Texto Predictivo).</w:t>
              </w:r>
            </w:ins>
          </w:p>
        </w:tc>
        <w:tc>
          <w:tcPr>
            <w:tcW w:w="1519" w:type="dxa"/>
            <w:vAlign w:val="center"/>
            <w:tcPrChange w:id="465" w:author="Davids Adrian Gonzalez Tigrero" w:date="2019-01-26T18:21:00Z">
              <w:tcPr>
                <w:tcW w:w="2195" w:type="dxa"/>
              </w:tcPr>
            </w:tcPrChange>
          </w:tcPr>
          <w:p w:rsidR="005D067D" w:rsidRDefault="005D067D">
            <w:pPr>
              <w:pStyle w:val="Sinespaciado"/>
              <w:jc w:val="center"/>
              <w:cnfStyle w:val="000000000000" w:firstRow="0" w:lastRow="0" w:firstColumn="0" w:lastColumn="0" w:oddVBand="0" w:evenVBand="0" w:oddHBand="0" w:evenHBand="0" w:firstRowFirstColumn="0" w:firstRowLastColumn="0" w:lastRowFirstColumn="0" w:lastRowLastColumn="0"/>
              <w:rPr>
                <w:ins w:id="466" w:author="DAVIDS  GONZALEZ" w:date="2019-01-25T17:21:00Z"/>
                <w:rFonts w:ascii="Arial" w:hAnsi="Arial" w:cs="Arial"/>
                <w:sz w:val="24"/>
                <w:szCs w:val="24"/>
              </w:rPr>
              <w:pPrChange w:id="467"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468" w:author="DAVIDS  GONZALEZ" w:date="2019-01-25T17:39:00Z">
              <w:r w:rsidRPr="00452DFA">
                <w:rPr>
                  <w:rFonts w:ascii="Yu Mincho" w:eastAsia="Yu Mincho" w:hAnsi="Yu Mincho" w:cs="Arial" w:hint="eastAsia"/>
                  <w:sz w:val="48"/>
                  <w:szCs w:val="24"/>
                </w:rPr>
                <w:t>✓</w:t>
              </w:r>
            </w:ins>
          </w:p>
        </w:tc>
        <w:tc>
          <w:tcPr>
            <w:tcW w:w="1559" w:type="dxa"/>
            <w:vAlign w:val="center"/>
            <w:tcPrChange w:id="469" w:author="Davids Adrian Gonzalez Tigrero" w:date="2019-01-26T18:21:00Z">
              <w:tcPr>
                <w:tcW w:w="2195" w:type="dxa"/>
              </w:tcPr>
            </w:tcPrChange>
          </w:tcPr>
          <w:p w:rsidR="005D067D" w:rsidRDefault="005D067D">
            <w:pPr>
              <w:pStyle w:val="Sinespaciado"/>
              <w:jc w:val="center"/>
              <w:cnfStyle w:val="000000000000" w:firstRow="0" w:lastRow="0" w:firstColumn="0" w:lastColumn="0" w:oddVBand="0" w:evenVBand="0" w:oddHBand="0" w:evenHBand="0" w:firstRowFirstColumn="0" w:firstRowLastColumn="0" w:lastRowFirstColumn="0" w:lastRowLastColumn="0"/>
              <w:rPr>
                <w:ins w:id="470" w:author="DAVIDS  GONZALEZ" w:date="2019-01-25T17:21:00Z"/>
                <w:rFonts w:ascii="Arial" w:hAnsi="Arial" w:cs="Arial"/>
                <w:sz w:val="24"/>
                <w:szCs w:val="24"/>
              </w:rPr>
              <w:pPrChange w:id="471"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472" w:author="DAVIDS  GONZALEZ" w:date="2019-01-25T17:39:00Z">
              <w:r w:rsidRPr="00452DFA">
                <w:rPr>
                  <w:rFonts w:ascii="Yu Mincho" w:eastAsia="Yu Mincho" w:hAnsi="Yu Mincho" w:cs="Arial" w:hint="eastAsia"/>
                  <w:sz w:val="48"/>
                  <w:szCs w:val="24"/>
                </w:rPr>
                <w:t>✓</w:t>
              </w:r>
            </w:ins>
          </w:p>
        </w:tc>
        <w:tc>
          <w:tcPr>
            <w:tcW w:w="1710" w:type="dxa"/>
            <w:vAlign w:val="center"/>
            <w:tcPrChange w:id="473" w:author="Davids Adrian Gonzalez Tigrero" w:date="2019-01-26T18:21:00Z">
              <w:tcPr>
                <w:tcW w:w="2195" w:type="dxa"/>
              </w:tcPr>
            </w:tcPrChange>
          </w:tcPr>
          <w:p w:rsidR="005D067D" w:rsidRDefault="005D067D">
            <w:pPr>
              <w:pStyle w:val="Sinespaciado"/>
              <w:jc w:val="center"/>
              <w:cnfStyle w:val="000000000000" w:firstRow="0" w:lastRow="0" w:firstColumn="0" w:lastColumn="0" w:oddVBand="0" w:evenVBand="0" w:oddHBand="0" w:evenHBand="0" w:firstRowFirstColumn="0" w:firstRowLastColumn="0" w:lastRowFirstColumn="0" w:lastRowLastColumn="0"/>
              <w:rPr>
                <w:ins w:id="474" w:author="DAVIDS  GONZALEZ" w:date="2019-01-25T17:21:00Z"/>
                <w:rFonts w:ascii="Arial" w:hAnsi="Arial" w:cs="Arial"/>
                <w:sz w:val="24"/>
                <w:szCs w:val="24"/>
              </w:rPr>
              <w:pPrChange w:id="475"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476" w:author="DAVIDS  GONZALEZ" w:date="2019-01-25T17:39:00Z">
              <w:r w:rsidRPr="00452DFA">
                <w:rPr>
                  <w:rFonts w:ascii="Yu Mincho" w:eastAsia="Yu Mincho" w:hAnsi="Yu Mincho" w:cs="Arial" w:hint="eastAsia"/>
                  <w:sz w:val="48"/>
                  <w:szCs w:val="24"/>
                </w:rPr>
                <w:t>✓</w:t>
              </w:r>
            </w:ins>
          </w:p>
        </w:tc>
      </w:tr>
      <w:tr w:rsidR="005D067D" w:rsidTr="007E7228">
        <w:trPr>
          <w:cnfStyle w:val="000000100000" w:firstRow="0" w:lastRow="0" w:firstColumn="0" w:lastColumn="0" w:oddVBand="0" w:evenVBand="0" w:oddHBand="1" w:evenHBand="0" w:firstRowFirstColumn="0" w:firstRowLastColumn="0" w:lastRowFirstColumn="0" w:lastRowLastColumn="0"/>
          <w:jc w:val="center"/>
          <w:ins w:id="477"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478" w:author="Davids Adrian Gonzalez Tigrero" w:date="2019-01-26T18:21:00Z">
              <w:tcPr>
                <w:tcW w:w="2194" w:type="dxa"/>
              </w:tcPr>
            </w:tcPrChange>
          </w:tcPr>
          <w:p w:rsidR="005D067D" w:rsidRPr="005014F3" w:rsidRDefault="005D067D">
            <w:pPr>
              <w:pStyle w:val="Sinespaciado"/>
              <w:cnfStyle w:val="001000100000" w:firstRow="0" w:lastRow="0" w:firstColumn="1" w:lastColumn="0" w:oddVBand="0" w:evenVBand="0" w:oddHBand="1" w:evenHBand="0" w:firstRowFirstColumn="0" w:firstRowLastColumn="0" w:lastRowFirstColumn="0" w:lastRowLastColumn="0"/>
              <w:rPr>
                <w:ins w:id="479" w:author="DAVIDS  GONZALEZ" w:date="2019-01-25T17:21:00Z"/>
                <w:rFonts w:ascii="Arial" w:hAnsi="Arial" w:cs="Arial"/>
                <w:b w:val="0"/>
                <w:sz w:val="24"/>
                <w:szCs w:val="24"/>
                <w:rPrChange w:id="480" w:author="DAVIDS  GONZALEZ" w:date="2019-01-25T17:24:00Z">
                  <w:rPr>
                    <w:ins w:id="481" w:author="DAVIDS  GONZALEZ" w:date="2019-01-25T17:21:00Z"/>
                    <w:rFonts w:ascii="Arial" w:hAnsi="Arial" w:cs="Arial"/>
                    <w:sz w:val="24"/>
                    <w:szCs w:val="24"/>
                  </w:rPr>
                </w:rPrChange>
              </w:rPr>
              <w:pPrChange w:id="482" w:author="Davids Adrian Gonzalez Tigrero" w:date="2019-01-26T18:21:00Z">
                <w:pPr>
                  <w:pStyle w:val="Sinespaciado"/>
                  <w:spacing w:line="276" w:lineRule="auto"/>
                  <w:jc w:val="both"/>
                  <w:cnfStyle w:val="001000100000" w:firstRow="0" w:lastRow="0" w:firstColumn="1" w:lastColumn="0" w:oddVBand="0" w:evenVBand="0" w:oddHBand="1" w:evenHBand="0" w:firstRowFirstColumn="0" w:firstRowLastColumn="0" w:lastRowFirstColumn="0" w:lastRowLastColumn="0"/>
                </w:pPr>
              </w:pPrChange>
            </w:pPr>
            <w:ins w:id="483" w:author="DAVIDS  GONZALEZ" w:date="2019-01-25T17:22:00Z">
              <w:r w:rsidRPr="005014F3">
                <w:rPr>
                  <w:rFonts w:ascii="Arial" w:hAnsi="Arial" w:cs="Arial"/>
                  <w:sz w:val="24"/>
                  <w:szCs w:val="24"/>
                </w:rPr>
                <w:t>Líneas de Transporte para Santa Elena.</w:t>
              </w:r>
            </w:ins>
          </w:p>
        </w:tc>
        <w:tc>
          <w:tcPr>
            <w:tcW w:w="1519" w:type="dxa"/>
            <w:vAlign w:val="center"/>
            <w:tcPrChange w:id="484" w:author="Davids Adrian Gonzalez Tigrero" w:date="2019-01-26T18:21:00Z">
              <w:tcPr>
                <w:tcW w:w="2195" w:type="dxa"/>
              </w:tcPr>
            </w:tcPrChange>
          </w:tcPr>
          <w:p w:rsidR="005D067D" w:rsidRPr="009E4FE0"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485" w:author="DAVIDS  GONZALEZ" w:date="2019-01-25T17:21:00Z"/>
                <w:rFonts w:ascii="Arial" w:hAnsi="Arial" w:cs="Arial"/>
                <w:sz w:val="24"/>
                <w:szCs w:val="24"/>
              </w:rPr>
              <w:pPrChange w:id="486"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87" w:author="DAVIDS  GONZALEZ" w:date="2019-01-25T17:46:00Z">
              <w:r w:rsidRPr="009E4FE0">
                <w:rPr>
                  <w:rFonts w:ascii="Lucida Handwriting" w:hAnsi="Lucida Handwriting" w:cs="Arial"/>
                  <w:sz w:val="40"/>
                  <w:szCs w:val="24"/>
                  <w:rPrChange w:id="488" w:author="DAVIDS  GONZALEZ" w:date="2019-01-25T17:46:00Z">
                    <w:rPr>
                      <w:rFonts w:ascii="Lucida Handwriting" w:hAnsi="Lucida Handwriting" w:cs="Arial"/>
                      <w:sz w:val="24"/>
                      <w:szCs w:val="24"/>
                    </w:rPr>
                  </w:rPrChange>
                </w:rPr>
                <w:t>X</w:t>
              </w:r>
            </w:ins>
          </w:p>
        </w:tc>
        <w:tc>
          <w:tcPr>
            <w:tcW w:w="1559" w:type="dxa"/>
            <w:vAlign w:val="center"/>
            <w:tcPrChange w:id="489" w:author="Davids Adrian Gonzalez Tigrero" w:date="2019-01-26T18:21:00Z">
              <w:tcPr>
                <w:tcW w:w="2195" w:type="dxa"/>
              </w:tcPr>
            </w:tcPrChange>
          </w:tcPr>
          <w:p w:rsidR="005D067D"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490" w:author="DAVIDS  GONZALEZ" w:date="2019-01-25T17:21:00Z"/>
                <w:rFonts w:ascii="Arial" w:hAnsi="Arial" w:cs="Arial"/>
                <w:sz w:val="24"/>
                <w:szCs w:val="24"/>
              </w:rPr>
              <w:pPrChange w:id="491"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92" w:author="DAVIDS  GONZALEZ" w:date="2019-01-25T17:46:00Z">
              <w:r w:rsidRPr="00452DFA">
                <w:rPr>
                  <w:rFonts w:ascii="Lucida Handwriting" w:hAnsi="Lucida Handwriting" w:cs="Arial"/>
                  <w:sz w:val="40"/>
                  <w:szCs w:val="24"/>
                </w:rPr>
                <w:t>X</w:t>
              </w:r>
            </w:ins>
          </w:p>
        </w:tc>
        <w:tc>
          <w:tcPr>
            <w:tcW w:w="1710" w:type="dxa"/>
            <w:vAlign w:val="center"/>
            <w:tcPrChange w:id="493" w:author="Davids Adrian Gonzalez Tigrero" w:date="2019-01-26T18:21:00Z">
              <w:tcPr>
                <w:tcW w:w="2195" w:type="dxa"/>
              </w:tcPr>
            </w:tcPrChange>
          </w:tcPr>
          <w:p w:rsidR="005D067D"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494" w:author="DAVIDS  GONZALEZ" w:date="2019-01-25T17:21:00Z"/>
                <w:rFonts w:ascii="Arial" w:hAnsi="Arial" w:cs="Arial"/>
                <w:sz w:val="24"/>
                <w:szCs w:val="24"/>
              </w:rPr>
              <w:pPrChange w:id="495"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496" w:author="DAVIDS  GONZALEZ" w:date="2019-01-25T17:39:00Z">
              <w:r w:rsidRPr="00452DFA">
                <w:rPr>
                  <w:rFonts w:ascii="Yu Mincho" w:eastAsia="Yu Mincho" w:hAnsi="Yu Mincho" w:cs="Arial" w:hint="eastAsia"/>
                  <w:sz w:val="48"/>
                  <w:szCs w:val="24"/>
                </w:rPr>
                <w:t>✓</w:t>
              </w:r>
            </w:ins>
          </w:p>
        </w:tc>
      </w:tr>
      <w:tr w:rsidR="005D067D" w:rsidTr="007E7228">
        <w:trPr>
          <w:jc w:val="center"/>
          <w:ins w:id="497"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498" w:author="Davids Adrian Gonzalez Tigrero" w:date="2019-01-26T18:21:00Z">
              <w:tcPr>
                <w:tcW w:w="2194" w:type="dxa"/>
              </w:tcPr>
            </w:tcPrChange>
          </w:tcPr>
          <w:p w:rsidR="005D067D" w:rsidRPr="005014F3" w:rsidRDefault="005D067D">
            <w:pPr>
              <w:pStyle w:val="Sinespaciado"/>
              <w:rPr>
                <w:ins w:id="499" w:author="DAVIDS  GONZALEZ" w:date="2019-01-25T17:21:00Z"/>
                <w:rFonts w:ascii="Arial" w:hAnsi="Arial" w:cs="Arial"/>
                <w:b w:val="0"/>
                <w:sz w:val="24"/>
                <w:szCs w:val="24"/>
                <w:rPrChange w:id="500" w:author="DAVIDS  GONZALEZ" w:date="2019-01-25T17:24:00Z">
                  <w:rPr>
                    <w:ins w:id="501" w:author="DAVIDS  GONZALEZ" w:date="2019-01-25T17:21:00Z"/>
                    <w:rFonts w:ascii="Arial" w:hAnsi="Arial" w:cs="Arial"/>
                    <w:sz w:val="24"/>
                    <w:szCs w:val="24"/>
                  </w:rPr>
                </w:rPrChange>
              </w:rPr>
              <w:pPrChange w:id="502" w:author="Davids Adrian Gonzalez Tigrero" w:date="2019-01-26T18:21:00Z">
                <w:pPr>
                  <w:pStyle w:val="Sinespaciado"/>
                  <w:spacing w:line="276" w:lineRule="auto"/>
                  <w:jc w:val="both"/>
                </w:pPr>
              </w:pPrChange>
            </w:pPr>
            <w:ins w:id="503" w:author="DAVIDS  GONZALEZ" w:date="2019-01-25T17:22:00Z">
              <w:r w:rsidRPr="005014F3">
                <w:rPr>
                  <w:rFonts w:ascii="Arial" w:hAnsi="Arial" w:cs="Arial"/>
                  <w:sz w:val="24"/>
                  <w:szCs w:val="24"/>
                </w:rPr>
                <w:t>Ubicación Actual.</w:t>
              </w:r>
            </w:ins>
          </w:p>
        </w:tc>
        <w:tc>
          <w:tcPr>
            <w:tcW w:w="1519" w:type="dxa"/>
            <w:vAlign w:val="center"/>
            <w:tcPrChange w:id="504" w:author="Davids Adrian Gonzalez Tigrero" w:date="2019-01-26T18:21:00Z">
              <w:tcPr>
                <w:tcW w:w="2195" w:type="dxa"/>
              </w:tcPr>
            </w:tcPrChange>
          </w:tcPr>
          <w:p w:rsidR="005D067D" w:rsidRDefault="005D067D">
            <w:pPr>
              <w:pStyle w:val="Sinespaciado"/>
              <w:jc w:val="center"/>
              <w:cnfStyle w:val="000000000000" w:firstRow="0" w:lastRow="0" w:firstColumn="0" w:lastColumn="0" w:oddVBand="0" w:evenVBand="0" w:oddHBand="0" w:evenHBand="0" w:firstRowFirstColumn="0" w:firstRowLastColumn="0" w:lastRowFirstColumn="0" w:lastRowLastColumn="0"/>
              <w:rPr>
                <w:ins w:id="505" w:author="DAVIDS  GONZALEZ" w:date="2019-01-25T17:21:00Z"/>
                <w:rFonts w:ascii="Arial" w:hAnsi="Arial" w:cs="Arial"/>
                <w:sz w:val="24"/>
                <w:szCs w:val="24"/>
              </w:rPr>
              <w:pPrChange w:id="506"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07" w:author="DAVIDS  GONZALEZ" w:date="2019-01-25T17:39:00Z">
              <w:r w:rsidRPr="00452DFA">
                <w:rPr>
                  <w:rFonts w:ascii="Yu Mincho" w:eastAsia="Yu Mincho" w:hAnsi="Yu Mincho" w:cs="Arial" w:hint="eastAsia"/>
                  <w:sz w:val="48"/>
                  <w:szCs w:val="24"/>
                </w:rPr>
                <w:t>✓</w:t>
              </w:r>
            </w:ins>
          </w:p>
        </w:tc>
        <w:tc>
          <w:tcPr>
            <w:tcW w:w="1559" w:type="dxa"/>
            <w:vAlign w:val="center"/>
            <w:tcPrChange w:id="508" w:author="Davids Adrian Gonzalez Tigrero" w:date="2019-01-26T18:21:00Z">
              <w:tcPr>
                <w:tcW w:w="2195" w:type="dxa"/>
              </w:tcPr>
            </w:tcPrChange>
          </w:tcPr>
          <w:p w:rsidR="005D067D" w:rsidRDefault="005D067D">
            <w:pPr>
              <w:pStyle w:val="Sinespaciado"/>
              <w:jc w:val="center"/>
              <w:cnfStyle w:val="000000000000" w:firstRow="0" w:lastRow="0" w:firstColumn="0" w:lastColumn="0" w:oddVBand="0" w:evenVBand="0" w:oddHBand="0" w:evenHBand="0" w:firstRowFirstColumn="0" w:firstRowLastColumn="0" w:lastRowFirstColumn="0" w:lastRowLastColumn="0"/>
              <w:rPr>
                <w:ins w:id="509" w:author="DAVIDS  GONZALEZ" w:date="2019-01-25T17:21:00Z"/>
                <w:rFonts w:ascii="Arial" w:hAnsi="Arial" w:cs="Arial"/>
                <w:sz w:val="24"/>
                <w:szCs w:val="24"/>
              </w:rPr>
              <w:pPrChange w:id="510"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11" w:author="DAVIDS  GONZALEZ" w:date="2019-01-25T17:39:00Z">
              <w:r w:rsidRPr="00452DFA">
                <w:rPr>
                  <w:rFonts w:ascii="Yu Mincho" w:eastAsia="Yu Mincho" w:hAnsi="Yu Mincho" w:cs="Arial" w:hint="eastAsia"/>
                  <w:sz w:val="48"/>
                  <w:szCs w:val="24"/>
                </w:rPr>
                <w:t>✓</w:t>
              </w:r>
            </w:ins>
          </w:p>
        </w:tc>
        <w:tc>
          <w:tcPr>
            <w:tcW w:w="1710" w:type="dxa"/>
            <w:vAlign w:val="center"/>
            <w:tcPrChange w:id="512" w:author="Davids Adrian Gonzalez Tigrero" w:date="2019-01-26T18:21:00Z">
              <w:tcPr>
                <w:tcW w:w="2195" w:type="dxa"/>
              </w:tcPr>
            </w:tcPrChange>
          </w:tcPr>
          <w:p w:rsidR="005D067D" w:rsidRDefault="005D067D">
            <w:pPr>
              <w:pStyle w:val="Sinespaciado"/>
              <w:jc w:val="center"/>
              <w:cnfStyle w:val="000000000000" w:firstRow="0" w:lastRow="0" w:firstColumn="0" w:lastColumn="0" w:oddVBand="0" w:evenVBand="0" w:oddHBand="0" w:evenHBand="0" w:firstRowFirstColumn="0" w:firstRowLastColumn="0" w:lastRowFirstColumn="0" w:lastRowLastColumn="0"/>
              <w:rPr>
                <w:ins w:id="513" w:author="DAVIDS  GONZALEZ" w:date="2019-01-25T17:21:00Z"/>
                <w:rFonts w:ascii="Arial" w:hAnsi="Arial" w:cs="Arial"/>
                <w:sz w:val="24"/>
                <w:szCs w:val="24"/>
              </w:rPr>
              <w:pPrChange w:id="514"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15" w:author="DAVIDS  GONZALEZ" w:date="2019-01-25T17:39:00Z">
              <w:r w:rsidRPr="00452DFA">
                <w:rPr>
                  <w:rFonts w:ascii="Yu Mincho" w:eastAsia="Yu Mincho" w:hAnsi="Yu Mincho" w:cs="Arial" w:hint="eastAsia"/>
                  <w:sz w:val="48"/>
                  <w:szCs w:val="24"/>
                </w:rPr>
                <w:t>✓</w:t>
              </w:r>
            </w:ins>
          </w:p>
        </w:tc>
      </w:tr>
      <w:tr w:rsidR="005D067D" w:rsidTr="007E7228">
        <w:trPr>
          <w:cnfStyle w:val="000000100000" w:firstRow="0" w:lastRow="0" w:firstColumn="0" w:lastColumn="0" w:oddVBand="0" w:evenVBand="0" w:oddHBand="1" w:evenHBand="0" w:firstRowFirstColumn="0" w:firstRowLastColumn="0" w:lastRowFirstColumn="0" w:lastRowLastColumn="0"/>
          <w:jc w:val="center"/>
          <w:ins w:id="516"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517" w:author="Davids Adrian Gonzalez Tigrero" w:date="2019-01-26T18:21:00Z">
              <w:tcPr>
                <w:tcW w:w="2194" w:type="dxa"/>
              </w:tcPr>
            </w:tcPrChange>
          </w:tcPr>
          <w:p w:rsidR="005D067D" w:rsidRPr="005014F3" w:rsidRDefault="005D067D">
            <w:pPr>
              <w:pStyle w:val="Sinespaciado"/>
              <w:cnfStyle w:val="001000100000" w:firstRow="0" w:lastRow="0" w:firstColumn="1" w:lastColumn="0" w:oddVBand="0" w:evenVBand="0" w:oddHBand="1" w:evenHBand="0" w:firstRowFirstColumn="0" w:firstRowLastColumn="0" w:lastRowFirstColumn="0" w:lastRowLastColumn="0"/>
              <w:rPr>
                <w:ins w:id="518" w:author="DAVIDS  GONZALEZ" w:date="2019-01-25T17:21:00Z"/>
                <w:rFonts w:ascii="Arial" w:hAnsi="Arial" w:cs="Arial"/>
                <w:b w:val="0"/>
                <w:sz w:val="24"/>
                <w:szCs w:val="24"/>
                <w:rPrChange w:id="519" w:author="DAVIDS  GONZALEZ" w:date="2019-01-25T17:24:00Z">
                  <w:rPr>
                    <w:ins w:id="520" w:author="DAVIDS  GONZALEZ" w:date="2019-01-25T17:21:00Z"/>
                    <w:rFonts w:ascii="Arial" w:hAnsi="Arial" w:cs="Arial"/>
                    <w:sz w:val="24"/>
                    <w:szCs w:val="24"/>
                  </w:rPr>
                </w:rPrChange>
              </w:rPr>
              <w:pPrChange w:id="521" w:author="Davids Adrian Gonzalez Tigrero" w:date="2019-01-26T18:21:00Z">
                <w:pPr>
                  <w:pStyle w:val="Sinespaciado"/>
                  <w:spacing w:line="276" w:lineRule="auto"/>
                  <w:jc w:val="both"/>
                  <w:cnfStyle w:val="001000100000" w:firstRow="0" w:lastRow="0" w:firstColumn="1" w:lastColumn="0" w:oddVBand="0" w:evenVBand="0" w:oddHBand="1" w:evenHBand="0" w:firstRowFirstColumn="0" w:firstRowLastColumn="0" w:lastRowFirstColumn="0" w:lastRowLastColumn="0"/>
                </w:pPr>
              </w:pPrChange>
            </w:pPr>
            <w:ins w:id="522" w:author="DAVIDS  GONZALEZ" w:date="2019-01-25T17:23:00Z">
              <w:r w:rsidRPr="005014F3">
                <w:rPr>
                  <w:rFonts w:ascii="Arial" w:hAnsi="Arial" w:cs="Arial"/>
                  <w:sz w:val="24"/>
                  <w:szCs w:val="24"/>
                </w:rPr>
                <w:lastRenderedPageBreak/>
                <w:t>Ruta sugerida a pie, desde el</w:t>
              </w:r>
            </w:ins>
            <w:ins w:id="523" w:author="DAVIDS  GONZALEZ" w:date="2019-01-25T17:24:00Z">
              <w:r w:rsidRPr="005014F3">
                <w:rPr>
                  <w:rFonts w:ascii="Arial" w:hAnsi="Arial" w:cs="Arial"/>
                  <w:sz w:val="24"/>
                  <w:szCs w:val="24"/>
                </w:rPr>
                <w:t xml:space="preserve"> punto A hasta la ruta del bus. (Viceversa)</w:t>
              </w:r>
            </w:ins>
          </w:p>
        </w:tc>
        <w:tc>
          <w:tcPr>
            <w:tcW w:w="1519" w:type="dxa"/>
            <w:vAlign w:val="center"/>
            <w:tcPrChange w:id="524" w:author="Davids Adrian Gonzalez Tigrero" w:date="2019-01-26T18:21:00Z">
              <w:tcPr>
                <w:tcW w:w="2195" w:type="dxa"/>
              </w:tcPr>
            </w:tcPrChange>
          </w:tcPr>
          <w:p w:rsidR="005D067D"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525" w:author="DAVIDS  GONZALEZ" w:date="2019-01-25T17:21:00Z"/>
                <w:rFonts w:ascii="Arial" w:hAnsi="Arial" w:cs="Arial"/>
                <w:sz w:val="24"/>
                <w:szCs w:val="24"/>
              </w:rPr>
              <w:pPrChange w:id="526"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527" w:author="DAVIDS  GONZALEZ" w:date="2019-01-25T17:40:00Z">
              <w:r w:rsidRPr="00452DFA">
                <w:rPr>
                  <w:rFonts w:ascii="Yu Mincho" w:eastAsia="Yu Mincho" w:hAnsi="Yu Mincho" w:cs="Arial" w:hint="eastAsia"/>
                  <w:sz w:val="48"/>
                  <w:szCs w:val="24"/>
                </w:rPr>
                <w:t>✓</w:t>
              </w:r>
            </w:ins>
          </w:p>
        </w:tc>
        <w:tc>
          <w:tcPr>
            <w:tcW w:w="1559" w:type="dxa"/>
            <w:vAlign w:val="center"/>
            <w:tcPrChange w:id="528" w:author="Davids Adrian Gonzalez Tigrero" w:date="2019-01-26T18:21:00Z">
              <w:tcPr>
                <w:tcW w:w="2195" w:type="dxa"/>
              </w:tcPr>
            </w:tcPrChange>
          </w:tcPr>
          <w:p w:rsidR="005D067D"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529" w:author="DAVIDS  GONZALEZ" w:date="2019-01-25T17:21:00Z"/>
                <w:rFonts w:ascii="Arial" w:hAnsi="Arial" w:cs="Arial"/>
                <w:sz w:val="24"/>
                <w:szCs w:val="24"/>
              </w:rPr>
              <w:pPrChange w:id="530"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531" w:author="DAVIDS  GONZALEZ" w:date="2019-01-25T17:40:00Z">
              <w:r w:rsidRPr="00452DFA">
                <w:rPr>
                  <w:rFonts w:ascii="Yu Mincho" w:eastAsia="Yu Mincho" w:hAnsi="Yu Mincho" w:cs="Arial" w:hint="eastAsia"/>
                  <w:sz w:val="48"/>
                  <w:szCs w:val="24"/>
                </w:rPr>
                <w:t>✓</w:t>
              </w:r>
            </w:ins>
          </w:p>
        </w:tc>
        <w:tc>
          <w:tcPr>
            <w:tcW w:w="1710" w:type="dxa"/>
            <w:vAlign w:val="center"/>
            <w:tcPrChange w:id="532" w:author="Davids Adrian Gonzalez Tigrero" w:date="2019-01-26T18:21:00Z">
              <w:tcPr>
                <w:tcW w:w="2195" w:type="dxa"/>
              </w:tcPr>
            </w:tcPrChange>
          </w:tcPr>
          <w:p w:rsidR="005D067D" w:rsidRDefault="005D067D">
            <w:pPr>
              <w:pStyle w:val="Sinespaciado"/>
              <w:jc w:val="center"/>
              <w:cnfStyle w:val="000000100000" w:firstRow="0" w:lastRow="0" w:firstColumn="0" w:lastColumn="0" w:oddVBand="0" w:evenVBand="0" w:oddHBand="1" w:evenHBand="0" w:firstRowFirstColumn="0" w:firstRowLastColumn="0" w:lastRowFirstColumn="0" w:lastRowLastColumn="0"/>
              <w:rPr>
                <w:ins w:id="533" w:author="DAVIDS  GONZALEZ" w:date="2019-01-25T17:21:00Z"/>
                <w:rFonts w:ascii="Arial" w:hAnsi="Arial" w:cs="Arial"/>
                <w:sz w:val="24"/>
                <w:szCs w:val="24"/>
              </w:rPr>
              <w:pPrChange w:id="534" w:author="Davids Adrian Gonzalez Tigrero" w:date="2019-01-26T18:21:00Z">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pPr>
              </w:pPrChange>
            </w:pPr>
            <w:ins w:id="535" w:author="DAVIDS  GONZALEZ" w:date="2019-01-25T17:40:00Z">
              <w:r w:rsidRPr="00452DFA">
                <w:rPr>
                  <w:rFonts w:ascii="Yu Mincho" w:eastAsia="Yu Mincho" w:hAnsi="Yu Mincho" w:cs="Arial" w:hint="eastAsia"/>
                  <w:sz w:val="48"/>
                  <w:szCs w:val="24"/>
                </w:rPr>
                <w:t>✓</w:t>
              </w:r>
            </w:ins>
          </w:p>
        </w:tc>
      </w:tr>
      <w:tr w:rsidR="005D067D" w:rsidTr="007E7228">
        <w:trPr>
          <w:jc w:val="center"/>
          <w:ins w:id="536" w:author="DAVIDS  GONZALEZ" w:date="2019-01-25T17:21:00Z"/>
        </w:trPr>
        <w:tc>
          <w:tcPr>
            <w:cnfStyle w:val="001000000000" w:firstRow="0" w:lastRow="0" w:firstColumn="1" w:lastColumn="0" w:oddVBand="0" w:evenVBand="0" w:oddHBand="0" w:evenHBand="0" w:firstRowFirstColumn="0" w:firstRowLastColumn="0" w:lastRowFirstColumn="0" w:lastRowLastColumn="0"/>
            <w:tcW w:w="2734" w:type="dxa"/>
            <w:vAlign w:val="center"/>
            <w:tcPrChange w:id="537" w:author="Davids Adrian Gonzalez Tigrero" w:date="2019-01-26T18:21:00Z">
              <w:tcPr>
                <w:tcW w:w="2194" w:type="dxa"/>
              </w:tcPr>
            </w:tcPrChange>
          </w:tcPr>
          <w:p w:rsidR="005D067D" w:rsidRPr="005014F3" w:rsidRDefault="005D067D">
            <w:pPr>
              <w:pStyle w:val="Sinespaciado"/>
              <w:rPr>
                <w:ins w:id="538" w:author="DAVIDS  GONZALEZ" w:date="2019-01-25T17:21:00Z"/>
                <w:rFonts w:ascii="Arial" w:hAnsi="Arial" w:cs="Arial"/>
                <w:b w:val="0"/>
                <w:sz w:val="24"/>
                <w:szCs w:val="24"/>
                <w:rPrChange w:id="539" w:author="DAVIDS  GONZALEZ" w:date="2019-01-25T17:24:00Z">
                  <w:rPr>
                    <w:ins w:id="540" w:author="DAVIDS  GONZALEZ" w:date="2019-01-25T17:21:00Z"/>
                    <w:rFonts w:ascii="Arial" w:hAnsi="Arial" w:cs="Arial"/>
                    <w:sz w:val="24"/>
                    <w:szCs w:val="24"/>
                  </w:rPr>
                </w:rPrChange>
              </w:rPr>
              <w:pPrChange w:id="541" w:author="Davids Adrian Gonzalez Tigrero" w:date="2019-01-26T18:21:00Z">
                <w:pPr>
                  <w:pStyle w:val="Sinespaciado"/>
                  <w:spacing w:line="276" w:lineRule="auto"/>
                  <w:jc w:val="both"/>
                </w:pPr>
              </w:pPrChange>
            </w:pPr>
            <w:ins w:id="542" w:author="DAVIDS  GONZALEZ" w:date="2019-01-25T17:24:00Z">
              <w:r w:rsidRPr="005014F3">
                <w:rPr>
                  <w:rFonts w:ascii="Arial" w:hAnsi="Arial" w:cs="Arial"/>
                  <w:sz w:val="24"/>
                  <w:szCs w:val="24"/>
                </w:rPr>
                <w:t>Ver llegada del Bus en Santa Elena.</w:t>
              </w:r>
            </w:ins>
          </w:p>
        </w:tc>
        <w:tc>
          <w:tcPr>
            <w:tcW w:w="1519" w:type="dxa"/>
            <w:vAlign w:val="center"/>
            <w:tcPrChange w:id="543" w:author="Davids Adrian Gonzalez Tigrero" w:date="2019-01-26T18:21:00Z">
              <w:tcPr>
                <w:tcW w:w="2195" w:type="dxa"/>
              </w:tcPr>
            </w:tcPrChange>
          </w:tcPr>
          <w:p w:rsidR="005D067D" w:rsidRDefault="005D067D">
            <w:pPr>
              <w:pStyle w:val="Sinespaciado"/>
              <w:jc w:val="center"/>
              <w:cnfStyle w:val="000000000000" w:firstRow="0" w:lastRow="0" w:firstColumn="0" w:lastColumn="0" w:oddVBand="0" w:evenVBand="0" w:oddHBand="0" w:evenHBand="0" w:firstRowFirstColumn="0" w:firstRowLastColumn="0" w:lastRowFirstColumn="0" w:lastRowLastColumn="0"/>
              <w:rPr>
                <w:ins w:id="544" w:author="DAVIDS  GONZALEZ" w:date="2019-01-25T17:21:00Z"/>
                <w:rFonts w:ascii="Arial" w:hAnsi="Arial" w:cs="Arial"/>
                <w:sz w:val="24"/>
                <w:szCs w:val="24"/>
              </w:rPr>
              <w:pPrChange w:id="545"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46" w:author="DAVIDS  GONZALEZ" w:date="2019-01-25T17:46:00Z">
              <w:r w:rsidRPr="00452DFA">
                <w:rPr>
                  <w:rFonts w:ascii="Lucida Handwriting" w:hAnsi="Lucida Handwriting" w:cs="Arial"/>
                  <w:sz w:val="40"/>
                  <w:szCs w:val="24"/>
                </w:rPr>
                <w:t>X</w:t>
              </w:r>
            </w:ins>
          </w:p>
        </w:tc>
        <w:tc>
          <w:tcPr>
            <w:tcW w:w="1559" w:type="dxa"/>
            <w:vAlign w:val="center"/>
            <w:tcPrChange w:id="547" w:author="Davids Adrian Gonzalez Tigrero" w:date="2019-01-26T18:21:00Z">
              <w:tcPr>
                <w:tcW w:w="2195" w:type="dxa"/>
              </w:tcPr>
            </w:tcPrChange>
          </w:tcPr>
          <w:p w:rsidR="005D067D" w:rsidRDefault="005D067D">
            <w:pPr>
              <w:pStyle w:val="Sinespaciado"/>
              <w:jc w:val="center"/>
              <w:cnfStyle w:val="000000000000" w:firstRow="0" w:lastRow="0" w:firstColumn="0" w:lastColumn="0" w:oddVBand="0" w:evenVBand="0" w:oddHBand="0" w:evenHBand="0" w:firstRowFirstColumn="0" w:firstRowLastColumn="0" w:lastRowFirstColumn="0" w:lastRowLastColumn="0"/>
              <w:rPr>
                <w:ins w:id="548" w:author="DAVIDS  GONZALEZ" w:date="2019-01-25T17:21:00Z"/>
                <w:rFonts w:ascii="Arial" w:hAnsi="Arial" w:cs="Arial"/>
                <w:sz w:val="24"/>
                <w:szCs w:val="24"/>
              </w:rPr>
              <w:pPrChange w:id="549"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50" w:author="DAVIDS  GONZALEZ" w:date="2019-01-25T17:46:00Z">
              <w:r w:rsidRPr="00452DFA">
                <w:rPr>
                  <w:rFonts w:ascii="Lucida Handwriting" w:hAnsi="Lucida Handwriting" w:cs="Arial"/>
                  <w:sz w:val="40"/>
                  <w:szCs w:val="24"/>
                </w:rPr>
                <w:t>X</w:t>
              </w:r>
            </w:ins>
          </w:p>
        </w:tc>
        <w:tc>
          <w:tcPr>
            <w:tcW w:w="1710" w:type="dxa"/>
            <w:vAlign w:val="center"/>
            <w:tcPrChange w:id="551" w:author="Davids Adrian Gonzalez Tigrero" w:date="2019-01-26T18:21:00Z">
              <w:tcPr>
                <w:tcW w:w="2195" w:type="dxa"/>
              </w:tcPr>
            </w:tcPrChange>
          </w:tcPr>
          <w:p w:rsidR="005D067D" w:rsidRDefault="005D067D">
            <w:pPr>
              <w:pStyle w:val="Sinespaciado"/>
              <w:keepNext/>
              <w:jc w:val="center"/>
              <w:cnfStyle w:val="000000000000" w:firstRow="0" w:lastRow="0" w:firstColumn="0" w:lastColumn="0" w:oddVBand="0" w:evenVBand="0" w:oddHBand="0" w:evenHBand="0" w:firstRowFirstColumn="0" w:firstRowLastColumn="0" w:lastRowFirstColumn="0" w:lastRowLastColumn="0"/>
              <w:rPr>
                <w:ins w:id="552" w:author="DAVIDS  GONZALEZ" w:date="2019-01-25T17:21:00Z"/>
                <w:rFonts w:ascii="Arial" w:hAnsi="Arial" w:cs="Arial"/>
                <w:sz w:val="24"/>
                <w:szCs w:val="24"/>
              </w:rPr>
              <w:pPrChange w:id="553" w:author="Davids Adrian Gonzalez Tigrero" w:date="2019-01-26T18:21:00Z">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pPr>
              </w:pPrChange>
            </w:pPr>
            <w:ins w:id="554" w:author="DAVIDS  GONZALEZ" w:date="2019-01-25T17:40:00Z">
              <w:r w:rsidRPr="00452DFA">
                <w:rPr>
                  <w:rFonts w:ascii="Yu Mincho" w:eastAsia="Yu Mincho" w:hAnsi="Yu Mincho" w:cs="Arial" w:hint="eastAsia"/>
                  <w:sz w:val="48"/>
                  <w:szCs w:val="24"/>
                </w:rPr>
                <w:t>✓</w:t>
              </w:r>
            </w:ins>
          </w:p>
        </w:tc>
      </w:tr>
    </w:tbl>
    <w:p w:rsidR="005D067D" w:rsidRDefault="00E65167" w:rsidP="00E65167">
      <w:pPr>
        <w:pStyle w:val="Descripcin"/>
        <w:jc w:val="center"/>
        <w:rPr>
          <w:ins w:id="555" w:author="Davids Adrian Gonzalez Tigrero" w:date="2019-01-26T18:23:00Z"/>
          <w:rFonts w:ascii="Arial" w:hAnsi="Arial" w:cs="Arial"/>
        </w:rPr>
      </w:pPr>
      <w:r>
        <w:t xml:space="preserve">Tabla </w:t>
      </w:r>
      <w:r>
        <w:fldChar w:fldCharType="begin"/>
      </w:r>
      <w:r>
        <w:instrText xml:space="preserve"> SEQ Tabla \* ARABIC </w:instrText>
      </w:r>
      <w:r>
        <w:fldChar w:fldCharType="separate"/>
      </w:r>
      <w:r>
        <w:rPr>
          <w:noProof/>
        </w:rPr>
        <w:t>2</w:t>
      </w:r>
      <w:r>
        <w:fldChar w:fldCharType="end"/>
      </w:r>
      <w:r>
        <w:t xml:space="preserve"> </w:t>
      </w:r>
      <w:r w:rsidRPr="00EF2D91">
        <w:t>Comparativa de Propuesta VS Aplicaciones Existentes</w:t>
      </w:r>
    </w:p>
    <w:p w:rsidR="005D067D" w:rsidRDefault="005D067D" w:rsidP="00E65167">
      <w:pPr>
        <w:spacing w:after="0" w:line="360" w:lineRule="auto"/>
        <w:jc w:val="both"/>
        <w:rPr>
          <w:rFonts w:ascii="Times New Roman" w:eastAsia="Calibri" w:hAnsi="Times New Roman" w:cs="Arial"/>
          <w:sz w:val="24"/>
          <w:szCs w:val="24"/>
          <w:lang w:val="es-ES"/>
        </w:rPr>
      </w:pPr>
      <w:ins w:id="556" w:author="Ivan A Sanchez Vera" w:date="2019-01-23T16:35:00Z">
        <w:del w:id="557" w:author="DAVIDS  GONZALEZ" w:date="2019-01-25T17:46:00Z">
          <w:r w:rsidRPr="00E65167" w:rsidDel="009E4FE0">
            <w:rPr>
              <w:rFonts w:ascii="Times New Roman" w:eastAsia="Calibri" w:hAnsi="Times New Roman" w:cs="Arial"/>
              <w:sz w:val="24"/>
              <w:szCs w:val="24"/>
              <w:lang w:val="es-ES"/>
            </w:rPr>
            <w:delText>Propuesta</w:delText>
          </w:r>
        </w:del>
      </w:ins>
      <w:ins w:id="558" w:author="DAVIDS  GONZALEZ" w:date="2018-10-16T11:18:00Z">
        <w:r w:rsidRPr="00E65167">
          <w:rPr>
            <w:rFonts w:ascii="Times New Roman" w:eastAsia="Calibri" w:hAnsi="Times New Roman" w:cs="Arial"/>
            <w:sz w:val="24"/>
            <w:szCs w:val="24"/>
            <w:lang w:val="es-ES"/>
          </w:rPr>
          <w:t xml:space="preserve">Se </w:t>
        </w:r>
        <w:del w:id="559" w:author="Ivan A Sanchez Vera" w:date="2019-01-23T16:37:00Z">
          <w:r w:rsidRPr="00E65167" w:rsidDel="00080BC2">
            <w:rPr>
              <w:rFonts w:ascii="Times New Roman" w:eastAsia="Calibri" w:hAnsi="Times New Roman" w:cs="Arial"/>
              <w:sz w:val="24"/>
              <w:szCs w:val="24"/>
              <w:lang w:val="es-ES"/>
            </w:rPr>
            <w:delText>pl</w:delText>
          </w:r>
        </w:del>
      </w:ins>
      <w:ins w:id="560" w:author="DAVIDS  GONZALEZ" w:date="2018-10-16T11:19:00Z">
        <w:del w:id="561" w:author="Ivan A Sanchez Vera" w:date="2019-01-23T16:37:00Z">
          <w:r w:rsidRPr="00E65167" w:rsidDel="00080BC2">
            <w:rPr>
              <w:rFonts w:ascii="Times New Roman" w:eastAsia="Calibri" w:hAnsi="Times New Roman" w:cs="Arial"/>
              <w:sz w:val="24"/>
              <w:szCs w:val="24"/>
              <w:lang w:val="es-ES"/>
            </w:rPr>
            <w:delText>antea la comparativa prevista</w:delText>
          </w:r>
        </w:del>
      </w:ins>
      <w:ins w:id="562" w:author="Ivan A Sanchez Vera" w:date="2019-01-23T16:37:00Z">
        <w:r w:rsidRPr="00E65167">
          <w:rPr>
            <w:rFonts w:ascii="Times New Roman" w:eastAsia="Calibri" w:hAnsi="Times New Roman" w:cs="Arial"/>
            <w:sz w:val="24"/>
            <w:szCs w:val="24"/>
            <w:lang w:val="es-ES"/>
          </w:rPr>
          <w:t>realizo una comparación de funcionalidades</w:t>
        </w:r>
      </w:ins>
      <w:ins w:id="563" w:author="DAVIDS  GONZALEZ" w:date="2018-10-16T11:19:00Z">
        <w:r w:rsidRPr="00E65167">
          <w:rPr>
            <w:rFonts w:ascii="Times New Roman" w:eastAsia="Calibri" w:hAnsi="Times New Roman" w:cs="Arial"/>
            <w:sz w:val="24"/>
            <w:szCs w:val="24"/>
            <w:lang w:val="es-ES"/>
          </w:rPr>
          <w:t xml:space="preserve"> (</w:t>
        </w:r>
      </w:ins>
      <w:ins w:id="564" w:author="DAVIDS  GONZALEZ" w:date="2018-10-16T11:20:00Z">
        <w:r w:rsidRPr="00E65167">
          <w:rPr>
            <w:rFonts w:ascii="Times New Roman" w:eastAsia="Calibri" w:hAnsi="Times New Roman" w:cs="Arial"/>
            <w:sz w:val="24"/>
            <w:szCs w:val="24"/>
            <w:lang w:val="es-ES"/>
          </w:rPr>
          <w:t xml:space="preserve">Ver </w:t>
        </w:r>
      </w:ins>
      <w:ins w:id="565" w:author="DAVIDS  GONZALEZ" w:date="2018-10-16T11:19:00Z">
        <w:r w:rsidRPr="00E65167">
          <w:rPr>
            <w:rFonts w:ascii="Times New Roman" w:eastAsia="Calibri" w:hAnsi="Times New Roman" w:cs="Arial"/>
            <w:sz w:val="24"/>
            <w:szCs w:val="24"/>
            <w:lang w:val="es-ES"/>
          </w:rPr>
          <w:t xml:space="preserve">Tabla </w:t>
        </w:r>
      </w:ins>
      <w:ins w:id="566" w:author="Davids Adrian Gonzalez Tigrero" w:date="2019-01-26T18:22:00Z">
        <w:r w:rsidRPr="00E65167">
          <w:rPr>
            <w:rFonts w:ascii="Times New Roman" w:eastAsia="Calibri" w:hAnsi="Times New Roman" w:cs="Arial"/>
            <w:sz w:val="24"/>
            <w:szCs w:val="24"/>
            <w:lang w:val="es-ES"/>
          </w:rPr>
          <w:t>2</w:t>
        </w:r>
      </w:ins>
      <w:ins w:id="567" w:author="DAVIDS  GONZALEZ" w:date="2018-10-16T11:19:00Z">
        <w:del w:id="568" w:author="Davids Adrian Gonzalez Tigrero" w:date="2019-01-26T18:22:00Z">
          <w:r w:rsidRPr="00E65167" w:rsidDel="00465B17">
            <w:rPr>
              <w:rFonts w:ascii="Times New Roman" w:eastAsia="Calibri" w:hAnsi="Times New Roman" w:cs="Arial"/>
              <w:sz w:val="24"/>
              <w:szCs w:val="24"/>
              <w:lang w:val="es-ES"/>
            </w:rPr>
            <w:delText>1</w:delText>
          </w:r>
        </w:del>
      </w:ins>
      <w:ins w:id="569" w:author="DAVIDS  GONZALEZ" w:date="2018-10-16T11:20:00Z">
        <w:r w:rsidRPr="00E65167">
          <w:rPr>
            <w:rFonts w:ascii="Times New Roman" w:eastAsia="Calibri" w:hAnsi="Times New Roman" w:cs="Arial"/>
            <w:sz w:val="24"/>
            <w:szCs w:val="24"/>
            <w:lang w:val="es-ES"/>
          </w:rPr>
          <w:t>)</w:t>
        </w:r>
      </w:ins>
      <w:ins w:id="570" w:author="DAVIDS  GONZALEZ" w:date="2018-10-16T11:19:00Z">
        <w:r w:rsidRPr="00E65167">
          <w:rPr>
            <w:rFonts w:ascii="Times New Roman" w:eastAsia="Calibri" w:hAnsi="Times New Roman" w:cs="Arial"/>
            <w:sz w:val="24"/>
            <w:szCs w:val="24"/>
            <w:lang w:val="es-ES"/>
          </w:rPr>
          <w:t xml:space="preserve"> entre </w:t>
        </w:r>
        <w:proofErr w:type="spellStart"/>
        <w:r w:rsidRPr="00E65167">
          <w:rPr>
            <w:rFonts w:ascii="Times New Roman" w:eastAsia="Calibri" w:hAnsi="Times New Roman" w:cs="Arial"/>
            <w:sz w:val="24"/>
            <w:szCs w:val="24"/>
            <w:lang w:val="es-ES"/>
          </w:rPr>
          <w:t>Moovit</w:t>
        </w:r>
        <w:proofErr w:type="spellEnd"/>
        <w:r w:rsidRPr="00E65167">
          <w:rPr>
            <w:rFonts w:ascii="Times New Roman" w:eastAsia="Calibri" w:hAnsi="Times New Roman" w:cs="Arial"/>
            <w:sz w:val="24"/>
            <w:szCs w:val="24"/>
            <w:lang w:val="es-ES"/>
          </w:rPr>
          <w:t xml:space="preserve">, Google </w:t>
        </w:r>
        <w:proofErr w:type="spellStart"/>
        <w:r w:rsidRPr="00E65167">
          <w:rPr>
            <w:rFonts w:ascii="Times New Roman" w:eastAsia="Calibri" w:hAnsi="Times New Roman" w:cs="Arial"/>
            <w:sz w:val="24"/>
            <w:szCs w:val="24"/>
            <w:lang w:val="es-ES"/>
          </w:rPr>
          <w:t>Maps</w:t>
        </w:r>
        <w:proofErr w:type="spellEnd"/>
        <w:r w:rsidRPr="00E65167">
          <w:rPr>
            <w:rFonts w:ascii="Times New Roman" w:eastAsia="Calibri" w:hAnsi="Times New Roman" w:cs="Arial"/>
            <w:sz w:val="24"/>
            <w:szCs w:val="24"/>
            <w:lang w:val="es-ES"/>
          </w:rPr>
          <w:t xml:space="preserve"> y nuestra propuesta</w:t>
        </w:r>
      </w:ins>
      <w:ins w:id="571" w:author="DAVIDS  GONZALEZ" w:date="2018-10-16T11:20:00Z">
        <w:r w:rsidRPr="00E65167">
          <w:rPr>
            <w:rFonts w:ascii="Times New Roman" w:eastAsia="Calibri" w:hAnsi="Times New Roman" w:cs="Arial"/>
            <w:sz w:val="24"/>
            <w:szCs w:val="24"/>
            <w:lang w:val="es-ES"/>
          </w:rPr>
          <w:t>, debido a que estas aplicaciones e</w:t>
        </w:r>
      </w:ins>
      <w:ins w:id="572" w:author="DAVIDS  GONZALEZ" w:date="2018-10-16T11:21:00Z">
        <w:r w:rsidRPr="00E65167">
          <w:rPr>
            <w:rFonts w:ascii="Times New Roman" w:eastAsia="Calibri" w:hAnsi="Times New Roman" w:cs="Arial"/>
            <w:sz w:val="24"/>
            <w:szCs w:val="24"/>
            <w:lang w:val="es-ES"/>
          </w:rPr>
          <w:t>xistentes tienen gran alcance en la sociedad a nivel mundial</w:t>
        </w:r>
      </w:ins>
      <w:ins w:id="573" w:author="Ivan A Sanchez Vera" w:date="2019-01-23T16:38:00Z">
        <w:r w:rsidRPr="00E65167">
          <w:rPr>
            <w:rFonts w:ascii="Times New Roman" w:eastAsia="Calibri" w:hAnsi="Times New Roman" w:cs="Arial"/>
            <w:sz w:val="24"/>
            <w:szCs w:val="24"/>
            <w:lang w:val="es-ES"/>
          </w:rPr>
          <w:t>. Se observo que</w:t>
        </w:r>
      </w:ins>
      <w:ins w:id="574" w:author="DAVIDS  GONZALEZ" w:date="2018-10-16T11:22:00Z">
        <w:del w:id="575" w:author="Ivan A Sanchez Vera" w:date="2019-01-23T16:38:00Z">
          <w:r w:rsidRPr="00E65167" w:rsidDel="00080BC2">
            <w:rPr>
              <w:rFonts w:ascii="Times New Roman" w:eastAsia="Calibri" w:hAnsi="Times New Roman" w:cs="Arial"/>
              <w:sz w:val="24"/>
              <w:szCs w:val="24"/>
              <w:lang w:val="es-ES"/>
            </w:rPr>
            <w:delText>,</w:delText>
          </w:r>
        </w:del>
      </w:ins>
      <w:ins w:id="576" w:author="DAVIDS  GONZALEZ" w:date="2018-10-16T11:21:00Z">
        <w:r w:rsidRPr="00E65167">
          <w:rPr>
            <w:rFonts w:ascii="Times New Roman" w:eastAsia="Calibri" w:hAnsi="Times New Roman" w:cs="Arial"/>
            <w:sz w:val="24"/>
            <w:szCs w:val="24"/>
            <w:lang w:val="es-ES"/>
          </w:rPr>
          <w:t xml:space="preserve"> </w:t>
        </w:r>
      </w:ins>
      <w:ins w:id="577" w:author="DAVIDS  GONZALEZ" w:date="2018-10-16T11:37:00Z">
        <w:r w:rsidRPr="00E65167">
          <w:rPr>
            <w:rFonts w:ascii="Times New Roman" w:eastAsia="Calibri" w:hAnsi="Times New Roman" w:cs="Arial"/>
            <w:sz w:val="24"/>
            <w:szCs w:val="24"/>
            <w:lang w:val="es-ES"/>
          </w:rPr>
          <w:t>dichas aplicacione</w:t>
        </w:r>
      </w:ins>
      <w:ins w:id="578" w:author="DAVIDS  GONZALEZ" w:date="2018-10-16T11:38:00Z">
        <w:r w:rsidRPr="00E65167">
          <w:rPr>
            <w:rFonts w:ascii="Times New Roman" w:eastAsia="Calibri" w:hAnsi="Times New Roman" w:cs="Arial"/>
            <w:sz w:val="24"/>
            <w:szCs w:val="24"/>
            <w:lang w:val="es-ES"/>
          </w:rPr>
          <w:t xml:space="preserve">s </w:t>
        </w:r>
        <w:del w:id="579" w:author="Ivan A Sanchez Vera" w:date="2019-01-23T16:38:00Z">
          <w:r w:rsidRPr="00E65167" w:rsidDel="00080BC2">
            <w:rPr>
              <w:rFonts w:ascii="Times New Roman" w:eastAsia="Calibri" w:hAnsi="Times New Roman" w:cs="Arial"/>
              <w:sz w:val="24"/>
              <w:szCs w:val="24"/>
              <w:lang w:val="es-ES"/>
            </w:rPr>
            <w:delText>no se</w:delText>
          </w:r>
        </w:del>
      </w:ins>
      <w:ins w:id="580" w:author="DAVIDS  GONZALEZ" w:date="2018-10-16T11:37:00Z">
        <w:del w:id="581" w:author="Ivan A Sanchez Vera" w:date="2019-01-23T16:38:00Z">
          <w:r w:rsidRPr="00E65167" w:rsidDel="00080BC2">
            <w:rPr>
              <w:rFonts w:ascii="Times New Roman" w:eastAsia="Calibri" w:hAnsi="Times New Roman" w:cs="Arial"/>
              <w:sz w:val="24"/>
              <w:szCs w:val="24"/>
              <w:lang w:val="es-ES"/>
            </w:rPr>
            <w:delText xml:space="preserve"> enfoca</w:delText>
          </w:r>
        </w:del>
      </w:ins>
      <w:ins w:id="582" w:author="DAVIDS  GONZALEZ" w:date="2018-10-16T11:38:00Z">
        <w:del w:id="583" w:author="Ivan A Sanchez Vera" w:date="2019-01-23T16:38:00Z">
          <w:r w:rsidRPr="00E65167" w:rsidDel="00080BC2">
            <w:rPr>
              <w:rFonts w:ascii="Times New Roman" w:eastAsia="Calibri" w:hAnsi="Times New Roman" w:cs="Arial"/>
              <w:sz w:val="24"/>
              <w:szCs w:val="24"/>
              <w:lang w:val="es-ES"/>
            </w:rPr>
            <w:delText>n</w:delText>
          </w:r>
        </w:del>
      </w:ins>
      <w:ins w:id="584" w:author="Ivan A Sanchez Vera" w:date="2019-01-23T16:38:00Z">
        <w:r w:rsidRPr="00E65167">
          <w:rPr>
            <w:rFonts w:ascii="Times New Roman" w:eastAsia="Calibri" w:hAnsi="Times New Roman" w:cs="Arial"/>
            <w:sz w:val="24"/>
            <w:szCs w:val="24"/>
            <w:lang w:val="es-ES"/>
          </w:rPr>
          <w:t>no brindan servicio</w:t>
        </w:r>
      </w:ins>
      <w:ins w:id="585" w:author="DAVIDS  GONZALEZ" w:date="2019-01-25T17:49:00Z">
        <w:r w:rsidRPr="00E65167">
          <w:rPr>
            <w:rFonts w:ascii="Times New Roman" w:eastAsia="Calibri" w:hAnsi="Times New Roman" w:cs="Arial"/>
            <w:sz w:val="24"/>
            <w:szCs w:val="24"/>
            <w:lang w:val="es-ES"/>
          </w:rPr>
          <w:t>s</w:t>
        </w:r>
      </w:ins>
      <w:ins w:id="586" w:author="DAVIDS  GONZALEZ" w:date="2018-10-16T11:37:00Z">
        <w:r w:rsidRPr="00E65167">
          <w:rPr>
            <w:rFonts w:ascii="Times New Roman" w:eastAsia="Calibri" w:hAnsi="Times New Roman" w:cs="Arial"/>
            <w:sz w:val="24"/>
            <w:szCs w:val="24"/>
            <w:lang w:val="es-ES"/>
          </w:rPr>
          <w:t xml:space="preserve"> </w:t>
        </w:r>
      </w:ins>
      <w:ins w:id="587" w:author="Ivan A Sanchez Vera" w:date="2019-01-23T16:38:00Z">
        <w:r w:rsidRPr="00E65167">
          <w:rPr>
            <w:rFonts w:ascii="Times New Roman" w:eastAsia="Calibri" w:hAnsi="Times New Roman" w:cs="Arial"/>
            <w:sz w:val="24"/>
            <w:szCs w:val="24"/>
            <w:lang w:val="es-ES"/>
          </w:rPr>
          <w:t>en</w:t>
        </w:r>
      </w:ins>
      <w:ins w:id="588" w:author="DAVIDS  GONZALEZ" w:date="2018-10-16T11:37:00Z">
        <w:del w:id="589" w:author="Ivan A Sanchez Vera" w:date="2019-01-23T16:38:00Z">
          <w:r w:rsidRPr="00E65167" w:rsidDel="00EA2DC2">
            <w:rPr>
              <w:rFonts w:ascii="Times New Roman" w:eastAsia="Calibri" w:hAnsi="Times New Roman" w:cs="Arial"/>
              <w:sz w:val="24"/>
              <w:szCs w:val="24"/>
              <w:lang w:val="es-ES"/>
            </w:rPr>
            <w:delText>a</w:delText>
          </w:r>
        </w:del>
        <w:r w:rsidRPr="00E65167">
          <w:rPr>
            <w:rFonts w:ascii="Times New Roman" w:eastAsia="Calibri" w:hAnsi="Times New Roman" w:cs="Arial"/>
            <w:sz w:val="24"/>
            <w:szCs w:val="24"/>
            <w:lang w:val="es-ES"/>
          </w:rPr>
          <w:t xml:space="preserve"> la Provincia de Santa Elena – Ecuador, </w:t>
        </w:r>
      </w:ins>
      <w:ins w:id="590" w:author="DAVIDS  GONZALEZ" w:date="2018-10-16T11:40:00Z">
        <w:del w:id="591" w:author="Ivan A Sanchez Vera" w:date="2019-01-23T16:39:00Z">
          <w:r w:rsidRPr="00E65167" w:rsidDel="00992A20">
            <w:rPr>
              <w:rFonts w:ascii="Times New Roman" w:eastAsia="Calibri" w:hAnsi="Times New Roman" w:cs="Arial"/>
              <w:sz w:val="24"/>
              <w:szCs w:val="24"/>
              <w:lang w:val="es-ES"/>
            </w:rPr>
            <w:delText>estas tienen</w:delText>
          </w:r>
        </w:del>
      </w:ins>
      <w:ins w:id="592" w:author="DAVIDS  GONZALEZ" w:date="2018-10-16T11:21:00Z">
        <w:del w:id="593" w:author="Ivan A Sanchez Vera" w:date="2019-01-23T16:39:00Z">
          <w:r w:rsidRPr="00E65167" w:rsidDel="00992A20">
            <w:rPr>
              <w:rFonts w:ascii="Times New Roman" w:eastAsia="Calibri" w:hAnsi="Times New Roman" w:cs="Arial"/>
              <w:sz w:val="24"/>
              <w:szCs w:val="24"/>
              <w:lang w:val="es-ES"/>
            </w:rPr>
            <w:delText xml:space="preserve"> características </w:delText>
          </w:r>
        </w:del>
      </w:ins>
      <w:ins w:id="594" w:author="DAVIDS  GONZALEZ" w:date="2018-10-16T11:22:00Z">
        <w:del w:id="595" w:author="Ivan A Sanchez Vera" w:date="2019-01-23T16:39:00Z">
          <w:r w:rsidRPr="00E65167" w:rsidDel="00992A20">
            <w:rPr>
              <w:rFonts w:ascii="Times New Roman" w:eastAsia="Calibri" w:hAnsi="Times New Roman" w:cs="Arial"/>
              <w:sz w:val="24"/>
              <w:szCs w:val="24"/>
              <w:lang w:val="es-ES"/>
            </w:rPr>
            <w:delText xml:space="preserve">a poseer </w:delText>
          </w:r>
        </w:del>
      </w:ins>
      <w:ins w:id="596" w:author="DAVIDS  GONZALEZ" w:date="2018-10-16T11:26:00Z">
        <w:del w:id="597" w:author="Ivan A Sanchez Vera" w:date="2019-01-23T16:39:00Z">
          <w:r w:rsidRPr="00E65167" w:rsidDel="00992A20">
            <w:rPr>
              <w:rFonts w:ascii="Times New Roman" w:eastAsia="Calibri" w:hAnsi="Times New Roman" w:cs="Arial"/>
              <w:sz w:val="24"/>
              <w:szCs w:val="24"/>
              <w:lang w:val="es-ES"/>
            </w:rPr>
            <w:delText xml:space="preserve">la </w:delText>
          </w:r>
        </w:del>
      </w:ins>
      <w:ins w:id="598" w:author="DAVIDS  GONZALEZ" w:date="2018-10-16T11:22:00Z">
        <w:del w:id="599" w:author="Ivan A Sanchez Vera" w:date="2019-01-23T16:39:00Z">
          <w:r w:rsidRPr="00E65167" w:rsidDel="00992A20">
            <w:rPr>
              <w:rFonts w:ascii="Times New Roman" w:eastAsia="Calibri" w:hAnsi="Times New Roman" w:cs="Arial"/>
              <w:sz w:val="24"/>
              <w:szCs w:val="24"/>
              <w:lang w:val="es-ES"/>
            </w:rPr>
            <w:delText>nuestra</w:delText>
          </w:r>
        </w:del>
      </w:ins>
      <w:ins w:id="600" w:author="Ivan A Sanchez Vera" w:date="2019-01-23T16:39:00Z">
        <w:r w:rsidRPr="00E65167">
          <w:rPr>
            <w:rFonts w:ascii="Times New Roman" w:eastAsia="Calibri" w:hAnsi="Times New Roman" w:cs="Arial"/>
            <w:sz w:val="24"/>
            <w:szCs w:val="24"/>
            <w:lang w:val="es-ES"/>
          </w:rPr>
          <w:t>particularidad que la aplicación propuesta si presenta</w:t>
        </w:r>
      </w:ins>
      <w:ins w:id="601" w:author="DAVIDS  GONZALEZ" w:date="2018-10-16T11:23:00Z">
        <w:r w:rsidRPr="00E65167">
          <w:rPr>
            <w:rFonts w:ascii="Times New Roman" w:eastAsia="Calibri" w:hAnsi="Times New Roman" w:cs="Arial"/>
            <w:sz w:val="24"/>
            <w:szCs w:val="24"/>
            <w:lang w:val="es-ES"/>
          </w:rPr>
          <w:t xml:space="preserve">. </w:t>
        </w:r>
      </w:ins>
      <w:ins w:id="602" w:author="DAVIDS  GONZALEZ" w:date="2018-10-16T11:24:00Z">
        <w:r w:rsidRPr="00E65167">
          <w:rPr>
            <w:rFonts w:ascii="Times New Roman" w:eastAsia="Calibri" w:hAnsi="Times New Roman" w:cs="Arial"/>
            <w:sz w:val="24"/>
            <w:szCs w:val="24"/>
            <w:lang w:val="es-ES"/>
          </w:rPr>
          <w:t>Además</w:t>
        </w:r>
      </w:ins>
      <w:ins w:id="603" w:author="DAVIDS  GONZALEZ" w:date="2018-10-16T11:23:00Z">
        <w:r w:rsidRPr="00E65167">
          <w:rPr>
            <w:rFonts w:ascii="Times New Roman" w:eastAsia="Calibri" w:hAnsi="Times New Roman" w:cs="Arial"/>
            <w:sz w:val="24"/>
            <w:szCs w:val="24"/>
            <w:lang w:val="es-ES"/>
          </w:rPr>
          <w:t xml:space="preserve"> de las </w:t>
        </w:r>
      </w:ins>
      <w:ins w:id="604" w:author="DAVIDS  GONZALEZ" w:date="2018-10-16T11:24:00Z">
        <w:r w:rsidRPr="00E65167">
          <w:rPr>
            <w:rFonts w:ascii="Times New Roman" w:eastAsia="Calibri" w:hAnsi="Times New Roman" w:cs="Arial"/>
            <w:sz w:val="24"/>
            <w:szCs w:val="24"/>
            <w:lang w:val="es-ES"/>
          </w:rPr>
          <w:t xml:space="preserve">ventajas </w:t>
        </w:r>
      </w:ins>
      <w:ins w:id="605" w:author="DAVIDS  GONZALEZ" w:date="2018-10-16T11:25:00Z">
        <w:r w:rsidRPr="00E65167">
          <w:rPr>
            <w:rFonts w:ascii="Times New Roman" w:eastAsia="Calibri" w:hAnsi="Times New Roman" w:cs="Arial"/>
            <w:sz w:val="24"/>
            <w:szCs w:val="24"/>
            <w:lang w:val="es-ES"/>
          </w:rPr>
          <w:t>exhibidas en la Tabla existirá</w:t>
        </w:r>
      </w:ins>
      <w:ins w:id="606" w:author="Ivan A Sanchez Vera" w:date="2019-01-23T16:39:00Z">
        <w:r w:rsidRPr="00E65167">
          <w:rPr>
            <w:rFonts w:ascii="Times New Roman" w:eastAsia="Calibri" w:hAnsi="Times New Roman" w:cs="Arial"/>
            <w:sz w:val="24"/>
            <w:szCs w:val="24"/>
            <w:lang w:val="es-ES"/>
          </w:rPr>
          <w:t xml:space="preserve"> </w:t>
        </w:r>
      </w:ins>
      <w:ins w:id="607" w:author="DAVIDS  GONZALEZ" w:date="2018-10-16T11:25:00Z">
        <w:del w:id="608" w:author="Ivan A Sanchez Vera" w:date="2019-01-23T16:39:00Z">
          <w:r w:rsidRPr="00E65167" w:rsidDel="00992A20">
            <w:rPr>
              <w:rFonts w:ascii="Times New Roman" w:eastAsia="Calibri" w:hAnsi="Times New Roman" w:cs="Arial"/>
              <w:sz w:val="24"/>
              <w:szCs w:val="24"/>
              <w:lang w:val="es-ES"/>
            </w:rPr>
            <w:delText xml:space="preserve"> </w:delText>
          </w:r>
        </w:del>
      </w:ins>
      <w:ins w:id="609" w:author="DAVIDS  GONZALEZ" w:date="2018-10-16T11:26:00Z">
        <w:del w:id="610" w:author="Ivan A Sanchez Vera" w:date="2019-01-23T16:39:00Z">
          <w:r w:rsidRPr="00E65167" w:rsidDel="00992A20">
            <w:rPr>
              <w:rFonts w:ascii="Times New Roman" w:eastAsia="Calibri" w:hAnsi="Times New Roman" w:cs="Arial"/>
              <w:sz w:val="24"/>
              <w:szCs w:val="24"/>
              <w:lang w:val="es-ES"/>
            </w:rPr>
            <w:delText xml:space="preserve">perfecta </w:delText>
          </w:r>
        </w:del>
      </w:ins>
      <w:ins w:id="611" w:author="DAVIDS  GONZALEZ" w:date="2018-10-16T11:27:00Z">
        <w:r w:rsidRPr="00E65167">
          <w:rPr>
            <w:rFonts w:ascii="Times New Roman" w:eastAsia="Calibri" w:hAnsi="Times New Roman" w:cs="Arial"/>
            <w:sz w:val="24"/>
            <w:szCs w:val="24"/>
            <w:lang w:val="es-ES"/>
          </w:rPr>
          <w:t>coordinación entre la ANT y nuestro equipo de desarrollo</w:t>
        </w:r>
      </w:ins>
      <w:ins w:id="612" w:author="Ivan A Sanchez Vera" w:date="2019-01-23T16:40:00Z">
        <w:r w:rsidRPr="00E65167">
          <w:rPr>
            <w:rFonts w:ascii="Times New Roman" w:eastAsia="Calibri" w:hAnsi="Times New Roman" w:cs="Arial"/>
            <w:sz w:val="24"/>
            <w:szCs w:val="24"/>
            <w:lang w:val="es-ES"/>
          </w:rPr>
          <w:t>,</w:t>
        </w:r>
      </w:ins>
      <w:ins w:id="613" w:author="DAVIDS  GONZALEZ" w:date="2018-10-16T11:27:00Z">
        <w:r w:rsidRPr="00E65167">
          <w:rPr>
            <w:rFonts w:ascii="Times New Roman" w:eastAsia="Calibri" w:hAnsi="Times New Roman" w:cs="Arial"/>
            <w:sz w:val="24"/>
            <w:szCs w:val="24"/>
            <w:lang w:val="es-ES"/>
          </w:rPr>
          <w:t xml:space="preserve"> </w:t>
        </w:r>
      </w:ins>
      <w:ins w:id="614" w:author="DAVIDS  GONZALEZ" w:date="2018-10-16T11:28:00Z">
        <w:r w:rsidRPr="00E65167">
          <w:rPr>
            <w:rFonts w:ascii="Times New Roman" w:eastAsia="Calibri" w:hAnsi="Times New Roman" w:cs="Arial"/>
            <w:sz w:val="24"/>
            <w:szCs w:val="24"/>
            <w:lang w:val="es-ES"/>
          </w:rPr>
          <w:t>tomando como prioridad el manejo de información que se generará a través de este proyecto</w:t>
        </w:r>
      </w:ins>
      <w:ins w:id="615" w:author="Ivan A Sanchez Vera" w:date="2019-01-23T16:40:00Z">
        <w:r w:rsidRPr="00E65167">
          <w:rPr>
            <w:rFonts w:ascii="Times New Roman" w:eastAsia="Calibri" w:hAnsi="Times New Roman" w:cs="Arial"/>
            <w:sz w:val="24"/>
            <w:szCs w:val="24"/>
            <w:lang w:val="es-ES"/>
          </w:rPr>
          <w:t xml:space="preserve">. La ventaja para la entidad de control ANT, es que </w:t>
        </w:r>
      </w:ins>
      <w:ins w:id="616" w:author="Ivan A Sanchez Vera" w:date="2019-01-23T16:41:00Z">
        <w:r w:rsidRPr="00E65167">
          <w:rPr>
            <w:rFonts w:ascii="Times New Roman" w:eastAsia="Calibri" w:hAnsi="Times New Roman" w:cs="Arial"/>
            <w:sz w:val="24"/>
            <w:szCs w:val="24"/>
            <w:lang w:val="es-ES"/>
          </w:rPr>
          <w:t>dispondrá de la información generada por el proyecto</w:t>
        </w:r>
      </w:ins>
      <w:ins w:id="617" w:author="DAVIDS  GONZALEZ" w:date="2018-10-16T11:31:00Z">
        <w:del w:id="618" w:author="Ivan A Sanchez Vera" w:date="2019-01-23T16:41:00Z">
          <w:r w:rsidRPr="00E65167" w:rsidDel="00992A20">
            <w:rPr>
              <w:rFonts w:ascii="Times New Roman" w:eastAsia="Calibri" w:hAnsi="Times New Roman" w:cs="Arial"/>
              <w:sz w:val="24"/>
              <w:szCs w:val="24"/>
              <w:lang w:val="es-ES"/>
            </w:rPr>
            <w:delText xml:space="preserve"> de la cual </w:delText>
          </w:r>
        </w:del>
      </w:ins>
      <w:ins w:id="619" w:author="DAVIDS  GONZALEZ" w:date="2018-10-16T11:33:00Z">
        <w:del w:id="620" w:author="Ivan A Sanchez Vera" w:date="2019-01-23T16:41:00Z">
          <w:r w:rsidRPr="00E65167" w:rsidDel="00992A20">
            <w:rPr>
              <w:rFonts w:ascii="Times New Roman" w:eastAsia="Calibri" w:hAnsi="Times New Roman" w:cs="Arial"/>
              <w:sz w:val="24"/>
              <w:szCs w:val="24"/>
              <w:lang w:val="es-ES"/>
            </w:rPr>
            <w:delText>obtendrá</w:delText>
          </w:r>
        </w:del>
      </w:ins>
      <w:ins w:id="621" w:author="DAVIDS  GONZALEZ" w:date="2018-10-16T11:31:00Z">
        <w:del w:id="622" w:author="Ivan A Sanchez Vera" w:date="2019-01-23T16:41:00Z">
          <w:r w:rsidRPr="00E65167" w:rsidDel="00992A20">
            <w:rPr>
              <w:rFonts w:ascii="Times New Roman" w:eastAsia="Calibri" w:hAnsi="Times New Roman" w:cs="Arial"/>
              <w:sz w:val="24"/>
              <w:szCs w:val="24"/>
              <w:lang w:val="es-ES"/>
            </w:rPr>
            <w:delText xml:space="preserve"> </w:delText>
          </w:r>
        </w:del>
      </w:ins>
      <w:ins w:id="623" w:author="DAVIDS  GONZALEZ" w:date="2018-10-16T11:33:00Z">
        <w:del w:id="624" w:author="Ivan A Sanchez Vera" w:date="2019-01-23T16:41:00Z">
          <w:r w:rsidRPr="00E65167" w:rsidDel="00992A20">
            <w:rPr>
              <w:rFonts w:ascii="Times New Roman" w:eastAsia="Calibri" w:hAnsi="Times New Roman" w:cs="Arial"/>
              <w:sz w:val="24"/>
              <w:szCs w:val="24"/>
              <w:lang w:val="es-ES"/>
            </w:rPr>
            <w:delText>total control la ANT</w:delText>
          </w:r>
        </w:del>
        <w:r w:rsidRPr="00E65167">
          <w:rPr>
            <w:rFonts w:ascii="Times New Roman" w:eastAsia="Calibri" w:hAnsi="Times New Roman" w:cs="Arial"/>
            <w:sz w:val="24"/>
            <w:szCs w:val="24"/>
            <w:lang w:val="es-ES"/>
          </w:rPr>
          <w:t xml:space="preserve">, </w:t>
        </w:r>
        <w:del w:id="625" w:author="Ivan A Sanchez Vera" w:date="2019-01-23T16:41:00Z">
          <w:r w:rsidRPr="00E65167" w:rsidDel="00992A20">
            <w:rPr>
              <w:rFonts w:ascii="Times New Roman" w:eastAsia="Calibri" w:hAnsi="Times New Roman" w:cs="Arial"/>
              <w:sz w:val="24"/>
              <w:szCs w:val="24"/>
              <w:lang w:val="es-ES"/>
            </w:rPr>
            <w:delText>caso que no est</w:delText>
          </w:r>
        </w:del>
      </w:ins>
      <w:ins w:id="626" w:author="DAVIDS  GONZALEZ" w:date="2018-10-16T11:53:00Z">
        <w:del w:id="627" w:author="Ivan A Sanchez Vera" w:date="2019-01-23T16:41:00Z">
          <w:r w:rsidRPr="00E65167" w:rsidDel="00992A20">
            <w:rPr>
              <w:rFonts w:ascii="Times New Roman" w:eastAsia="Calibri" w:hAnsi="Times New Roman" w:cs="Arial"/>
              <w:sz w:val="24"/>
              <w:szCs w:val="24"/>
              <w:lang w:val="es-ES"/>
            </w:rPr>
            <w:delText>á</w:delText>
          </w:r>
        </w:del>
      </w:ins>
      <w:ins w:id="628" w:author="DAVIDS  GONZALEZ" w:date="2018-10-16T11:33:00Z">
        <w:del w:id="629" w:author="Ivan A Sanchez Vera" w:date="2019-01-23T16:41:00Z">
          <w:r w:rsidRPr="00E65167" w:rsidDel="00992A20">
            <w:rPr>
              <w:rFonts w:ascii="Times New Roman" w:eastAsia="Calibri" w:hAnsi="Times New Roman" w:cs="Arial"/>
              <w:sz w:val="24"/>
              <w:szCs w:val="24"/>
              <w:lang w:val="es-ES"/>
            </w:rPr>
            <w:delText xml:space="preserve"> dentro del alcance de</w:delText>
          </w:r>
        </w:del>
      </w:ins>
      <w:ins w:id="630" w:author="Ivan A Sanchez Vera" w:date="2019-01-23T16:41:00Z">
        <w:r w:rsidRPr="00E65167">
          <w:rPr>
            <w:rFonts w:ascii="Times New Roman" w:eastAsia="Calibri" w:hAnsi="Times New Roman" w:cs="Arial"/>
            <w:sz w:val="24"/>
            <w:szCs w:val="24"/>
            <w:lang w:val="es-ES"/>
          </w:rPr>
          <w:t>lo cual no sucede con</w:t>
        </w:r>
      </w:ins>
      <w:ins w:id="631" w:author="DAVIDS  GONZALEZ" w:date="2018-10-16T11:33:00Z">
        <w:r w:rsidRPr="00E65167">
          <w:rPr>
            <w:rFonts w:ascii="Times New Roman" w:eastAsia="Calibri" w:hAnsi="Times New Roman" w:cs="Arial"/>
            <w:sz w:val="24"/>
            <w:szCs w:val="24"/>
            <w:lang w:val="es-ES"/>
          </w:rPr>
          <w:t xml:space="preserve"> </w:t>
        </w:r>
        <w:proofErr w:type="spellStart"/>
        <w:r w:rsidRPr="00E65167">
          <w:rPr>
            <w:rFonts w:ascii="Times New Roman" w:eastAsia="Calibri" w:hAnsi="Times New Roman" w:cs="Arial"/>
            <w:sz w:val="24"/>
            <w:szCs w:val="24"/>
            <w:lang w:val="es-ES"/>
          </w:rPr>
          <w:t>Moovit</w:t>
        </w:r>
        <w:proofErr w:type="spellEnd"/>
        <w:r w:rsidRPr="00E65167">
          <w:rPr>
            <w:rFonts w:ascii="Times New Roman" w:eastAsia="Calibri" w:hAnsi="Times New Roman" w:cs="Arial"/>
            <w:sz w:val="24"/>
            <w:szCs w:val="24"/>
            <w:lang w:val="es-ES"/>
          </w:rPr>
          <w:t xml:space="preserve"> </w:t>
        </w:r>
      </w:ins>
      <w:ins w:id="632" w:author="DAVIDS  GONZALEZ" w:date="2018-10-16T11:51:00Z">
        <w:r w:rsidRPr="00E65167">
          <w:rPr>
            <w:rFonts w:ascii="Times New Roman" w:eastAsia="Calibri" w:hAnsi="Times New Roman" w:cs="Arial"/>
            <w:sz w:val="24"/>
            <w:szCs w:val="24"/>
            <w:lang w:val="es-ES"/>
          </w:rPr>
          <w:t xml:space="preserve">y Google </w:t>
        </w:r>
        <w:proofErr w:type="spellStart"/>
        <w:r w:rsidRPr="00E65167">
          <w:rPr>
            <w:rFonts w:ascii="Times New Roman" w:eastAsia="Calibri" w:hAnsi="Times New Roman" w:cs="Arial"/>
            <w:sz w:val="24"/>
            <w:szCs w:val="24"/>
            <w:lang w:val="es-ES"/>
          </w:rPr>
          <w:t>Maps</w:t>
        </w:r>
      </w:ins>
      <w:proofErr w:type="spellEnd"/>
      <w:ins w:id="633" w:author="DAVIDS  GONZALEZ" w:date="2018-10-16T11:53:00Z">
        <w:r w:rsidRPr="00E65167">
          <w:rPr>
            <w:rFonts w:ascii="Times New Roman" w:eastAsia="Calibri" w:hAnsi="Times New Roman" w:cs="Arial"/>
            <w:sz w:val="24"/>
            <w:szCs w:val="24"/>
            <w:lang w:val="es-ES"/>
          </w:rPr>
          <w:t>.</w:t>
        </w:r>
      </w:ins>
    </w:p>
    <w:p w:rsidR="00E65167" w:rsidRPr="00E65167" w:rsidDel="00465B17" w:rsidRDefault="00E65167">
      <w:pPr>
        <w:spacing w:after="0" w:line="360" w:lineRule="auto"/>
        <w:jc w:val="both"/>
        <w:rPr>
          <w:ins w:id="634" w:author="DAVIDS  GONZALEZ" w:date="2018-10-16T11:57:00Z"/>
          <w:del w:id="635" w:author="Davids Adrian Gonzalez Tigrero" w:date="2019-01-26T18:22:00Z"/>
          <w:rFonts w:ascii="Times New Roman" w:eastAsia="Calibri" w:hAnsi="Times New Roman" w:cs="Arial"/>
          <w:sz w:val="24"/>
          <w:szCs w:val="24"/>
          <w:lang w:val="es-ES"/>
        </w:rPr>
        <w:pPrChange w:id="636" w:author="Davids Adrian Gonzalez Tigrero" w:date="2019-01-26T18:22:00Z">
          <w:pPr>
            <w:spacing w:line="276" w:lineRule="auto"/>
            <w:ind w:firstLine="360"/>
            <w:jc w:val="both"/>
          </w:pPr>
        </w:pPrChange>
      </w:pPr>
    </w:p>
    <w:p w:rsidR="005D067D" w:rsidRPr="00E65167" w:rsidRDefault="005D067D" w:rsidP="00E65167">
      <w:pPr>
        <w:spacing w:after="0" w:line="360" w:lineRule="auto"/>
        <w:jc w:val="both"/>
        <w:rPr>
          <w:ins w:id="637" w:author="DAVIDS  GONZALEZ" w:date="2018-10-16T11:57:00Z"/>
          <w:rFonts w:ascii="Times New Roman" w:eastAsia="Calibri" w:hAnsi="Times New Roman" w:cs="Arial"/>
          <w:sz w:val="24"/>
          <w:szCs w:val="24"/>
          <w:lang w:val="es-ES"/>
        </w:rPr>
      </w:pPr>
    </w:p>
    <w:p w:rsidR="005D067D" w:rsidRDefault="005D067D" w:rsidP="00E65167">
      <w:pPr>
        <w:spacing w:after="0" w:line="360" w:lineRule="auto"/>
        <w:jc w:val="both"/>
        <w:rPr>
          <w:rFonts w:ascii="Times New Roman" w:eastAsia="Calibri" w:hAnsi="Times New Roman" w:cs="Arial"/>
          <w:sz w:val="24"/>
          <w:szCs w:val="24"/>
          <w:lang w:val="es-ES"/>
        </w:rPr>
      </w:pPr>
      <w:ins w:id="638" w:author="DAVIDS  GONZALEZ" w:date="2018-10-16T11:57:00Z">
        <w:r w:rsidRPr="00E65167">
          <w:rPr>
            <w:rFonts w:ascii="Times New Roman" w:eastAsia="Calibri" w:hAnsi="Times New Roman" w:cs="Arial"/>
            <w:sz w:val="24"/>
            <w:szCs w:val="24"/>
            <w:lang w:val="es-ES"/>
            <w:rPrChange w:id="639" w:author="DAVIDS  GONZALEZ" w:date="2018-10-16T11:57:00Z">
              <w:rPr>
                <w:rFonts w:ascii="Arial" w:hAnsi="Arial" w:cs="Arial"/>
              </w:rPr>
            </w:rPrChange>
          </w:rPr>
          <w:t>Por otro lado, como prueba del mal servicio prestado, en la opinión publicada del diario El Telégrafo, en su editorial del 11 de julio del 2016 redacta que. “Un 70% de los ecuatorianos usan el transporte mal llamado público. Lo justo y exacto debería ser llamarlo servicio privado de transporte. Cada día es una queja distinta y la situación ni se mejora y mucho menos alcanza el nivel de excelencia que exige la ciudadanía”</w:t>
        </w:r>
      </w:ins>
      <w:ins w:id="640" w:author="DAVIDS  GONZALEZ" w:date="2018-10-16T11:59:00Z">
        <w:r w:rsidRPr="00E65167">
          <w:rPr>
            <w:rFonts w:ascii="Times New Roman" w:eastAsia="Calibri" w:hAnsi="Times New Roman" w:cs="Arial"/>
            <w:sz w:val="24"/>
            <w:szCs w:val="24"/>
            <w:lang w:val="es-ES"/>
          </w:rPr>
          <w:t>.</w:t>
        </w:r>
      </w:ins>
      <w:customXmlInsRangeStart w:id="641" w:author="DAVIDS  GONZALEZ" w:date="2018-10-16T11:59:00Z"/>
      <w:sdt>
        <w:sdtPr>
          <w:rPr>
            <w:rFonts w:ascii="Times New Roman" w:eastAsia="Calibri" w:hAnsi="Times New Roman" w:cs="Arial"/>
            <w:sz w:val="24"/>
            <w:szCs w:val="24"/>
            <w:lang w:val="es-ES"/>
          </w:rPr>
          <w:id w:val="-5058029"/>
          <w:citation/>
        </w:sdtPr>
        <w:sdtContent>
          <w:customXmlInsRangeEnd w:id="641"/>
          <w:ins w:id="642" w:author="DAVIDS  GONZALEZ" w:date="2018-10-16T11:59:00Z">
            <w:r w:rsidRPr="00E65167">
              <w:rPr>
                <w:rFonts w:ascii="Times New Roman" w:eastAsia="Calibri" w:hAnsi="Times New Roman" w:cs="Arial"/>
                <w:sz w:val="24"/>
                <w:szCs w:val="24"/>
                <w:lang w:val="es-ES"/>
              </w:rPr>
              <w:fldChar w:fldCharType="begin"/>
            </w:r>
            <w:r w:rsidRPr="00E65167">
              <w:rPr>
                <w:rFonts w:ascii="Times New Roman" w:eastAsia="Calibri" w:hAnsi="Times New Roman" w:cs="Arial"/>
                <w:sz w:val="24"/>
                <w:szCs w:val="24"/>
                <w:lang w:val="es-ES"/>
              </w:rPr>
              <w:instrText xml:space="preserve"> CITATION Telegrafo \l 12298 </w:instrText>
            </w:r>
          </w:ins>
          <w:r w:rsidRPr="00E65167">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[15]</w:t>
          </w:r>
          <w:ins w:id="643" w:author="DAVIDS  GONZALEZ" w:date="2018-10-16T11:59:00Z">
            <w:r w:rsidRPr="00E65167">
              <w:rPr>
                <w:rFonts w:ascii="Times New Roman" w:eastAsia="Calibri" w:hAnsi="Times New Roman" w:cs="Arial"/>
                <w:sz w:val="24"/>
                <w:szCs w:val="24"/>
                <w:lang w:val="es-ES"/>
              </w:rPr>
              <w:fldChar w:fldCharType="end"/>
            </w:r>
          </w:ins>
          <w:customXmlInsRangeStart w:id="644" w:author="DAVIDS  GONZALEZ" w:date="2018-10-16T11:59:00Z"/>
        </w:sdtContent>
      </w:sdt>
      <w:customXmlInsRangeEnd w:id="644"/>
    </w:p>
    <w:p w:rsidR="00E65167" w:rsidRPr="00E65167" w:rsidRDefault="00E65167" w:rsidP="00E65167">
      <w:pPr>
        <w:spacing w:after="0" w:line="360" w:lineRule="auto"/>
        <w:jc w:val="both"/>
        <w:rPr>
          <w:ins w:id="645" w:author="DAVIDS  GONZALEZ" w:date="2018-10-16T12:01:00Z"/>
          <w:rFonts w:ascii="Times New Roman" w:eastAsia="Calibri" w:hAnsi="Times New Roman" w:cs="Arial"/>
          <w:sz w:val="24"/>
          <w:szCs w:val="24"/>
          <w:lang w:val="es-ES"/>
        </w:rPr>
      </w:pPr>
    </w:p>
    <w:p w:rsidR="005D067D" w:rsidRDefault="005D067D" w:rsidP="00E65167">
      <w:pPr>
        <w:spacing w:after="0" w:line="360" w:lineRule="auto"/>
        <w:jc w:val="both"/>
        <w:rPr>
          <w:rFonts w:ascii="Times New Roman" w:eastAsia="Calibri" w:hAnsi="Times New Roman" w:cs="Arial"/>
          <w:sz w:val="24"/>
          <w:szCs w:val="24"/>
          <w:lang w:val="es-ES"/>
        </w:rPr>
      </w:pPr>
      <w:ins w:id="646" w:author="DAVIDS  GONZALEZ" w:date="2018-10-16T12:01:00Z">
        <w:r w:rsidRPr="00E65167">
          <w:rPr>
            <w:rFonts w:ascii="Times New Roman" w:eastAsia="Calibri" w:hAnsi="Times New Roman" w:cs="Arial"/>
            <w:sz w:val="24"/>
            <w:szCs w:val="24"/>
            <w:lang w:val="es-ES"/>
            <w:rPrChange w:id="647" w:author="DAVIDS  GONZALEZ" w:date="2018-10-16T12:01:00Z">
              <w:rPr>
                <w:rFonts w:ascii="Arial" w:hAnsi="Arial" w:cs="Arial"/>
                <w:sz w:val="24"/>
                <w:szCs w:val="24"/>
                <w:lang w:val="es-ES"/>
              </w:rPr>
            </w:rPrChange>
          </w:rPr>
          <w:t xml:space="preserve">Al no existir un sistema para el control de las líneas de transporte urbano, los choferes de los mismos buses controlan su tiempo de llegada, pero eso no omite que no cometan infracciones o accidentes. Por lo tanto, en este proyecto, como parte de otro modulo, se </w:t>
        </w:r>
      </w:ins>
      <w:r w:rsidR="00E65167" w:rsidRPr="00E65167">
        <w:rPr>
          <w:rFonts w:ascii="Times New Roman" w:eastAsia="Calibri" w:hAnsi="Times New Roman" w:cs="Arial"/>
          <w:sz w:val="24"/>
          <w:szCs w:val="24"/>
          <w:lang w:val="es-ES"/>
        </w:rPr>
        <w:t>implementó</w:t>
      </w:r>
      <w:ins w:id="648" w:author="DAVIDS  GONZALEZ" w:date="2018-10-16T12:01:00Z">
        <w:r w:rsidRPr="00E65167">
          <w:rPr>
            <w:rFonts w:ascii="Times New Roman" w:eastAsia="Calibri" w:hAnsi="Times New Roman" w:cs="Arial"/>
            <w:sz w:val="24"/>
            <w:szCs w:val="24"/>
            <w:lang w:val="es-ES"/>
            <w:rPrChange w:id="649" w:author="DAVIDS  GONZALEZ" w:date="2018-10-16T12:01:00Z">
              <w:rPr>
                <w:rFonts w:ascii="Arial" w:hAnsi="Arial" w:cs="Arial"/>
                <w:sz w:val="24"/>
                <w:szCs w:val="24"/>
                <w:lang w:val="es-ES"/>
              </w:rPr>
            </w:rPrChange>
          </w:rPr>
          <w:t xml:space="preserve"> un sistema de administración web que permita obtener la información en reportes de las diferentes líneas de transporte para los entes controladores.</w:t>
        </w:r>
      </w:ins>
    </w:p>
    <w:p w:rsidR="00E65167" w:rsidRPr="00E65167" w:rsidRDefault="00E65167" w:rsidP="00E65167">
      <w:pPr>
        <w:spacing w:after="0" w:line="360" w:lineRule="auto"/>
        <w:jc w:val="both"/>
        <w:rPr>
          <w:ins w:id="650" w:author="DAVIDS  GONZALEZ" w:date="2018-10-16T12:01:00Z"/>
          <w:rFonts w:ascii="Times New Roman" w:eastAsia="Calibri" w:hAnsi="Times New Roman" w:cs="Arial"/>
          <w:sz w:val="24"/>
          <w:szCs w:val="24"/>
          <w:lang w:val="es-ES"/>
          <w:rPrChange w:id="651" w:author="DAVIDS  GONZALEZ" w:date="2018-10-16T12:01:00Z">
            <w:rPr>
              <w:ins w:id="652" w:author="DAVIDS  GONZALEZ" w:date="2018-10-16T12:01:00Z"/>
              <w:rFonts w:ascii="Arial" w:hAnsi="Arial" w:cs="Arial"/>
              <w:sz w:val="24"/>
              <w:szCs w:val="24"/>
              <w:lang w:val="es-ES"/>
            </w:rPr>
          </w:rPrChange>
        </w:rPr>
      </w:pPr>
    </w:p>
    <w:p w:rsidR="005D067D" w:rsidRPr="00E65167" w:rsidRDefault="005D067D">
      <w:pPr>
        <w:spacing w:after="0" w:line="360" w:lineRule="auto"/>
        <w:jc w:val="both"/>
        <w:rPr>
          <w:ins w:id="653" w:author="DAVIDS  GONZALEZ" w:date="2018-10-16T11:17:00Z"/>
          <w:rFonts w:eastAsia="Calibri" w:cs="Arial"/>
          <w:sz w:val="24"/>
          <w:szCs w:val="24"/>
          <w:lang w:val="es-ES"/>
        </w:rPr>
        <w:pPrChange w:id="654" w:author="DAVIDS  GONZALEZ" w:date="2018-10-16T12:01:00Z">
          <w:pPr>
            <w:pStyle w:val="Sinespaciado"/>
            <w:spacing w:line="276" w:lineRule="auto"/>
            <w:ind w:firstLine="360"/>
            <w:jc w:val="both"/>
          </w:pPr>
        </w:pPrChange>
      </w:pPr>
      <w:ins w:id="655" w:author="DAVIDS  GONZALEZ" w:date="2018-10-16T12:01:00Z">
        <w:r w:rsidRPr="00E65167">
          <w:rPr>
            <w:rFonts w:ascii="Times New Roman" w:eastAsia="Calibri" w:hAnsi="Times New Roman" w:cs="Arial"/>
            <w:sz w:val="24"/>
            <w:szCs w:val="24"/>
            <w:lang w:val="es-ES"/>
            <w:rPrChange w:id="656" w:author="DAVIDS  GONZALEZ" w:date="2018-10-16T12:01:00Z">
              <w:rPr>
                <w:rFonts w:ascii="Arial" w:hAnsi="Arial" w:cs="Arial"/>
              </w:rPr>
            </w:rPrChange>
          </w:rPr>
          <w:t xml:space="preserve">Debido a la situación actual, el desarrollo de este proyecto es importante no solamente </w:t>
        </w:r>
      </w:ins>
      <w:r w:rsidR="00E65167" w:rsidRPr="00E65167">
        <w:rPr>
          <w:rFonts w:ascii="Times New Roman" w:eastAsia="Calibri" w:hAnsi="Times New Roman" w:cs="Arial"/>
          <w:sz w:val="24"/>
          <w:szCs w:val="24"/>
          <w:lang w:val="es-ES"/>
        </w:rPr>
        <w:t>por</w:t>
      </w:r>
      <w:ins w:id="657" w:author="DAVIDS  GONZALEZ" w:date="2018-10-16T12:01:00Z">
        <w:r w:rsidRPr="00E65167">
          <w:rPr>
            <w:rFonts w:ascii="Times New Roman" w:eastAsia="Calibri" w:hAnsi="Times New Roman" w:cs="Arial"/>
            <w:sz w:val="24"/>
            <w:szCs w:val="24"/>
            <w:lang w:val="es-ES"/>
            <w:rPrChange w:id="658" w:author="DAVIDS  GONZALEZ" w:date="2018-10-16T12:01:00Z">
              <w:rPr>
                <w:rFonts w:ascii="Arial" w:hAnsi="Arial" w:cs="Arial"/>
              </w:rPr>
            </w:rPrChange>
          </w:rPr>
          <w:t xml:space="preserve"> cumplir con las necesidades descritas en las secciones superiores, los problemas que enfrentan los usuarios y problemas asociados al transporte urbano cada día (tráfico, personas sin servicio, inseguridad por el exceso de pasajeros,</w:t>
        </w:r>
      </w:ins>
      <w:ins w:id="659" w:author="DAVIDS  GONZALEZ" w:date="2019-01-25T17:51:00Z">
        <w:r w:rsidRPr="00E65167">
          <w:rPr>
            <w:rFonts w:ascii="Times New Roman" w:eastAsia="Calibri" w:hAnsi="Times New Roman" w:cs="Arial"/>
            <w:sz w:val="24"/>
            <w:szCs w:val="24"/>
            <w:lang w:val="es-ES"/>
          </w:rPr>
          <w:t xml:space="preserve"> desconocimiento de paradas,</w:t>
        </w:r>
      </w:ins>
      <w:ins w:id="660" w:author="DAVIDS  GONZALEZ" w:date="2018-10-16T12:01:00Z">
        <w:r w:rsidRPr="00E65167">
          <w:rPr>
            <w:rFonts w:ascii="Times New Roman" w:eastAsia="Calibri" w:hAnsi="Times New Roman" w:cs="Arial"/>
            <w:sz w:val="24"/>
            <w:szCs w:val="24"/>
            <w:lang w:val="es-ES"/>
            <w:rPrChange w:id="661" w:author="DAVIDS  GONZALEZ" w:date="2018-10-16T12:01:00Z">
              <w:rPr>
                <w:rFonts w:ascii="Arial" w:hAnsi="Arial" w:cs="Arial"/>
              </w:rPr>
            </w:rPrChange>
          </w:rPr>
          <w:t xml:space="preserve"> etc.), sino para después proceder a intentar tomar decisiones que permita mejorar el sistema del transporte público.</w:t>
        </w:r>
      </w:ins>
    </w:p>
    <w:p w:rsidR="005D067D" w:rsidRPr="00E65167" w:rsidRDefault="005D067D" w:rsidP="00E65167">
      <w:pPr>
        <w:spacing w:after="0" w:line="360" w:lineRule="auto"/>
        <w:jc w:val="both"/>
        <w:rPr>
          <w:ins w:id="662" w:author="Davids Adrian Gonzalez Tigrero" w:date="2019-01-26T18:23:00Z"/>
          <w:rFonts w:ascii="Times New Roman" w:eastAsia="Calibri" w:hAnsi="Times New Roman" w:cs="Arial"/>
          <w:sz w:val="24"/>
          <w:szCs w:val="24"/>
          <w:lang w:val="es-ES"/>
        </w:rPr>
      </w:pPr>
      <w:r w:rsidRPr="00E65167">
        <w:rPr>
          <w:rFonts w:ascii="Times New Roman" w:eastAsia="Calibri" w:hAnsi="Times New Roman" w:cs="Arial"/>
          <w:sz w:val="24"/>
          <w:szCs w:val="24"/>
          <w:lang w:val="es-ES"/>
        </w:rPr>
        <w:lastRenderedPageBreak/>
        <w:t>Este proyecto res</w:t>
      </w:r>
      <w:r w:rsidR="000D513A">
        <w:rPr>
          <w:rFonts w:ascii="Times New Roman" w:eastAsia="Calibri" w:hAnsi="Times New Roman" w:cs="Arial"/>
          <w:sz w:val="24"/>
          <w:szCs w:val="24"/>
          <w:lang w:val="es-ES"/>
        </w:rPr>
        <w:t>uelve</w:t>
      </w:r>
      <w:r w:rsidRPr="00E65167">
        <w:rPr>
          <w:rFonts w:ascii="Times New Roman" w:eastAsia="Calibri" w:hAnsi="Times New Roman" w:cs="Arial"/>
          <w:sz w:val="24"/>
          <w:szCs w:val="24"/>
          <w:lang w:val="es-ES"/>
        </w:rPr>
        <w:t xml:space="preserve"> algunos inconvenientes de las cuales la ANT es propensa a tener al momento de controlar a las diferentes líneas de transporte urbano en la península. Con el fin de que ellos lleven un registro adecuado de lo que ocurre en el ambiente de trabajo, respondiendo a algunos problemas de movilidad y transporte reconocidos por expertos mundiales en la conferencia de las Naciones Unidas “</w:t>
      </w:r>
      <w:ins w:id="663" w:author="DAVIDS  GONZALEZ" w:date="2019-01-25T17:53:00Z">
        <w:r w:rsidRPr="00E65167">
          <w:rPr>
            <w:rFonts w:ascii="Times New Roman" w:eastAsia="Calibri" w:hAnsi="Times New Roman" w:cs="Arial"/>
            <w:sz w:val="24"/>
            <w:szCs w:val="24"/>
            <w:lang w:val="es-ES"/>
          </w:rPr>
          <w:t>UN-</w:t>
        </w:r>
      </w:ins>
      <w:r w:rsidRPr="00E65167">
        <w:rPr>
          <w:rFonts w:ascii="Times New Roman" w:eastAsia="Calibri" w:hAnsi="Times New Roman" w:cs="Arial"/>
          <w:sz w:val="24"/>
          <w:szCs w:val="24"/>
          <w:lang w:val="es-ES"/>
        </w:rPr>
        <w:t xml:space="preserve">Hábitat III”. En el documento de problemas 19, </w:t>
      </w:r>
      <w:proofErr w:type="spellStart"/>
      <w:r w:rsidRPr="00E65167">
        <w:rPr>
          <w:rFonts w:ascii="Times New Roman" w:eastAsia="Calibri" w:hAnsi="Times New Roman" w:cs="Arial"/>
          <w:sz w:val="24"/>
          <w:szCs w:val="24"/>
          <w:lang w:val="es-ES"/>
        </w:rPr>
        <w:t>Issue</w:t>
      </w:r>
      <w:proofErr w:type="spellEnd"/>
      <w:r w:rsidRPr="00E65167">
        <w:rPr>
          <w:rFonts w:ascii="Times New Roman" w:eastAsia="Calibri" w:hAnsi="Times New Roman" w:cs="Arial"/>
          <w:sz w:val="24"/>
          <w:szCs w:val="24"/>
          <w:lang w:val="es-ES"/>
        </w:rPr>
        <w:t xml:space="preserve"> </w:t>
      </w:r>
      <w:proofErr w:type="spellStart"/>
      <w:r w:rsidRPr="00E65167">
        <w:rPr>
          <w:rFonts w:ascii="Times New Roman" w:eastAsia="Calibri" w:hAnsi="Times New Roman" w:cs="Arial"/>
          <w:sz w:val="24"/>
          <w:szCs w:val="24"/>
          <w:lang w:val="es-ES"/>
        </w:rPr>
        <w:t>Paper</w:t>
      </w:r>
      <w:proofErr w:type="spellEnd"/>
      <w:r w:rsidRPr="00E65167">
        <w:rPr>
          <w:rFonts w:ascii="Times New Roman" w:eastAsia="Calibri" w:hAnsi="Times New Roman" w:cs="Arial"/>
          <w:sz w:val="24"/>
          <w:szCs w:val="24"/>
          <w:lang w:val="es-ES"/>
        </w:rPr>
        <w:t xml:space="preserve"> 19 “</w:t>
      </w:r>
      <w:proofErr w:type="spellStart"/>
      <w:r w:rsidRPr="00E65167">
        <w:rPr>
          <w:rFonts w:ascii="Times New Roman" w:eastAsia="Calibri" w:hAnsi="Times New Roman" w:cs="Arial"/>
          <w:sz w:val="24"/>
          <w:szCs w:val="24"/>
          <w:lang w:val="es-ES"/>
        </w:rPr>
        <w:t>Transport</w:t>
      </w:r>
      <w:proofErr w:type="spellEnd"/>
      <w:r w:rsidRPr="00E65167">
        <w:rPr>
          <w:rFonts w:ascii="Times New Roman" w:eastAsia="Calibri" w:hAnsi="Times New Roman" w:cs="Arial"/>
          <w:sz w:val="24"/>
          <w:szCs w:val="24"/>
          <w:lang w:val="es-ES"/>
        </w:rPr>
        <w:t xml:space="preserve"> and </w:t>
      </w:r>
      <w:proofErr w:type="spellStart"/>
      <w:r w:rsidRPr="00E65167">
        <w:rPr>
          <w:rFonts w:ascii="Times New Roman" w:eastAsia="Calibri" w:hAnsi="Times New Roman" w:cs="Arial"/>
          <w:sz w:val="24"/>
          <w:szCs w:val="24"/>
          <w:lang w:val="es-ES"/>
        </w:rPr>
        <w:t>Mobility</w:t>
      </w:r>
      <w:proofErr w:type="spellEnd"/>
      <w:r w:rsidRPr="00E65167">
        <w:rPr>
          <w:rFonts w:ascii="Times New Roman" w:eastAsia="Calibri" w:hAnsi="Times New Roman" w:cs="Arial"/>
          <w:sz w:val="24"/>
          <w:szCs w:val="24"/>
          <w:lang w:val="es-ES"/>
        </w:rPr>
        <w:t xml:space="preserve">” </w:t>
      </w:r>
      <w:sdt>
        <w:sdtPr>
          <w:rPr>
            <w:rFonts w:ascii="Times New Roman" w:eastAsia="Calibri" w:hAnsi="Times New Roman" w:cs="Arial"/>
            <w:sz w:val="24"/>
            <w:szCs w:val="24"/>
            <w:lang w:val="es-ES"/>
          </w:rPr>
          <w:id w:val="1572381402"/>
          <w:citation/>
        </w:sdtPr>
        <w:sdtContent>
          <w:r w:rsidRPr="00E65167">
            <w:rPr>
              <w:rFonts w:ascii="Times New Roman" w:eastAsia="Calibri" w:hAnsi="Times New Roman" w:cs="Arial"/>
              <w:sz w:val="24"/>
              <w:szCs w:val="24"/>
              <w:lang w:val="es-ES"/>
            </w:rPr>
            <w:fldChar w:fldCharType="begin"/>
          </w:r>
          <w:r w:rsidRPr="00E65167">
            <w:rPr>
              <w:rFonts w:ascii="Times New Roman" w:eastAsia="Calibri" w:hAnsi="Times New Roman" w:cs="Arial"/>
              <w:sz w:val="24"/>
              <w:szCs w:val="24"/>
              <w:lang w:val="es-ES"/>
            </w:rPr>
            <w:instrText xml:space="preserve"> CITATION Con16 \l 3082 </w:instrText>
          </w:r>
          <w:r w:rsidRPr="00E65167">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[16]</w:t>
          </w:r>
          <w:r w:rsidRPr="00E65167">
            <w:rPr>
              <w:rFonts w:ascii="Times New Roman" w:eastAsia="Calibri" w:hAnsi="Times New Roman" w:cs="Arial"/>
              <w:sz w:val="24"/>
              <w:szCs w:val="24"/>
              <w:lang w:val="es-ES"/>
            </w:rPr>
            <w:fldChar w:fldCharType="end"/>
          </w:r>
        </w:sdtContent>
      </w:sdt>
      <w:r w:rsidRPr="00E65167">
        <w:rPr>
          <w:rFonts w:ascii="Times New Roman" w:eastAsia="Calibri" w:hAnsi="Times New Roman" w:cs="Arial"/>
          <w:sz w:val="24"/>
          <w:szCs w:val="24"/>
          <w:lang w:val="es-ES"/>
        </w:rPr>
        <w:t xml:space="preserve"> se describen los siguientes problemas como situaciones críticas a resolver en cuanto a transporte y movilidad:</w:t>
      </w:r>
    </w:p>
    <w:p w:rsidR="005D067D" w:rsidRDefault="005D067D" w:rsidP="000D513A">
      <w:pPr>
        <w:pStyle w:val="Sinespaciado"/>
        <w:jc w:val="both"/>
      </w:pPr>
    </w:p>
    <w:p w:rsidR="000D513A" w:rsidRDefault="005D067D" w:rsidP="007E7228">
      <w:pPr>
        <w:pStyle w:val="Prrafodelista"/>
        <w:numPr>
          <w:ilvl w:val="0"/>
          <w:numId w:val="11"/>
        </w:numPr>
        <w:spacing w:after="0" w:line="360" w:lineRule="auto"/>
        <w:jc w:val="both"/>
        <w:rPr>
          <w:rFonts w:ascii="Times New Roman" w:eastAsia="Calibri" w:hAnsi="Times New Roman" w:cs="Arial"/>
          <w:sz w:val="24"/>
          <w:szCs w:val="24"/>
          <w:lang w:val="es-ES"/>
        </w:rPr>
      </w:pPr>
      <w:r w:rsidRPr="000D513A">
        <w:rPr>
          <w:rFonts w:ascii="Times New Roman" w:eastAsia="Calibri" w:hAnsi="Times New Roman" w:cs="Arial"/>
          <w:sz w:val="24"/>
          <w:szCs w:val="24"/>
          <w:lang w:val="es-ES"/>
        </w:rPr>
        <w:t>Enfocarse en la Demanda: La aplicación planea determinar la demanda a través de la recolección de datos relacionados al número de usuarios del sistema.</w:t>
      </w:r>
    </w:p>
    <w:p w:rsidR="000D513A" w:rsidRDefault="005D067D" w:rsidP="007E7228">
      <w:pPr>
        <w:pStyle w:val="Prrafodelista"/>
        <w:numPr>
          <w:ilvl w:val="0"/>
          <w:numId w:val="11"/>
        </w:numPr>
        <w:spacing w:after="0" w:line="360" w:lineRule="auto"/>
        <w:jc w:val="both"/>
        <w:rPr>
          <w:rFonts w:ascii="Times New Roman" w:eastAsia="Calibri" w:hAnsi="Times New Roman" w:cs="Arial"/>
          <w:sz w:val="24"/>
          <w:szCs w:val="24"/>
          <w:lang w:val="es-ES"/>
        </w:rPr>
      </w:pPr>
      <w:r w:rsidRPr="000D513A">
        <w:rPr>
          <w:rFonts w:ascii="Times New Roman" w:eastAsia="Calibri" w:hAnsi="Times New Roman" w:cs="Arial"/>
          <w:sz w:val="24"/>
          <w:szCs w:val="24"/>
          <w:lang w:val="es-ES"/>
        </w:rPr>
        <w:t xml:space="preserve">Uso de las </w:t>
      </w:r>
      <w:proofErr w:type="spellStart"/>
      <w:r w:rsidRPr="000D513A">
        <w:rPr>
          <w:rFonts w:ascii="Times New Roman" w:eastAsia="Calibri" w:hAnsi="Times New Roman" w:cs="Arial"/>
          <w:sz w:val="24"/>
          <w:szCs w:val="24"/>
          <w:lang w:val="es-ES"/>
        </w:rPr>
        <w:t>TICs</w:t>
      </w:r>
      <w:proofErr w:type="spellEnd"/>
      <w:r w:rsidRPr="000D513A">
        <w:rPr>
          <w:rFonts w:ascii="Times New Roman" w:eastAsia="Calibri" w:hAnsi="Times New Roman" w:cs="Arial"/>
          <w:sz w:val="24"/>
          <w:szCs w:val="24"/>
          <w:lang w:val="es-ES"/>
        </w:rPr>
        <w:t>: La solución propuesta permite brindar al usuario información acerca del sistema de transporte público, a las instituciones interesadas revisar datos, reportes y obtener información acerca de la geolocalización de las unidades y del número de usuarios del sistema de transporte público urbano.</w:t>
      </w:r>
    </w:p>
    <w:p w:rsidR="005D067D" w:rsidRPr="000D513A" w:rsidRDefault="005D067D" w:rsidP="000D513A">
      <w:pPr>
        <w:pStyle w:val="Prrafodelista"/>
        <w:numPr>
          <w:ilvl w:val="0"/>
          <w:numId w:val="11"/>
        </w:numPr>
        <w:spacing w:after="0" w:line="360" w:lineRule="auto"/>
        <w:jc w:val="both"/>
        <w:rPr>
          <w:rFonts w:ascii="Times New Roman" w:eastAsia="Calibri" w:hAnsi="Times New Roman" w:cs="Arial"/>
          <w:sz w:val="24"/>
          <w:szCs w:val="24"/>
          <w:lang w:val="es-ES"/>
        </w:rPr>
      </w:pPr>
      <w:r w:rsidRPr="000D513A">
        <w:rPr>
          <w:rFonts w:ascii="Times New Roman" w:eastAsia="Calibri" w:hAnsi="Times New Roman" w:cs="Arial"/>
          <w:sz w:val="24"/>
          <w:szCs w:val="24"/>
          <w:lang w:val="es-ES"/>
        </w:rPr>
        <w:t>Permitir la coordinación de políticas ambientales y coordinación institucional: El proyecto propuesto permite obtener información que puede ser orientada a optimizar el servicio de transporte público urbano a fin de reducir la contaminación generada por el mismo. La información generada también permite la mejor coordinación entre los diversos actores involucrados en el sector de transporte público urbano. Finalmente, este proyecto permite a la Universidad integrarse y apoyar a otras instituciones para mejorar el sistema de transporte público urbano.</w:t>
      </w:r>
    </w:p>
    <w:p w:rsidR="005D067D" w:rsidRDefault="005D067D" w:rsidP="005D067D">
      <w:pPr>
        <w:spacing w:after="0" w:line="240" w:lineRule="auto"/>
        <w:rPr>
          <w:rFonts w:ascii="Arial" w:eastAsia="Times New Roman" w:hAnsi="Arial" w:cs="Arial"/>
          <w:bCs/>
          <w:sz w:val="24"/>
          <w:szCs w:val="24"/>
        </w:rPr>
      </w:pPr>
    </w:p>
    <w:p w:rsidR="005D067D" w:rsidRDefault="005D067D" w:rsidP="000D513A">
      <w:pPr>
        <w:spacing w:after="0" w:line="360" w:lineRule="auto"/>
        <w:jc w:val="both"/>
        <w:rPr>
          <w:rFonts w:ascii="Times New Roman" w:eastAsia="Calibri" w:hAnsi="Times New Roman" w:cs="Arial"/>
          <w:sz w:val="24"/>
          <w:szCs w:val="24"/>
          <w:lang w:val="es-ES"/>
        </w:rPr>
      </w:pPr>
      <w:r w:rsidRPr="000D513A">
        <w:rPr>
          <w:rFonts w:ascii="Times New Roman" w:eastAsia="Calibri" w:hAnsi="Times New Roman" w:cs="Arial"/>
          <w:sz w:val="24"/>
          <w:szCs w:val="24"/>
          <w:lang w:val="es-ES"/>
        </w:rPr>
        <w:t>El proyecto ayuda tanto a agentes pertenecientes a la ANT</w:t>
      </w:r>
      <w:ins w:id="664" w:author="DAVIDS  GONZALEZ" w:date="2019-01-25T17:55:00Z">
        <w:r w:rsidRPr="000D513A">
          <w:rPr>
            <w:rFonts w:ascii="Times New Roman" w:eastAsia="Calibri" w:hAnsi="Times New Roman" w:cs="Arial"/>
            <w:sz w:val="24"/>
            <w:szCs w:val="24"/>
            <w:lang w:val="es-ES"/>
          </w:rPr>
          <w:t>,</w:t>
        </w:r>
      </w:ins>
      <w:r w:rsidRPr="000D513A">
        <w:rPr>
          <w:rFonts w:ascii="Times New Roman" w:eastAsia="Calibri" w:hAnsi="Times New Roman" w:cs="Arial"/>
          <w:sz w:val="24"/>
          <w:szCs w:val="24"/>
          <w:lang w:val="es-ES"/>
        </w:rPr>
        <w:t xml:space="preserve"> tanto como a usuarios de las distintas líneas de transporte. Los agentes, </w:t>
      </w:r>
      <w:r w:rsidR="000D513A">
        <w:rPr>
          <w:rFonts w:ascii="Times New Roman" w:eastAsia="Calibri" w:hAnsi="Times New Roman" w:cs="Arial"/>
          <w:sz w:val="24"/>
          <w:szCs w:val="24"/>
          <w:lang w:val="es-ES"/>
        </w:rPr>
        <w:t>pueden</w:t>
      </w:r>
      <w:r w:rsidRPr="000D513A">
        <w:rPr>
          <w:rFonts w:ascii="Times New Roman" w:eastAsia="Calibri" w:hAnsi="Times New Roman" w:cs="Arial"/>
          <w:sz w:val="24"/>
          <w:szCs w:val="24"/>
          <w:lang w:val="es-ES"/>
        </w:rPr>
        <w:t xml:space="preserve"> llevar un control de los buses a quienes los usuarios han reportado exceso de velocidad y la cantidad de pasajeros que viajan en la unidad de transporte entre otras alternativas. De esta manera y con el permiso de la Agencia Nacional de Tránsito y bajo su resguardo la aplicación móvil </w:t>
      </w:r>
      <w:r w:rsidR="000D513A">
        <w:rPr>
          <w:rFonts w:ascii="Times New Roman" w:eastAsia="Calibri" w:hAnsi="Times New Roman" w:cs="Arial"/>
          <w:sz w:val="24"/>
          <w:szCs w:val="24"/>
          <w:lang w:val="es-ES"/>
        </w:rPr>
        <w:t>es</w:t>
      </w:r>
      <w:r w:rsidRPr="000D513A">
        <w:rPr>
          <w:rFonts w:ascii="Times New Roman" w:eastAsia="Calibri" w:hAnsi="Times New Roman" w:cs="Arial"/>
          <w:sz w:val="24"/>
          <w:szCs w:val="24"/>
          <w:lang w:val="es-ES"/>
        </w:rPr>
        <w:t xml:space="preserve"> implementada para que los usuarios visualicen en tiempo real las rutas de transporte de las distintas líneas, además de las paradas oficiales y los tiempos de llegada de las unidades de transporte entre otras funciones.</w:t>
      </w:r>
    </w:p>
    <w:p w:rsidR="000D513A" w:rsidRDefault="000D513A" w:rsidP="000D513A">
      <w:pPr>
        <w:spacing w:after="0" w:line="360" w:lineRule="auto"/>
        <w:jc w:val="both"/>
        <w:rPr>
          <w:rFonts w:ascii="Times New Roman" w:eastAsia="Calibri" w:hAnsi="Times New Roman" w:cs="Arial"/>
          <w:sz w:val="24"/>
          <w:szCs w:val="24"/>
          <w:lang w:val="es-ES"/>
        </w:rPr>
      </w:pPr>
    </w:p>
    <w:p w:rsidR="000D513A" w:rsidRDefault="000D513A" w:rsidP="000D513A">
      <w:pPr>
        <w:spacing w:after="0" w:line="360" w:lineRule="auto"/>
        <w:jc w:val="both"/>
        <w:rPr>
          <w:rFonts w:ascii="Times New Roman" w:eastAsia="Calibri" w:hAnsi="Times New Roman" w:cs="Arial"/>
          <w:sz w:val="24"/>
          <w:szCs w:val="24"/>
          <w:lang w:val="es-ES"/>
        </w:rPr>
      </w:pPr>
    </w:p>
    <w:p w:rsidR="000D513A" w:rsidRPr="000D513A" w:rsidRDefault="000D513A" w:rsidP="000D513A">
      <w:pPr>
        <w:spacing w:after="0" w:line="360" w:lineRule="auto"/>
        <w:jc w:val="both"/>
        <w:rPr>
          <w:ins w:id="665" w:author="DAVIDS  GONZALEZ" w:date="2018-10-16T12:11:00Z"/>
          <w:rFonts w:ascii="Times New Roman" w:eastAsia="Calibri" w:hAnsi="Times New Roman" w:cs="Arial"/>
          <w:sz w:val="24"/>
          <w:szCs w:val="24"/>
          <w:lang w:val="es-ES"/>
          <w:rPrChange w:id="666" w:author="DAVIDS  GONZALEZ" w:date="2018-10-16T12:11:00Z">
            <w:rPr>
              <w:ins w:id="667" w:author="DAVIDS  GONZALEZ" w:date="2018-10-16T12:11:00Z"/>
              <w:rFonts w:ascii="Arial" w:hAnsi="Arial" w:cs="Arial"/>
              <w:bCs/>
            </w:rPr>
          </w:rPrChange>
        </w:rPr>
      </w:pPr>
    </w:p>
    <w:p w:rsidR="005D067D" w:rsidRPr="000D513A" w:rsidRDefault="005D067D">
      <w:pPr>
        <w:spacing w:after="0" w:line="360" w:lineRule="auto"/>
        <w:jc w:val="both"/>
        <w:rPr>
          <w:ins w:id="668" w:author="DAVIDS  GONZALEZ" w:date="2018-10-16T12:11:00Z"/>
          <w:rFonts w:ascii="Times New Roman" w:eastAsia="Calibri" w:hAnsi="Times New Roman" w:cs="Arial"/>
          <w:sz w:val="24"/>
          <w:szCs w:val="24"/>
          <w:lang w:val="es-ES"/>
          <w:rPrChange w:id="669" w:author="DAVIDS  GONZALEZ" w:date="2018-10-16T12:11:00Z">
            <w:rPr>
              <w:ins w:id="670" w:author="DAVIDS  GONZALEZ" w:date="2018-10-16T12:11:00Z"/>
              <w:rFonts w:ascii="Arial" w:eastAsia="Times New Roman" w:hAnsi="Arial" w:cs="Arial"/>
              <w:bCs/>
              <w:sz w:val="24"/>
            </w:rPr>
          </w:rPrChange>
        </w:rPr>
        <w:pPrChange w:id="671" w:author="DAVIDS  GONZALEZ" w:date="2018-10-16T12:12:00Z">
          <w:pPr>
            <w:autoSpaceDE w:val="0"/>
            <w:autoSpaceDN w:val="0"/>
            <w:adjustRightInd w:val="0"/>
            <w:spacing w:line="360" w:lineRule="auto"/>
            <w:ind w:left="708"/>
          </w:pPr>
        </w:pPrChange>
      </w:pPr>
      <w:ins w:id="672" w:author="DAVIDS  GONZALEZ" w:date="2018-10-16T12:11:00Z">
        <w:r w:rsidRPr="000D513A">
          <w:rPr>
            <w:rFonts w:ascii="Times New Roman" w:eastAsia="Calibri" w:hAnsi="Times New Roman" w:cs="Arial"/>
            <w:sz w:val="24"/>
            <w:szCs w:val="24"/>
            <w:lang w:val="es-ES"/>
            <w:rPrChange w:id="673" w:author="DAVIDS  GONZALEZ" w:date="2018-10-16T12:11:00Z">
              <w:rPr>
                <w:rFonts w:ascii="Arial" w:hAnsi="Arial" w:cs="Arial"/>
                <w:bCs/>
              </w:rPr>
            </w:rPrChange>
          </w:rPr>
          <w:lastRenderedPageBreak/>
          <w:t xml:space="preserve">El proyecto </w:t>
        </w:r>
        <w:del w:id="674" w:author="Microsoft" w:date="2018-10-08T17:48:00Z">
          <w:r w:rsidRPr="000D513A">
            <w:rPr>
              <w:rFonts w:ascii="Times New Roman" w:eastAsia="Calibri" w:hAnsi="Times New Roman" w:cs="Arial"/>
              <w:sz w:val="24"/>
              <w:szCs w:val="24"/>
              <w:lang w:val="es-ES"/>
              <w:rPrChange w:id="675" w:author="DAVIDS  GONZALEZ" w:date="2018-10-16T12:11:00Z">
                <w:rPr>
                  <w:rFonts w:ascii="Arial" w:hAnsi="Arial" w:cs="Arial"/>
                  <w:bCs/>
                </w:rPr>
              </w:rPrChange>
            </w:rPr>
            <w:delText xml:space="preserve">ayudar </w:delText>
          </w:r>
        </w:del>
        <w:r w:rsidRPr="000D513A">
          <w:rPr>
            <w:rFonts w:ascii="Times New Roman" w:eastAsia="Calibri" w:hAnsi="Times New Roman" w:cs="Arial"/>
            <w:sz w:val="24"/>
            <w:szCs w:val="24"/>
            <w:lang w:val="es-ES"/>
            <w:rPrChange w:id="676" w:author="DAVIDS  GONZALEZ" w:date="2018-10-16T12:11:00Z">
              <w:rPr>
                <w:rFonts w:ascii="Arial" w:hAnsi="Arial" w:cs="Arial"/>
                <w:bCs/>
              </w:rPr>
            </w:rPrChange>
          </w:rPr>
          <w:t>beneficia</w:t>
        </w:r>
        <w:del w:id="677" w:author="Microsoft" w:date="2018-10-08T17:48:00Z">
          <w:r w:rsidRPr="000D513A">
            <w:rPr>
              <w:rFonts w:ascii="Times New Roman" w:eastAsia="Calibri" w:hAnsi="Times New Roman" w:cs="Arial"/>
              <w:sz w:val="24"/>
              <w:szCs w:val="24"/>
              <w:lang w:val="es-ES"/>
              <w:rPrChange w:id="678" w:author="DAVIDS  GONZALEZ" w:date="2018-10-16T12:11:00Z">
                <w:rPr>
                  <w:rFonts w:ascii="Arial" w:hAnsi="Arial" w:cs="Arial"/>
                  <w:bCs/>
                </w:rPr>
              </w:rPrChange>
            </w:rPr>
            <w:delText>tanto</w:delText>
          </w:r>
        </w:del>
        <w:r w:rsidRPr="000D513A">
          <w:rPr>
            <w:rFonts w:ascii="Times New Roman" w:eastAsia="Calibri" w:hAnsi="Times New Roman" w:cs="Arial"/>
            <w:sz w:val="24"/>
            <w:szCs w:val="24"/>
            <w:lang w:val="es-ES"/>
            <w:rPrChange w:id="679" w:author="DAVIDS  GONZALEZ" w:date="2018-10-16T12:11:00Z">
              <w:rPr>
                <w:rFonts w:ascii="Arial" w:hAnsi="Arial" w:cs="Arial"/>
                <w:bCs/>
              </w:rPr>
            </w:rPrChange>
          </w:rPr>
          <w:t xml:space="preserve"> </w:t>
        </w:r>
        <w:del w:id="680" w:author="Microsoft" w:date="2018-10-08T17:54:00Z">
          <w:r w:rsidRPr="000D513A">
            <w:rPr>
              <w:rFonts w:ascii="Times New Roman" w:eastAsia="Calibri" w:hAnsi="Times New Roman" w:cs="Arial"/>
              <w:sz w:val="24"/>
              <w:szCs w:val="24"/>
              <w:lang w:val="es-ES"/>
              <w:rPrChange w:id="681" w:author="DAVIDS  GONZALEZ" w:date="2018-10-16T12:11:00Z">
                <w:rPr>
                  <w:rFonts w:ascii="Arial" w:hAnsi="Arial" w:cs="Arial"/>
                  <w:bCs/>
                </w:rPr>
              </w:rPrChange>
            </w:rPr>
            <w:delText xml:space="preserve">a </w:delText>
          </w:r>
        </w:del>
        <w:r w:rsidRPr="000D513A">
          <w:rPr>
            <w:rFonts w:ascii="Times New Roman" w:eastAsia="Calibri" w:hAnsi="Times New Roman" w:cs="Arial"/>
            <w:sz w:val="24"/>
            <w:szCs w:val="24"/>
            <w:lang w:val="es-ES"/>
            <w:rPrChange w:id="682" w:author="DAVIDS  GONZALEZ" w:date="2018-10-16T12:11:00Z">
              <w:rPr>
                <w:rFonts w:ascii="Arial" w:hAnsi="Arial" w:cs="Arial"/>
                <w:bCs/>
              </w:rPr>
            </w:rPrChange>
          </w:rPr>
          <w:t>a:</w:t>
        </w:r>
      </w:ins>
    </w:p>
    <w:p w:rsidR="000D513A" w:rsidRDefault="005D067D" w:rsidP="007E7228">
      <w:pPr>
        <w:pStyle w:val="Prrafodelista"/>
        <w:numPr>
          <w:ilvl w:val="0"/>
          <w:numId w:val="12"/>
        </w:numPr>
        <w:spacing w:after="0" w:line="360" w:lineRule="auto"/>
        <w:jc w:val="both"/>
        <w:rPr>
          <w:rFonts w:ascii="Times New Roman" w:eastAsia="Calibri" w:hAnsi="Times New Roman" w:cs="Arial"/>
          <w:sz w:val="24"/>
          <w:szCs w:val="24"/>
          <w:lang w:val="es-ES"/>
        </w:rPr>
      </w:pPr>
      <w:ins w:id="683" w:author="DAVIDS  GONZALEZ" w:date="2018-10-16T12:11:00Z">
        <w:r w:rsidRPr="000D513A">
          <w:rPr>
            <w:rFonts w:ascii="Times New Roman" w:eastAsia="Calibri" w:hAnsi="Times New Roman" w:cs="Arial"/>
            <w:sz w:val="24"/>
            <w:szCs w:val="24"/>
            <w:lang w:val="es-ES"/>
            <w:rPrChange w:id="684" w:author="DAVIDS  GONZALEZ" w:date="2018-10-16T12:11:00Z">
              <w:rPr>
                <w:rFonts w:ascii="Times New Roman" w:eastAsia="Times New Roman" w:hAnsi="Times New Roman" w:cs="Times New Roman"/>
                <w:sz w:val="24"/>
                <w:szCs w:val="24"/>
                <w:lang w:val="en-US"/>
              </w:rPr>
            </w:rPrChange>
          </w:rPr>
          <w:t>A</w:t>
        </w:r>
        <w:del w:id="685" w:author="Microsoft" w:date="2018-10-08T17:54:00Z">
          <w:r w:rsidRPr="000D513A">
            <w:rPr>
              <w:rFonts w:ascii="Times New Roman" w:eastAsia="Calibri" w:hAnsi="Times New Roman" w:cs="Arial"/>
              <w:sz w:val="24"/>
              <w:szCs w:val="24"/>
              <w:lang w:val="es-ES"/>
              <w:rPrChange w:id="686" w:author="DAVIDS  GONZALEZ" w:date="2018-10-16T12:11:00Z">
                <w:rPr>
                  <w:rFonts w:ascii="Arial" w:hAnsi="Arial" w:cs="Arial"/>
                  <w:bCs/>
                </w:rPr>
              </w:rPrChange>
            </w:rPr>
            <w:delText>a</w:delText>
          </w:r>
        </w:del>
        <w:r w:rsidRPr="000D513A">
          <w:rPr>
            <w:rFonts w:ascii="Times New Roman" w:eastAsia="Calibri" w:hAnsi="Times New Roman" w:cs="Arial"/>
            <w:sz w:val="24"/>
            <w:szCs w:val="24"/>
            <w:lang w:val="es-ES"/>
            <w:rPrChange w:id="687" w:author="DAVIDS  GONZALEZ" w:date="2018-10-16T12:11:00Z">
              <w:rPr>
                <w:rFonts w:ascii="Arial" w:hAnsi="Arial" w:cs="Arial"/>
                <w:bCs/>
              </w:rPr>
            </w:rPrChange>
          </w:rPr>
          <w:t>gentes pertenecientes a la ANT</w:t>
        </w:r>
      </w:ins>
      <w:r w:rsidR="000D513A" w:rsidRPr="000D513A">
        <w:rPr>
          <w:rFonts w:ascii="Times New Roman" w:eastAsia="Calibri" w:hAnsi="Times New Roman" w:cs="Arial"/>
          <w:sz w:val="24"/>
          <w:szCs w:val="24"/>
          <w:lang w:val="es-ES"/>
        </w:rPr>
        <w:t>.</w:t>
      </w:r>
    </w:p>
    <w:p w:rsidR="000D513A" w:rsidRDefault="005D067D" w:rsidP="007E7228">
      <w:pPr>
        <w:pStyle w:val="Prrafodelista"/>
        <w:numPr>
          <w:ilvl w:val="0"/>
          <w:numId w:val="12"/>
        </w:numPr>
        <w:spacing w:after="0" w:line="360" w:lineRule="auto"/>
        <w:jc w:val="both"/>
        <w:rPr>
          <w:rFonts w:ascii="Times New Roman" w:eastAsia="Calibri" w:hAnsi="Times New Roman" w:cs="Arial"/>
          <w:sz w:val="24"/>
          <w:szCs w:val="24"/>
          <w:lang w:val="es-ES"/>
        </w:rPr>
      </w:pPr>
      <w:ins w:id="688" w:author="DAVIDS  GONZALEZ" w:date="2018-10-16T12:11:00Z">
        <w:r w:rsidRPr="000D513A">
          <w:rPr>
            <w:rFonts w:ascii="Times New Roman" w:eastAsia="Calibri" w:hAnsi="Times New Roman" w:cs="Arial"/>
            <w:sz w:val="24"/>
            <w:szCs w:val="24"/>
            <w:lang w:val="es-ES"/>
            <w:rPrChange w:id="689" w:author="DAVIDS  GONZALEZ" w:date="2018-10-16T12:11:00Z">
              <w:rPr>
                <w:rFonts w:ascii="Times New Roman" w:eastAsia="Times New Roman" w:hAnsi="Times New Roman" w:cs="Times New Roman"/>
                <w:sz w:val="24"/>
                <w:szCs w:val="24"/>
                <w:lang w:val="en-US"/>
              </w:rPr>
            </w:rPrChange>
          </w:rPr>
          <w:t>Personal de las diferentes cooperativas</w:t>
        </w:r>
        <w:del w:id="690" w:author="Microsoft" w:date="2018-10-08T17:30:00Z">
          <w:r w:rsidRPr="000D513A">
            <w:rPr>
              <w:rFonts w:ascii="Times New Roman" w:eastAsia="Calibri" w:hAnsi="Times New Roman" w:cs="Arial"/>
              <w:sz w:val="24"/>
              <w:szCs w:val="24"/>
              <w:lang w:val="es-ES"/>
              <w:rPrChange w:id="691" w:author="DAVIDS  GONZALEZ" w:date="2018-10-16T12:11:00Z">
                <w:rPr>
                  <w:rFonts w:ascii="Arial" w:hAnsi="Arial" w:cs="Arial"/>
                  <w:bCs/>
                </w:rPr>
              </w:rPrChange>
            </w:rPr>
            <w:delText xml:space="preserve"> tanto</w:delText>
          </w:r>
        </w:del>
      </w:ins>
      <w:r w:rsidR="000D513A" w:rsidRPr="000D513A">
        <w:rPr>
          <w:rFonts w:ascii="Times New Roman" w:eastAsia="Calibri" w:hAnsi="Times New Roman" w:cs="Arial"/>
          <w:sz w:val="24"/>
          <w:szCs w:val="24"/>
          <w:lang w:val="es-ES"/>
        </w:rPr>
        <w:t>.</w:t>
      </w:r>
    </w:p>
    <w:p w:rsidR="005D067D" w:rsidRDefault="005D067D" w:rsidP="000D513A">
      <w:pPr>
        <w:pStyle w:val="Prrafodelista"/>
        <w:numPr>
          <w:ilvl w:val="0"/>
          <w:numId w:val="12"/>
        </w:numPr>
        <w:spacing w:after="0" w:line="360" w:lineRule="auto"/>
        <w:jc w:val="both"/>
        <w:rPr>
          <w:rFonts w:ascii="Times New Roman" w:eastAsia="Calibri" w:hAnsi="Times New Roman" w:cs="Arial"/>
          <w:sz w:val="24"/>
          <w:szCs w:val="24"/>
          <w:lang w:val="es-ES"/>
        </w:rPr>
      </w:pPr>
      <w:ins w:id="692" w:author="DAVIDS  GONZALEZ" w:date="2018-10-16T12:11:00Z">
        <w:del w:id="693" w:author="Microsoft" w:date="2018-10-08T17:48:00Z">
          <w:r w:rsidRPr="000D513A">
            <w:rPr>
              <w:rFonts w:ascii="Times New Roman" w:eastAsia="Calibri" w:hAnsi="Times New Roman" w:cs="Arial"/>
              <w:sz w:val="24"/>
              <w:szCs w:val="24"/>
              <w:lang w:val="es-ES"/>
              <w:rPrChange w:id="694" w:author="DAVIDS  GONZALEZ" w:date="2018-10-16T12:11:00Z">
                <w:rPr>
                  <w:rFonts w:ascii="Arial" w:hAnsi="Arial" w:cs="Arial"/>
                  <w:bCs/>
                </w:rPr>
              </w:rPrChange>
            </w:rPr>
            <w:delText xml:space="preserve">como a </w:delText>
          </w:r>
        </w:del>
      </w:ins>
      <w:r w:rsidR="000D513A">
        <w:rPr>
          <w:rFonts w:ascii="Times New Roman" w:eastAsia="Calibri" w:hAnsi="Times New Roman" w:cs="Arial"/>
          <w:sz w:val="24"/>
          <w:szCs w:val="24"/>
          <w:lang w:val="es-ES"/>
        </w:rPr>
        <w:t>U</w:t>
      </w:r>
      <w:ins w:id="695" w:author="DAVIDS  GONZALEZ" w:date="2018-10-16T12:11:00Z">
        <w:r w:rsidRPr="000D513A">
          <w:rPr>
            <w:rFonts w:ascii="Times New Roman" w:eastAsia="Calibri" w:hAnsi="Times New Roman" w:cs="Arial"/>
            <w:sz w:val="24"/>
            <w:szCs w:val="24"/>
            <w:lang w:val="es-ES"/>
            <w:rPrChange w:id="696" w:author="DAVIDS  GONZALEZ" w:date="2018-10-16T12:11:00Z">
              <w:rPr>
                <w:rFonts w:ascii="Arial" w:hAnsi="Arial" w:cs="Arial"/>
                <w:bCs/>
              </w:rPr>
            </w:rPrChange>
          </w:rPr>
          <w:t>suarios</w:t>
        </w:r>
        <w:r w:rsidRPr="000D513A">
          <w:rPr>
            <w:rFonts w:ascii="Times New Roman" w:eastAsia="Calibri" w:hAnsi="Times New Roman" w:cs="Arial"/>
            <w:sz w:val="24"/>
            <w:szCs w:val="24"/>
            <w:lang w:val="es-ES"/>
            <w:rPrChange w:id="697" w:author="DAVIDS  GONZALEZ" w:date="2018-10-16T12:11:00Z">
              <w:rPr/>
            </w:rPrChange>
          </w:rPr>
          <w:t xml:space="preserve"> (Locales y Turistas)</w:t>
        </w:r>
        <w:r w:rsidRPr="000D513A">
          <w:rPr>
            <w:rFonts w:ascii="Times New Roman" w:eastAsia="Calibri" w:hAnsi="Times New Roman" w:cs="Arial"/>
            <w:sz w:val="24"/>
            <w:szCs w:val="24"/>
            <w:lang w:val="es-ES"/>
            <w:rPrChange w:id="698" w:author="DAVIDS  GONZALEZ" w:date="2018-10-16T12:11:00Z">
              <w:rPr>
                <w:rFonts w:ascii="Arial" w:hAnsi="Arial" w:cs="Arial"/>
                <w:bCs/>
              </w:rPr>
            </w:rPrChange>
          </w:rPr>
          <w:t xml:space="preserve"> de las distintas líneas de transporte.</w:t>
        </w:r>
      </w:ins>
    </w:p>
    <w:p w:rsidR="000D513A" w:rsidRPr="000D513A" w:rsidRDefault="000D513A" w:rsidP="000D513A">
      <w:pPr>
        <w:spacing w:after="0" w:line="360" w:lineRule="auto"/>
        <w:jc w:val="both"/>
        <w:rPr>
          <w:ins w:id="699" w:author="DAVIDS  GONZALEZ" w:date="2018-10-16T12:11:00Z"/>
          <w:rFonts w:ascii="Times New Roman" w:eastAsia="Calibri" w:hAnsi="Times New Roman" w:cs="Arial"/>
          <w:sz w:val="24"/>
          <w:szCs w:val="24"/>
          <w:lang w:val="es-ES"/>
          <w:rPrChange w:id="700" w:author="DAVIDS  GONZALEZ" w:date="2018-10-23T18:06:00Z">
            <w:rPr>
              <w:ins w:id="701" w:author="DAVIDS  GONZALEZ" w:date="2018-10-16T12:11:00Z"/>
              <w:rFonts w:ascii="Arial" w:hAnsi="Arial" w:cs="Arial"/>
              <w:bCs/>
            </w:rPr>
          </w:rPrChange>
        </w:rPr>
      </w:pPr>
    </w:p>
    <w:p w:rsidR="005D067D" w:rsidRDefault="005D067D" w:rsidP="000D513A">
      <w:pPr>
        <w:spacing w:after="0" w:line="360" w:lineRule="auto"/>
        <w:jc w:val="both"/>
        <w:rPr>
          <w:rFonts w:ascii="Times New Roman" w:eastAsia="Calibri" w:hAnsi="Times New Roman" w:cs="Arial"/>
          <w:sz w:val="24"/>
          <w:szCs w:val="24"/>
          <w:lang w:val="es-ES"/>
        </w:rPr>
      </w:pPr>
      <w:ins w:id="702" w:author="DAVIDS  GONZALEZ" w:date="2018-10-16T12:11:00Z">
        <w:r w:rsidRPr="000D513A">
          <w:rPr>
            <w:rFonts w:ascii="Times New Roman" w:eastAsia="Calibri" w:hAnsi="Times New Roman" w:cs="Arial"/>
            <w:sz w:val="24"/>
            <w:szCs w:val="24"/>
            <w:lang w:val="es-ES"/>
            <w:rPrChange w:id="703" w:author="DAVIDS  GONZALEZ" w:date="2018-10-16T12:11:00Z">
              <w:rPr>
                <w:rFonts w:ascii="Arial" w:hAnsi="Arial" w:cs="Arial"/>
                <w:bCs/>
              </w:rPr>
            </w:rPrChange>
          </w:rPr>
          <w:t xml:space="preserve">Un impacto mayoritario se </w:t>
        </w:r>
      </w:ins>
      <w:ins w:id="704" w:author="DAVIDS  GONZALEZ" w:date="2018-10-16T12:12:00Z">
        <w:r w:rsidRPr="000D513A">
          <w:rPr>
            <w:rFonts w:ascii="Times New Roman" w:eastAsia="Calibri" w:hAnsi="Times New Roman" w:cs="Arial"/>
            <w:sz w:val="24"/>
            <w:szCs w:val="24"/>
            <w:lang w:val="es-ES"/>
          </w:rPr>
          <w:t>verá</w:t>
        </w:r>
      </w:ins>
      <w:ins w:id="705" w:author="DAVIDS  GONZALEZ" w:date="2018-10-16T12:11:00Z">
        <w:r w:rsidRPr="000D513A">
          <w:rPr>
            <w:rFonts w:ascii="Times New Roman" w:eastAsia="Calibri" w:hAnsi="Times New Roman" w:cs="Arial"/>
            <w:sz w:val="24"/>
            <w:szCs w:val="24"/>
            <w:lang w:val="es-ES"/>
            <w:rPrChange w:id="706" w:author="DAVIDS  GONZALEZ" w:date="2018-10-16T12:11:00Z">
              <w:rPr>
                <w:rFonts w:ascii="Arial" w:hAnsi="Arial" w:cs="Arial"/>
                <w:bCs/>
              </w:rPr>
            </w:rPrChange>
          </w:rPr>
          <w:t xml:space="preserve"> reflejado en los turistas que visitan la Provincia de Santa Elena, porque estos no conocen el área ni las rutas de los buses, muchos de estos al llegar al terminal terrestre “REGIONAL SUMPA” abordan taxis, pero una vez conociendo el transporte </w:t>
        </w:r>
      </w:ins>
      <w:ins w:id="707" w:author="DAVIDS  GONZALEZ" w:date="2018-10-16T12:12:00Z">
        <w:r w:rsidRPr="000D513A">
          <w:rPr>
            <w:rFonts w:ascii="Times New Roman" w:eastAsia="Calibri" w:hAnsi="Times New Roman" w:cs="Arial"/>
            <w:sz w:val="24"/>
            <w:szCs w:val="24"/>
            <w:lang w:val="es-ES"/>
          </w:rPr>
          <w:t>público</w:t>
        </w:r>
      </w:ins>
      <w:ins w:id="708" w:author="DAVIDS  GONZALEZ" w:date="2018-10-16T12:11:00Z">
        <w:r w:rsidRPr="000D513A">
          <w:rPr>
            <w:rFonts w:ascii="Times New Roman" w:eastAsia="Calibri" w:hAnsi="Times New Roman" w:cs="Arial"/>
            <w:sz w:val="24"/>
            <w:szCs w:val="24"/>
            <w:lang w:val="es-ES"/>
            <w:rPrChange w:id="709" w:author="DAVIDS  GONZALEZ" w:date="2018-10-16T12:11:00Z">
              <w:rPr>
                <w:rFonts w:ascii="Arial" w:hAnsi="Arial" w:cs="Arial"/>
                <w:bCs/>
              </w:rPr>
            </w:rPrChange>
          </w:rPr>
          <w:t xml:space="preserve"> pueden optar por una opción más económica.</w:t>
        </w:r>
      </w:ins>
    </w:p>
    <w:p w:rsidR="000D513A" w:rsidRPr="000D513A" w:rsidRDefault="000D513A" w:rsidP="000D513A">
      <w:pPr>
        <w:spacing w:after="0" w:line="360" w:lineRule="auto"/>
        <w:jc w:val="both"/>
        <w:rPr>
          <w:ins w:id="710" w:author="DAVIDS  GONZALEZ" w:date="2019-01-15T12:36:00Z"/>
          <w:rFonts w:ascii="Times New Roman" w:eastAsia="Calibri" w:hAnsi="Times New Roman" w:cs="Arial"/>
          <w:sz w:val="24"/>
          <w:szCs w:val="24"/>
          <w:lang w:val="es-ES"/>
        </w:rPr>
      </w:pPr>
    </w:p>
    <w:p w:rsidR="005D067D" w:rsidRDefault="005D067D" w:rsidP="000D513A">
      <w:pPr>
        <w:spacing w:after="0" w:line="360" w:lineRule="auto"/>
        <w:jc w:val="both"/>
        <w:rPr>
          <w:rFonts w:ascii="Times New Roman" w:eastAsia="Calibri" w:hAnsi="Times New Roman" w:cs="Arial"/>
          <w:sz w:val="24"/>
          <w:szCs w:val="24"/>
          <w:lang w:val="es-ES"/>
        </w:rPr>
      </w:pPr>
      <w:ins w:id="711" w:author="Ivan A Sanchez Vera" w:date="2019-01-23T16:42:00Z">
        <w:r w:rsidRPr="000D513A">
          <w:rPr>
            <w:rFonts w:ascii="Times New Roman" w:eastAsia="Calibri" w:hAnsi="Times New Roman" w:cs="Arial"/>
            <w:sz w:val="24"/>
            <w:szCs w:val="24"/>
            <w:lang w:val="es-ES"/>
          </w:rPr>
          <w:t xml:space="preserve">El proyecto también beneficia a las entidades </w:t>
        </w:r>
      </w:ins>
      <w:ins w:id="712" w:author="Ivan A Sanchez Vera" w:date="2019-01-23T16:43:00Z">
        <w:r w:rsidRPr="000D513A">
          <w:rPr>
            <w:rFonts w:ascii="Times New Roman" w:eastAsia="Calibri" w:hAnsi="Times New Roman" w:cs="Arial"/>
            <w:sz w:val="24"/>
            <w:szCs w:val="24"/>
            <w:lang w:val="es-ES"/>
          </w:rPr>
          <w:t>coordinadoras del flujo vehicular</w:t>
        </w:r>
      </w:ins>
      <w:ins w:id="713" w:author="Ivan A Sanchez Vera" w:date="2019-01-23T16:42:00Z">
        <w:r w:rsidRPr="000D513A">
          <w:rPr>
            <w:rFonts w:ascii="Times New Roman" w:eastAsia="Calibri" w:hAnsi="Times New Roman" w:cs="Arial"/>
            <w:sz w:val="24"/>
            <w:szCs w:val="24"/>
            <w:lang w:val="es-ES"/>
          </w:rPr>
          <w:t>. Actualmente, l</w:t>
        </w:r>
      </w:ins>
      <w:ins w:id="714" w:author="DAVIDS  GONZALEZ" w:date="2019-01-15T12:36:00Z">
        <w:del w:id="715" w:author="Ivan A Sanchez Vera" w:date="2019-01-23T16:42:00Z">
          <w:r w:rsidRPr="000D513A" w:rsidDel="009F28B1">
            <w:rPr>
              <w:rFonts w:ascii="Times New Roman" w:eastAsia="Calibri" w:hAnsi="Times New Roman" w:cs="Arial"/>
              <w:sz w:val="24"/>
              <w:szCs w:val="24"/>
              <w:lang w:val="es-ES"/>
              <w:rPrChange w:id="716" w:author="DAVIDS  GONZALEZ" w:date="2019-01-15T12:36:00Z">
                <w:rPr>
                  <w:rFonts w:ascii="Arial" w:hAnsi="Arial" w:cs="Arial"/>
                  <w:bCs/>
                </w:rPr>
              </w:rPrChange>
            </w:rPr>
            <w:delText>L</w:delText>
          </w:r>
        </w:del>
        <w:r w:rsidRPr="000D513A">
          <w:rPr>
            <w:rFonts w:ascii="Times New Roman" w:eastAsia="Calibri" w:hAnsi="Times New Roman" w:cs="Arial"/>
            <w:sz w:val="24"/>
            <w:szCs w:val="24"/>
            <w:lang w:val="es-ES"/>
            <w:rPrChange w:id="717" w:author="DAVIDS  GONZALEZ" w:date="2019-01-15T12:36:00Z">
              <w:rPr>
                <w:rFonts w:ascii="Arial" w:hAnsi="Arial" w:cs="Arial"/>
                <w:bCs/>
              </w:rPr>
            </w:rPrChange>
          </w:rPr>
          <w:t xml:space="preserve">os agentes de </w:t>
        </w:r>
        <w:r w:rsidRPr="000D513A">
          <w:rPr>
            <w:rFonts w:ascii="Times New Roman" w:eastAsia="Calibri" w:hAnsi="Times New Roman" w:cs="Arial"/>
            <w:sz w:val="24"/>
            <w:szCs w:val="24"/>
            <w:lang w:val="es-ES"/>
          </w:rPr>
          <w:t>tránsito</w:t>
        </w:r>
        <w:r w:rsidRPr="000D513A">
          <w:rPr>
            <w:rFonts w:ascii="Times New Roman" w:eastAsia="Calibri" w:hAnsi="Times New Roman" w:cs="Arial"/>
            <w:sz w:val="24"/>
            <w:szCs w:val="24"/>
            <w:lang w:val="es-ES"/>
            <w:rPrChange w:id="718" w:author="DAVIDS  GONZALEZ" w:date="2019-01-15T12:36:00Z">
              <w:rPr>
                <w:rFonts w:ascii="Arial" w:hAnsi="Arial" w:cs="Arial"/>
                <w:bCs/>
              </w:rPr>
            </w:rPrChange>
          </w:rPr>
          <w:t xml:space="preserve"> no cuentan con un método efectivo que les ayude a llevar un control de los buses a quienes los usuarios han reportado algún inconveniente, tales como: exceso de velocidad, cantidad de pasajeros que viajan en la unidad de transporte</w:t>
        </w:r>
      </w:ins>
      <w:ins w:id="719" w:author="Davids Adrian Gonzalez Tigrero" w:date="2019-01-26T18:43:00Z">
        <w:r w:rsidRPr="000D513A">
          <w:rPr>
            <w:rFonts w:ascii="Times New Roman" w:eastAsia="Calibri" w:hAnsi="Times New Roman" w:cs="Arial"/>
            <w:sz w:val="24"/>
            <w:szCs w:val="24"/>
            <w:lang w:val="es-ES"/>
          </w:rPr>
          <w:t>,</w:t>
        </w:r>
      </w:ins>
      <w:ins w:id="720" w:author="DAVIDS  GONZALEZ" w:date="2019-01-15T12:36:00Z">
        <w:r w:rsidRPr="000D513A">
          <w:rPr>
            <w:rFonts w:ascii="Times New Roman" w:eastAsia="Calibri" w:hAnsi="Times New Roman" w:cs="Arial"/>
            <w:sz w:val="24"/>
            <w:szCs w:val="24"/>
            <w:lang w:val="es-ES"/>
            <w:rPrChange w:id="721" w:author="DAVIDS  GONZALEZ" w:date="2019-01-15T12:36:00Z">
              <w:rPr>
                <w:rFonts w:ascii="Arial" w:hAnsi="Arial" w:cs="Arial"/>
                <w:bCs/>
              </w:rPr>
            </w:rPrChange>
          </w:rPr>
          <w:t xml:space="preserve"> etc. </w:t>
        </w:r>
      </w:ins>
    </w:p>
    <w:p w:rsidR="006D0729" w:rsidRPr="000D513A" w:rsidRDefault="006D0729" w:rsidP="006D0729">
      <w:pPr>
        <w:spacing w:after="0" w:line="360" w:lineRule="auto"/>
        <w:jc w:val="both"/>
        <w:rPr>
          <w:ins w:id="722" w:author="DAVIDS  GONZALEZ" w:date="2019-01-15T12:45:00Z"/>
          <w:rFonts w:ascii="Times New Roman" w:eastAsia="Calibri" w:hAnsi="Times New Roman" w:cs="Arial"/>
          <w:sz w:val="24"/>
          <w:szCs w:val="24"/>
          <w:lang w:val="es-ES"/>
        </w:rPr>
      </w:pPr>
    </w:p>
    <w:p w:rsidR="005D067D" w:rsidRDefault="005D067D" w:rsidP="006D0729">
      <w:pPr>
        <w:spacing w:after="0" w:line="360" w:lineRule="auto"/>
        <w:jc w:val="both"/>
        <w:rPr>
          <w:rFonts w:ascii="Times New Roman" w:eastAsia="Calibri" w:hAnsi="Times New Roman" w:cs="Arial"/>
          <w:sz w:val="24"/>
          <w:szCs w:val="24"/>
          <w:lang w:val="es-ES"/>
        </w:rPr>
      </w:pPr>
      <w:ins w:id="723" w:author="DAVIDS  GONZALEZ" w:date="2018-10-16T12:11:00Z">
        <w:del w:id="724" w:author="Microsoft" w:date="2018-10-08T17:55:00Z">
          <w:r w:rsidRPr="006D0729">
            <w:rPr>
              <w:rFonts w:ascii="Times New Roman" w:eastAsia="Calibri" w:hAnsi="Times New Roman" w:cs="Arial"/>
              <w:sz w:val="24"/>
              <w:szCs w:val="24"/>
              <w:lang w:val="es-ES"/>
              <w:rPrChange w:id="725" w:author="DAVIDS  GONZALEZ" w:date="2018-10-16T12:11:00Z">
                <w:rPr>
                  <w:rFonts w:ascii="Arial" w:hAnsi="Arial" w:cs="Arial"/>
                  <w:bCs/>
                </w:rPr>
              </w:rPrChange>
            </w:rPr>
            <w:delText xml:space="preserve"> </w:delText>
          </w:r>
        </w:del>
        <w:r w:rsidRPr="006D0729">
          <w:rPr>
            <w:rFonts w:ascii="Times New Roman" w:eastAsia="Calibri" w:hAnsi="Times New Roman" w:cs="Arial"/>
            <w:sz w:val="24"/>
            <w:szCs w:val="24"/>
            <w:lang w:val="es-ES"/>
            <w:rPrChange w:id="726" w:author="DAVIDS  GONZALEZ" w:date="2018-10-16T12:11:00Z">
              <w:rPr>
                <w:rFonts w:ascii="Arial" w:hAnsi="Arial" w:cs="Arial"/>
                <w:bCs/>
              </w:rPr>
            </w:rPrChange>
          </w:rPr>
          <w:t xml:space="preserve">Los agentes, </w:t>
        </w:r>
      </w:ins>
      <w:r w:rsidR="006D0729">
        <w:rPr>
          <w:rFonts w:ascii="Times New Roman" w:eastAsia="Calibri" w:hAnsi="Times New Roman" w:cs="Arial"/>
          <w:sz w:val="24"/>
          <w:szCs w:val="24"/>
          <w:lang w:val="es-ES"/>
        </w:rPr>
        <w:t>pueden</w:t>
      </w:r>
      <w:ins w:id="727" w:author="DAVIDS  GONZALEZ" w:date="2018-10-16T12:11:00Z">
        <w:r w:rsidRPr="006D0729">
          <w:rPr>
            <w:rFonts w:ascii="Times New Roman" w:eastAsia="Calibri" w:hAnsi="Times New Roman" w:cs="Arial"/>
            <w:sz w:val="24"/>
            <w:szCs w:val="24"/>
            <w:lang w:val="es-ES"/>
            <w:rPrChange w:id="728" w:author="DAVIDS  GONZALEZ" w:date="2018-10-16T12:11:00Z">
              <w:rPr>
                <w:rFonts w:ascii="Arial" w:hAnsi="Arial" w:cs="Arial"/>
                <w:bCs/>
              </w:rPr>
            </w:rPrChange>
          </w:rPr>
          <w:t xml:space="preserve"> llevar un control de los buses a quienes los usuarios han reportado exceso de velocidad y la cantidad de pasajeros que viajan en la unidad de transporte entre otras alternativas. De esta manera y con el permiso de la Agencia Nacional de Tránsito y bajo </w:t>
        </w:r>
        <w:r w:rsidRPr="006D0729">
          <w:rPr>
            <w:rFonts w:ascii="Times New Roman" w:eastAsia="Calibri" w:hAnsi="Times New Roman" w:cs="Arial"/>
            <w:sz w:val="24"/>
            <w:szCs w:val="24"/>
            <w:lang w:val="es-ES"/>
          </w:rPr>
          <w:t xml:space="preserve">su resguardo la </w:t>
        </w:r>
      </w:ins>
      <w:ins w:id="729" w:author="DAVIDS  GONZALEZ" w:date="2019-01-15T12:48:00Z">
        <w:r w:rsidRPr="006D0729">
          <w:rPr>
            <w:rFonts w:ascii="Times New Roman" w:eastAsia="Calibri" w:hAnsi="Times New Roman" w:cs="Arial"/>
            <w:sz w:val="24"/>
            <w:szCs w:val="24"/>
            <w:lang w:val="es-ES"/>
          </w:rPr>
          <w:t>Capa de</w:t>
        </w:r>
      </w:ins>
      <w:ins w:id="730" w:author="DAVIDS  GONZALEZ" w:date="2019-01-15T12:49:00Z">
        <w:r w:rsidRPr="006D0729">
          <w:rPr>
            <w:rFonts w:ascii="Times New Roman" w:eastAsia="Calibri" w:hAnsi="Times New Roman" w:cs="Arial"/>
            <w:sz w:val="24"/>
            <w:szCs w:val="24"/>
            <w:lang w:val="es-ES"/>
          </w:rPr>
          <w:t xml:space="preserve"> Servicios</w:t>
        </w:r>
      </w:ins>
      <w:ins w:id="731" w:author="DAVIDS  GONZALEZ" w:date="2018-10-16T12:11:00Z">
        <w:r w:rsidRPr="006D0729">
          <w:rPr>
            <w:rFonts w:ascii="Times New Roman" w:eastAsia="Calibri" w:hAnsi="Times New Roman" w:cs="Arial"/>
            <w:sz w:val="24"/>
            <w:szCs w:val="24"/>
            <w:lang w:val="es-ES"/>
            <w:rPrChange w:id="732" w:author="DAVIDS  GONZALEZ" w:date="2018-10-16T12:11:00Z">
              <w:rPr>
                <w:rFonts w:ascii="Arial" w:hAnsi="Arial" w:cs="Arial"/>
                <w:bCs/>
              </w:rPr>
            </w:rPrChange>
          </w:rPr>
          <w:t xml:space="preserve"> </w:t>
        </w:r>
      </w:ins>
      <w:r w:rsidR="006D0729">
        <w:rPr>
          <w:rFonts w:ascii="Times New Roman" w:eastAsia="Calibri" w:hAnsi="Times New Roman" w:cs="Arial"/>
          <w:sz w:val="24"/>
          <w:szCs w:val="24"/>
          <w:lang w:val="es-ES"/>
        </w:rPr>
        <w:t>fue</w:t>
      </w:r>
      <w:ins w:id="733" w:author="DAVIDS  GONZALEZ" w:date="2018-10-16T12:11:00Z">
        <w:r w:rsidRPr="006D0729">
          <w:rPr>
            <w:rFonts w:ascii="Times New Roman" w:eastAsia="Calibri" w:hAnsi="Times New Roman" w:cs="Arial"/>
            <w:sz w:val="24"/>
            <w:szCs w:val="24"/>
            <w:lang w:val="es-ES"/>
            <w:rPrChange w:id="734" w:author="DAVIDS  GONZALEZ" w:date="2018-10-16T12:11:00Z">
              <w:rPr>
                <w:rFonts w:ascii="Arial" w:hAnsi="Arial" w:cs="Arial"/>
                <w:bCs/>
              </w:rPr>
            </w:rPrChange>
          </w:rPr>
          <w:t xml:space="preserve"> </w:t>
        </w:r>
      </w:ins>
      <w:r w:rsidR="006D0729">
        <w:rPr>
          <w:rFonts w:ascii="Times New Roman" w:eastAsia="Calibri" w:hAnsi="Times New Roman" w:cs="Arial"/>
          <w:sz w:val="24"/>
          <w:szCs w:val="24"/>
          <w:lang w:val="es-ES"/>
        </w:rPr>
        <w:t>desarrollado</w:t>
      </w:r>
      <w:ins w:id="735" w:author="DAVIDS  GONZALEZ" w:date="2018-10-16T12:11:00Z">
        <w:r w:rsidRPr="006D0729">
          <w:rPr>
            <w:rFonts w:ascii="Times New Roman" w:eastAsia="Calibri" w:hAnsi="Times New Roman" w:cs="Arial"/>
            <w:sz w:val="24"/>
            <w:szCs w:val="24"/>
            <w:lang w:val="es-ES"/>
            <w:rPrChange w:id="736" w:author="DAVIDS  GONZALEZ" w:date="2018-10-16T12:11:00Z">
              <w:rPr>
                <w:rFonts w:ascii="Arial" w:hAnsi="Arial" w:cs="Arial"/>
                <w:bCs/>
              </w:rPr>
            </w:rPrChange>
          </w:rPr>
          <w:t xml:space="preserve"> para </w:t>
        </w:r>
      </w:ins>
      <w:ins w:id="737" w:author="DAVIDS  GONZALEZ" w:date="2019-01-15T12:49:00Z">
        <w:r w:rsidRPr="006D0729">
          <w:rPr>
            <w:rFonts w:ascii="Times New Roman" w:eastAsia="Calibri" w:hAnsi="Times New Roman" w:cs="Arial"/>
            <w:sz w:val="24"/>
            <w:szCs w:val="24"/>
            <w:lang w:val="es-ES"/>
          </w:rPr>
          <w:t xml:space="preserve">ayudar al manejo de datos que tanto la App. </w:t>
        </w:r>
        <w:proofErr w:type="spellStart"/>
        <w:r w:rsidRPr="006D0729">
          <w:rPr>
            <w:rFonts w:ascii="Times New Roman" w:eastAsia="Calibri" w:hAnsi="Times New Roman" w:cs="Arial"/>
            <w:sz w:val="24"/>
            <w:szCs w:val="24"/>
            <w:lang w:val="es-ES"/>
          </w:rPr>
          <w:t>Movil</w:t>
        </w:r>
        <w:proofErr w:type="spellEnd"/>
        <w:r w:rsidRPr="006D0729">
          <w:rPr>
            <w:rFonts w:ascii="Times New Roman" w:eastAsia="Calibri" w:hAnsi="Times New Roman" w:cs="Arial"/>
            <w:sz w:val="24"/>
            <w:szCs w:val="24"/>
            <w:lang w:val="es-ES"/>
          </w:rPr>
          <w:t xml:space="preserve">, App. Web y el </w:t>
        </w:r>
      </w:ins>
      <w:ins w:id="738" w:author="DAVIDS  GONZALEZ" w:date="2019-01-15T12:50:00Z">
        <w:r w:rsidRPr="006D0729">
          <w:rPr>
            <w:rFonts w:ascii="Times New Roman" w:eastAsia="Calibri" w:hAnsi="Times New Roman" w:cs="Arial"/>
            <w:sz w:val="24"/>
            <w:szCs w:val="24"/>
            <w:lang w:val="es-ES"/>
          </w:rPr>
          <w:t>D</w:t>
        </w:r>
      </w:ins>
      <w:ins w:id="739" w:author="DAVIDS  GONZALEZ" w:date="2019-01-15T12:49:00Z">
        <w:r w:rsidRPr="006D0729">
          <w:rPr>
            <w:rFonts w:ascii="Times New Roman" w:eastAsia="Calibri" w:hAnsi="Times New Roman" w:cs="Arial"/>
            <w:sz w:val="24"/>
            <w:szCs w:val="24"/>
            <w:lang w:val="es-ES"/>
          </w:rPr>
          <w:t>ispositivo del</w:t>
        </w:r>
      </w:ins>
      <w:ins w:id="740" w:author="DAVIDS  GONZALEZ" w:date="2019-01-15T12:50:00Z">
        <w:r w:rsidRPr="006D0729">
          <w:rPr>
            <w:rFonts w:ascii="Times New Roman" w:eastAsia="Calibri" w:hAnsi="Times New Roman" w:cs="Arial"/>
            <w:sz w:val="24"/>
            <w:szCs w:val="24"/>
            <w:lang w:val="es-ES"/>
          </w:rPr>
          <w:t xml:space="preserve"> Bus </w:t>
        </w:r>
      </w:ins>
      <w:r w:rsidR="006D0729">
        <w:rPr>
          <w:rFonts w:ascii="Times New Roman" w:eastAsia="Calibri" w:hAnsi="Times New Roman" w:cs="Arial"/>
          <w:sz w:val="24"/>
          <w:szCs w:val="24"/>
          <w:lang w:val="es-ES"/>
        </w:rPr>
        <w:t>necesitan</w:t>
      </w:r>
      <w:ins w:id="741" w:author="DAVIDS  GONZALEZ" w:date="2018-10-16T12:11:00Z">
        <w:r w:rsidRPr="006D0729">
          <w:rPr>
            <w:rFonts w:ascii="Times New Roman" w:eastAsia="Calibri" w:hAnsi="Times New Roman" w:cs="Arial"/>
            <w:sz w:val="24"/>
            <w:szCs w:val="24"/>
            <w:lang w:val="es-ES"/>
            <w:rPrChange w:id="742" w:author="DAVIDS  GONZALEZ" w:date="2018-10-16T12:11:00Z">
              <w:rPr>
                <w:rFonts w:ascii="Arial" w:hAnsi="Arial" w:cs="Arial"/>
                <w:bCs/>
              </w:rPr>
            </w:rPrChange>
          </w:rPr>
          <w:t xml:space="preserve">. Con el fin de beneficiar a la ANT y a la ciudadanía de la península se </w:t>
        </w:r>
      </w:ins>
      <w:r w:rsidR="006D0729">
        <w:rPr>
          <w:rFonts w:ascii="Times New Roman" w:eastAsia="Calibri" w:hAnsi="Times New Roman" w:cs="Arial"/>
          <w:sz w:val="24"/>
          <w:szCs w:val="24"/>
          <w:lang w:val="es-ES"/>
        </w:rPr>
        <w:t xml:space="preserve">puso </w:t>
      </w:r>
      <w:ins w:id="743" w:author="DAVIDS  GONZALEZ" w:date="2018-10-16T12:11:00Z">
        <w:r w:rsidRPr="006D0729">
          <w:rPr>
            <w:rFonts w:ascii="Times New Roman" w:eastAsia="Calibri" w:hAnsi="Times New Roman" w:cs="Arial"/>
            <w:sz w:val="24"/>
            <w:szCs w:val="24"/>
            <w:lang w:val="es-ES"/>
            <w:rPrChange w:id="744" w:author="DAVIDS  GONZALEZ" w:date="2018-10-16T12:11:00Z">
              <w:rPr>
                <w:rFonts w:ascii="Arial" w:hAnsi="Arial" w:cs="Arial"/>
                <w:bCs/>
              </w:rPr>
            </w:rPrChange>
          </w:rPr>
          <w:t xml:space="preserve">en marcha el </w:t>
        </w:r>
        <w:r w:rsidRPr="006D0729">
          <w:rPr>
            <w:rFonts w:ascii="Times New Roman" w:eastAsia="Calibri" w:hAnsi="Times New Roman" w:cs="Arial"/>
            <w:sz w:val="24"/>
            <w:szCs w:val="24"/>
            <w:lang w:val="es-ES"/>
            <w:rPrChange w:id="745" w:author="DAVIDS  GONZALEZ" w:date="2018-10-16T12:11:00Z">
              <w:rPr>
                <w:rFonts w:ascii="Arial" w:hAnsi="Arial" w:cs="Arial"/>
                <w:b/>
                <w:bCs/>
              </w:rPr>
            </w:rPrChange>
          </w:rPr>
          <w:t>Sistema de Monitoreo de Transporte Público Urbano en la Península de Santa Elena</w:t>
        </w:r>
        <w:r w:rsidRPr="006D0729">
          <w:rPr>
            <w:rFonts w:ascii="Times New Roman" w:eastAsia="Calibri" w:hAnsi="Times New Roman" w:cs="Arial"/>
            <w:sz w:val="24"/>
            <w:szCs w:val="24"/>
            <w:lang w:val="es-ES"/>
            <w:rPrChange w:id="746" w:author="DAVIDS  GONZALEZ" w:date="2018-10-16T12:11:00Z">
              <w:rPr>
                <w:rFonts w:ascii="Arial" w:hAnsi="Arial" w:cs="Arial"/>
                <w:bCs/>
              </w:rPr>
            </w:rPrChange>
          </w:rPr>
          <w:t>.</w:t>
        </w:r>
      </w:ins>
    </w:p>
    <w:p w:rsidR="006D0729" w:rsidRPr="006D0729" w:rsidRDefault="006D0729" w:rsidP="006D0729">
      <w:pPr>
        <w:spacing w:after="0" w:line="360" w:lineRule="auto"/>
        <w:jc w:val="both"/>
        <w:rPr>
          <w:rFonts w:ascii="Times New Roman" w:eastAsia="Calibri" w:hAnsi="Times New Roman" w:cs="Arial"/>
          <w:sz w:val="24"/>
          <w:szCs w:val="24"/>
          <w:lang w:val="es-ES"/>
        </w:rPr>
      </w:pPr>
    </w:p>
    <w:p w:rsidR="005D067D" w:rsidRPr="006D0729" w:rsidDel="00056CF1" w:rsidRDefault="005D067D" w:rsidP="006D0729">
      <w:pPr>
        <w:spacing w:after="0" w:line="360" w:lineRule="auto"/>
        <w:jc w:val="both"/>
        <w:rPr>
          <w:del w:id="747" w:author="DAVIDS  GONZALEZ" w:date="2018-10-16T12:13:00Z"/>
          <w:rFonts w:ascii="Times New Roman" w:eastAsia="Calibri" w:hAnsi="Times New Roman" w:cs="Arial"/>
          <w:sz w:val="24"/>
          <w:szCs w:val="24"/>
          <w:lang w:val="es-ES"/>
        </w:rPr>
      </w:pPr>
    </w:p>
    <w:p w:rsidR="005D067D" w:rsidRDefault="005D067D" w:rsidP="006D0729">
      <w:pPr>
        <w:spacing w:after="0" w:line="360" w:lineRule="auto"/>
        <w:jc w:val="both"/>
        <w:rPr>
          <w:rFonts w:ascii="Times New Roman" w:eastAsia="Calibri" w:hAnsi="Times New Roman" w:cs="Arial"/>
          <w:sz w:val="24"/>
          <w:szCs w:val="24"/>
          <w:lang w:val="es-ES"/>
        </w:rPr>
      </w:pPr>
      <w:r w:rsidRPr="006D0729">
        <w:rPr>
          <w:rFonts w:ascii="Times New Roman" w:eastAsia="Calibri" w:hAnsi="Times New Roman" w:cs="Arial"/>
          <w:sz w:val="24"/>
          <w:szCs w:val="24"/>
          <w:lang w:val="es-ES"/>
        </w:rPr>
        <w:t>Además, el presente proyecto est</w:t>
      </w:r>
      <w:r w:rsidR="006D0729">
        <w:rPr>
          <w:rFonts w:ascii="Times New Roman" w:eastAsia="Calibri" w:hAnsi="Times New Roman" w:cs="Arial"/>
          <w:sz w:val="24"/>
          <w:szCs w:val="24"/>
          <w:lang w:val="es-ES"/>
        </w:rPr>
        <w:t>á</w:t>
      </w:r>
      <w:r w:rsidRPr="006D0729">
        <w:rPr>
          <w:rFonts w:ascii="Times New Roman" w:eastAsia="Calibri" w:hAnsi="Times New Roman" w:cs="Arial"/>
          <w:sz w:val="24"/>
          <w:szCs w:val="24"/>
          <w:lang w:val="es-ES"/>
        </w:rPr>
        <w:t xml:space="preserve"> basado en los objetivos del plan Nacional de Desarrollo, estos se mencionan a continuación:</w:t>
      </w:r>
    </w:p>
    <w:p w:rsidR="006D0729" w:rsidRPr="006D0729" w:rsidDel="00467FE3" w:rsidRDefault="006D0729" w:rsidP="006D0729">
      <w:pPr>
        <w:spacing w:after="0" w:line="360" w:lineRule="auto"/>
        <w:jc w:val="both"/>
        <w:rPr>
          <w:del w:id="748" w:author="DAVIDS  GONZALEZ" w:date="2018-10-23T18:06:00Z"/>
          <w:rFonts w:ascii="Times New Roman" w:eastAsia="Calibri" w:hAnsi="Times New Roman" w:cs="Arial"/>
          <w:sz w:val="24"/>
          <w:szCs w:val="24"/>
          <w:lang w:val="es-ES"/>
        </w:rPr>
      </w:pPr>
    </w:p>
    <w:p w:rsidR="005D067D" w:rsidRPr="006D0729" w:rsidRDefault="005D067D">
      <w:pPr>
        <w:spacing w:after="0" w:line="360" w:lineRule="auto"/>
        <w:jc w:val="both"/>
        <w:rPr>
          <w:rFonts w:ascii="Times New Roman" w:eastAsia="Calibri" w:hAnsi="Times New Roman" w:cs="Arial"/>
          <w:sz w:val="24"/>
          <w:szCs w:val="24"/>
          <w:lang w:val="es-ES"/>
        </w:rPr>
        <w:pPrChange w:id="749" w:author="DAVIDS  GONZALEZ" w:date="2018-10-23T18:06:00Z">
          <w:pPr>
            <w:spacing w:after="0"/>
            <w:jc w:val="both"/>
          </w:pPr>
        </w:pPrChange>
      </w:pPr>
    </w:p>
    <w:p w:rsidR="005D067D" w:rsidRPr="006D0729" w:rsidRDefault="005D067D" w:rsidP="006D0729">
      <w:pPr>
        <w:spacing w:after="0" w:line="360" w:lineRule="auto"/>
        <w:jc w:val="both"/>
        <w:rPr>
          <w:rFonts w:ascii="Times New Roman" w:eastAsia="Calibri" w:hAnsi="Times New Roman" w:cs="Arial"/>
          <w:sz w:val="24"/>
          <w:szCs w:val="24"/>
          <w:lang w:val="es-ES"/>
        </w:rPr>
      </w:pPr>
      <w:r w:rsidRPr="006D0729">
        <w:rPr>
          <w:rFonts w:ascii="Times New Roman" w:eastAsia="Calibri" w:hAnsi="Times New Roman" w:cs="Arial"/>
          <w:b/>
          <w:sz w:val="24"/>
          <w:szCs w:val="24"/>
          <w:lang w:val="es-ES"/>
        </w:rPr>
        <w:t>Eje 1:</w:t>
      </w:r>
      <w:r w:rsidRPr="006D0729">
        <w:rPr>
          <w:rFonts w:ascii="Times New Roman" w:eastAsia="Calibri" w:hAnsi="Times New Roman" w:cs="Arial"/>
          <w:sz w:val="24"/>
          <w:szCs w:val="24"/>
          <w:lang w:val="es-ES"/>
        </w:rPr>
        <w:t xml:space="preserve"> Derechos para Todos Durante Toda la Vida</w:t>
      </w:r>
      <w:r w:rsidR="006D0729">
        <w:rPr>
          <w:rFonts w:ascii="Times New Roman" w:eastAsia="Calibri" w:hAnsi="Times New Roman" w:cs="Arial"/>
          <w:sz w:val="24"/>
          <w:szCs w:val="24"/>
          <w:lang w:val="es-ES"/>
        </w:rPr>
        <w:t>.</w:t>
      </w:r>
    </w:p>
    <w:p w:rsidR="005D067D" w:rsidRPr="006D0729" w:rsidRDefault="005D067D" w:rsidP="006D0729">
      <w:pPr>
        <w:spacing w:after="0" w:line="360" w:lineRule="auto"/>
        <w:jc w:val="both"/>
        <w:rPr>
          <w:rFonts w:ascii="Times New Roman" w:eastAsia="Calibri" w:hAnsi="Times New Roman" w:cs="Arial"/>
          <w:sz w:val="24"/>
          <w:szCs w:val="24"/>
          <w:lang w:val="es-ES"/>
        </w:rPr>
      </w:pPr>
      <w:r w:rsidRPr="006D0729">
        <w:rPr>
          <w:rFonts w:ascii="Times New Roman" w:eastAsia="Calibri" w:hAnsi="Times New Roman" w:cs="Arial"/>
          <w:b/>
          <w:sz w:val="24"/>
          <w:szCs w:val="24"/>
          <w:lang w:val="es-ES"/>
        </w:rPr>
        <w:t xml:space="preserve">Objetivo 1: </w:t>
      </w:r>
      <w:r w:rsidRPr="006D0729">
        <w:rPr>
          <w:rFonts w:ascii="Times New Roman" w:eastAsia="Calibri" w:hAnsi="Times New Roman" w:cs="Arial"/>
          <w:sz w:val="24"/>
          <w:szCs w:val="24"/>
          <w:lang w:val="es-ES"/>
        </w:rPr>
        <w:t>Garantizar una vida Digna con iguales oportunidades para todas las personas.</w:t>
      </w:r>
      <w:sdt>
        <w:sdtPr>
          <w:rPr>
            <w:rFonts w:ascii="Times New Roman" w:eastAsia="Calibri" w:hAnsi="Times New Roman" w:cs="Arial"/>
            <w:sz w:val="24"/>
            <w:szCs w:val="24"/>
            <w:lang w:val="es-ES"/>
          </w:rPr>
          <w:id w:val="1259715000"/>
          <w:citation/>
        </w:sdtPr>
        <w:sdtContent>
          <w:r w:rsidRPr="006D0729">
            <w:rPr>
              <w:rFonts w:ascii="Times New Roman" w:eastAsia="Calibri" w:hAnsi="Times New Roman" w:cs="Arial"/>
              <w:sz w:val="24"/>
              <w:szCs w:val="24"/>
              <w:lang w:val="es-ES"/>
            </w:rPr>
            <w:fldChar w:fldCharType="begin"/>
          </w:r>
          <w:r w:rsidRPr="006D0729">
            <w:rPr>
              <w:rFonts w:ascii="Times New Roman" w:eastAsia="Calibri" w:hAnsi="Times New Roman" w:cs="Arial"/>
              <w:sz w:val="24"/>
              <w:szCs w:val="24"/>
              <w:lang w:val="es-ES"/>
            </w:rPr>
            <w:instrText xml:space="preserve"> CITATION 20117 \l 3082 </w:instrText>
          </w:r>
          <w:r w:rsidRPr="006D0729">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[17]</w:t>
          </w:r>
          <w:r w:rsidRPr="006D0729">
            <w:rPr>
              <w:rFonts w:ascii="Times New Roman" w:eastAsia="Calibri" w:hAnsi="Times New Roman" w:cs="Arial"/>
              <w:sz w:val="24"/>
              <w:szCs w:val="24"/>
              <w:lang w:val="es-ES"/>
            </w:rPr>
            <w:fldChar w:fldCharType="end"/>
          </w:r>
        </w:sdtContent>
      </w:sdt>
    </w:p>
    <w:p w:rsidR="005D067D" w:rsidRPr="006D0729" w:rsidRDefault="005D067D">
      <w:pPr>
        <w:spacing w:after="0" w:line="360" w:lineRule="auto"/>
        <w:ind w:left="708"/>
        <w:jc w:val="both"/>
        <w:rPr>
          <w:rFonts w:ascii="Times New Roman" w:eastAsia="Calibri" w:hAnsi="Times New Roman" w:cs="Arial"/>
          <w:sz w:val="24"/>
          <w:szCs w:val="24"/>
          <w:lang w:val="es-ES"/>
        </w:rPr>
        <w:pPrChange w:id="750" w:author="DAVIDS  GONZALEZ" w:date="2018-10-23T18:09:00Z">
          <w:pPr>
            <w:spacing w:after="0"/>
            <w:ind w:left="708"/>
            <w:jc w:val="both"/>
          </w:pPr>
        </w:pPrChange>
      </w:pPr>
      <w:r w:rsidRPr="006D0729">
        <w:rPr>
          <w:rFonts w:ascii="Times New Roman" w:eastAsia="Calibri" w:hAnsi="Times New Roman" w:cs="Arial"/>
          <w:b/>
          <w:sz w:val="24"/>
          <w:szCs w:val="24"/>
          <w:lang w:val="es-ES"/>
        </w:rPr>
        <w:t>Política 1.8.</w:t>
      </w:r>
      <w:r w:rsidRPr="006D0729">
        <w:rPr>
          <w:rFonts w:ascii="Times New Roman" w:eastAsia="Calibri" w:hAnsi="Times New Roman" w:cs="Arial"/>
          <w:sz w:val="24"/>
          <w:szCs w:val="24"/>
          <w:lang w:val="es-ES"/>
        </w:rPr>
        <w:t xml:space="preserve">  Garantizar el acceso a una vivienda adecuada y digna, con pertinencia cultural y a un entorno seguro, que incluya la provisión y calidad de los bienes y servicios públicos vinculados al hábitat: suelo, energía, movilidad, </w:t>
      </w:r>
      <w:r w:rsidRPr="006D0729">
        <w:rPr>
          <w:rFonts w:ascii="Times New Roman" w:eastAsia="Calibri" w:hAnsi="Times New Roman" w:cs="Arial"/>
          <w:sz w:val="24"/>
          <w:szCs w:val="24"/>
          <w:lang w:val="es-ES"/>
        </w:rPr>
        <w:lastRenderedPageBreak/>
        <w:t xml:space="preserve">transporte, agua y saneamiento, calidad ambiental, espacio público seguro y recreación. </w:t>
      </w:r>
      <w:sdt>
        <w:sdtPr>
          <w:rPr>
            <w:rFonts w:ascii="Times New Roman" w:eastAsia="Calibri" w:hAnsi="Times New Roman" w:cs="Arial"/>
            <w:sz w:val="24"/>
            <w:szCs w:val="24"/>
            <w:lang w:val="es-ES"/>
          </w:rPr>
          <w:id w:val="-671880630"/>
          <w:citation/>
        </w:sdtPr>
        <w:sdtContent>
          <w:r w:rsidRPr="006D0729">
            <w:rPr>
              <w:rFonts w:ascii="Times New Roman" w:eastAsia="Calibri" w:hAnsi="Times New Roman" w:cs="Arial"/>
              <w:sz w:val="24"/>
              <w:szCs w:val="24"/>
              <w:lang w:val="es-ES"/>
            </w:rPr>
            <w:fldChar w:fldCharType="begin"/>
          </w:r>
          <w:r w:rsidRPr="006D0729">
            <w:rPr>
              <w:rFonts w:ascii="Times New Roman" w:eastAsia="Calibri" w:hAnsi="Times New Roman" w:cs="Arial"/>
              <w:sz w:val="24"/>
              <w:szCs w:val="24"/>
              <w:lang w:val="es-ES"/>
            </w:rPr>
            <w:instrText xml:space="preserve"> CITATION 20117 \l 3082 </w:instrText>
          </w:r>
          <w:r w:rsidRPr="006D0729">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[17]</w:t>
          </w:r>
          <w:r w:rsidRPr="006D0729">
            <w:rPr>
              <w:rFonts w:ascii="Times New Roman" w:eastAsia="Calibri" w:hAnsi="Times New Roman" w:cs="Arial"/>
              <w:sz w:val="24"/>
              <w:szCs w:val="24"/>
              <w:lang w:val="es-ES"/>
            </w:rPr>
            <w:fldChar w:fldCharType="end"/>
          </w:r>
        </w:sdtContent>
      </w:sdt>
    </w:p>
    <w:p w:rsidR="005D067D" w:rsidRDefault="005D067D" w:rsidP="005D067D">
      <w:pPr>
        <w:spacing w:after="0"/>
        <w:jc w:val="both"/>
        <w:rPr>
          <w:rFonts w:ascii="Arial" w:eastAsia="Times New Roman" w:hAnsi="Arial" w:cs="Arial"/>
          <w:bCs/>
          <w:sz w:val="24"/>
          <w:szCs w:val="24"/>
        </w:rPr>
      </w:pPr>
    </w:p>
    <w:p w:rsidR="005D067D" w:rsidRPr="006D0729" w:rsidRDefault="005D067D" w:rsidP="006D0729">
      <w:pPr>
        <w:spacing w:after="0" w:line="360" w:lineRule="auto"/>
        <w:jc w:val="both"/>
        <w:rPr>
          <w:rFonts w:ascii="Times New Roman" w:eastAsia="Calibri" w:hAnsi="Times New Roman" w:cs="Arial"/>
          <w:sz w:val="24"/>
          <w:szCs w:val="24"/>
          <w:lang w:val="es-ES"/>
        </w:rPr>
      </w:pPr>
      <w:r w:rsidRPr="006D0729">
        <w:rPr>
          <w:rFonts w:ascii="Times New Roman" w:eastAsia="Calibri" w:hAnsi="Times New Roman" w:cs="Arial"/>
          <w:b/>
          <w:sz w:val="24"/>
          <w:szCs w:val="24"/>
          <w:lang w:val="es-ES"/>
        </w:rPr>
        <w:t xml:space="preserve">Eje 2: </w:t>
      </w:r>
      <w:r w:rsidRPr="006D0729">
        <w:rPr>
          <w:rFonts w:ascii="Times New Roman" w:eastAsia="Calibri" w:hAnsi="Times New Roman" w:cs="Arial"/>
          <w:sz w:val="24"/>
          <w:szCs w:val="24"/>
          <w:lang w:val="es-ES"/>
        </w:rPr>
        <w:t>Economía al Servicio de la Sociedad</w:t>
      </w:r>
      <w:r w:rsidR="006D0729">
        <w:rPr>
          <w:rFonts w:ascii="Times New Roman" w:eastAsia="Calibri" w:hAnsi="Times New Roman" w:cs="Arial"/>
          <w:sz w:val="24"/>
          <w:szCs w:val="24"/>
          <w:lang w:val="es-ES"/>
        </w:rPr>
        <w:t>.</w:t>
      </w:r>
    </w:p>
    <w:p w:rsidR="005D067D" w:rsidRPr="006D0729" w:rsidRDefault="005D067D" w:rsidP="006D0729">
      <w:pPr>
        <w:spacing w:after="0" w:line="360" w:lineRule="auto"/>
        <w:jc w:val="both"/>
        <w:rPr>
          <w:rFonts w:ascii="Times New Roman" w:eastAsia="Calibri" w:hAnsi="Times New Roman" w:cs="Arial"/>
          <w:sz w:val="24"/>
          <w:szCs w:val="24"/>
          <w:lang w:val="es-ES"/>
        </w:rPr>
      </w:pPr>
      <w:r w:rsidRPr="006D0729">
        <w:rPr>
          <w:rFonts w:ascii="Times New Roman" w:eastAsia="Calibri" w:hAnsi="Times New Roman" w:cs="Arial"/>
          <w:b/>
          <w:sz w:val="24"/>
          <w:szCs w:val="24"/>
          <w:lang w:val="es-ES"/>
        </w:rPr>
        <w:t>Objetivo 5:</w:t>
      </w:r>
      <w:r w:rsidRPr="006D0729">
        <w:rPr>
          <w:rFonts w:ascii="Times New Roman" w:eastAsia="Calibri" w:hAnsi="Times New Roman" w:cs="Arial"/>
          <w:sz w:val="24"/>
          <w:szCs w:val="24"/>
          <w:lang w:val="es-ES"/>
        </w:rPr>
        <w:t xml:space="preserve"> Impulsar la productividad y competitividad para el crecimiento económico sostenible de manera redistributiva y solidaria</w:t>
      </w:r>
      <w:sdt>
        <w:sdtPr>
          <w:rPr>
            <w:rFonts w:ascii="Times New Roman" w:eastAsia="Calibri" w:hAnsi="Times New Roman" w:cs="Arial"/>
            <w:sz w:val="24"/>
            <w:szCs w:val="24"/>
            <w:lang w:val="es-ES"/>
          </w:rPr>
          <w:id w:val="-1091777328"/>
          <w:citation/>
        </w:sdtPr>
        <w:sdtContent>
          <w:r w:rsidRPr="006D0729">
            <w:rPr>
              <w:rFonts w:ascii="Times New Roman" w:eastAsia="Calibri" w:hAnsi="Times New Roman" w:cs="Arial"/>
              <w:sz w:val="24"/>
              <w:szCs w:val="24"/>
              <w:lang w:val="es-ES"/>
            </w:rPr>
            <w:fldChar w:fldCharType="begin"/>
          </w:r>
          <w:r w:rsidRPr="006D0729">
            <w:rPr>
              <w:rFonts w:ascii="Times New Roman" w:eastAsia="Calibri" w:hAnsi="Times New Roman" w:cs="Arial"/>
              <w:sz w:val="24"/>
              <w:szCs w:val="24"/>
              <w:lang w:val="es-ES"/>
            </w:rPr>
            <w:instrText xml:space="preserve"> CITATION 20117 \l 3082 </w:instrText>
          </w:r>
          <w:r w:rsidRPr="006D0729">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[17]</w:t>
          </w:r>
          <w:r w:rsidRPr="006D0729">
            <w:rPr>
              <w:rFonts w:ascii="Times New Roman" w:eastAsia="Calibri" w:hAnsi="Times New Roman" w:cs="Arial"/>
              <w:sz w:val="24"/>
              <w:szCs w:val="24"/>
              <w:lang w:val="es-ES"/>
            </w:rPr>
            <w:fldChar w:fldCharType="end"/>
          </w:r>
        </w:sdtContent>
      </w:sdt>
    </w:p>
    <w:p w:rsidR="005D067D" w:rsidRPr="006D0729" w:rsidRDefault="005D067D" w:rsidP="006D0729">
      <w:pPr>
        <w:spacing w:after="0" w:line="360" w:lineRule="auto"/>
        <w:ind w:left="708"/>
        <w:jc w:val="both"/>
        <w:rPr>
          <w:rFonts w:ascii="Times New Roman" w:eastAsia="Calibri" w:hAnsi="Times New Roman" w:cs="Arial"/>
          <w:sz w:val="24"/>
          <w:szCs w:val="24"/>
          <w:lang w:val="es-ES"/>
        </w:rPr>
      </w:pPr>
      <w:r w:rsidRPr="006D0729">
        <w:rPr>
          <w:rFonts w:ascii="Times New Roman" w:eastAsia="Calibri" w:hAnsi="Times New Roman" w:cs="Arial"/>
          <w:b/>
          <w:sz w:val="24"/>
          <w:szCs w:val="24"/>
          <w:lang w:val="es-ES"/>
        </w:rPr>
        <w:t>Política 5.9.</w:t>
      </w:r>
      <w:r w:rsidRPr="006D0729">
        <w:rPr>
          <w:rFonts w:ascii="Times New Roman" w:eastAsia="Calibri" w:hAnsi="Times New Roman" w:cs="Arial"/>
          <w:sz w:val="24"/>
          <w:szCs w:val="24"/>
          <w:lang w:val="es-ES"/>
        </w:rPr>
        <w:t xml:space="preserve"> Fortalecer y fomentar la asociatividad, los circuitos alternativos de comercialización, las cadenas productivas, negocios inclusivos y el comercio justo, priorizando la Economía Popular y Solidaria, para consolidar de manera redistributiva y solidaria la estructura productiva del país.</w:t>
      </w:r>
      <w:sdt>
        <w:sdtPr>
          <w:rPr>
            <w:rFonts w:ascii="Times New Roman" w:eastAsia="Calibri" w:hAnsi="Times New Roman" w:cs="Arial"/>
            <w:sz w:val="24"/>
            <w:szCs w:val="24"/>
            <w:lang w:val="es-ES"/>
          </w:rPr>
          <w:id w:val="-789889997"/>
          <w:citation/>
        </w:sdtPr>
        <w:sdtContent>
          <w:r w:rsidRPr="006D0729">
            <w:rPr>
              <w:rFonts w:ascii="Times New Roman" w:eastAsia="Calibri" w:hAnsi="Times New Roman" w:cs="Arial"/>
              <w:sz w:val="24"/>
              <w:szCs w:val="24"/>
              <w:lang w:val="es-ES"/>
            </w:rPr>
            <w:fldChar w:fldCharType="begin"/>
          </w:r>
          <w:r w:rsidRPr="006D0729">
            <w:rPr>
              <w:rFonts w:ascii="Times New Roman" w:eastAsia="Calibri" w:hAnsi="Times New Roman" w:cs="Arial"/>
              <w:sz w:val="24"/>
              <w:szCs w:val="24"/>
              <w:lang w:val="es-ES"/>
            </w:rPr>
            <w:instrText xml:space="preserve"> CITATION 20117 \l 3082 </w:instrText>
          </w:r>
          <w:r w:rsidRPr="006D0729">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[17]</w:t>
          </w:r>
          <w:r w:rsidRPr="006D0729">
            <w:rPr>
              <w:rFonts w:ascii="Times New Roman" w:eastAsia="Calibri" w:hAnsi="Times New Roman" w:cs="Arial"/>
              <w:sz w:val="24"/>
              <w:szCs w:val="24"/>
              <w:lang w:val="es-ES"/>
            </w:rPr>
            <w:fldChar w:fldCharType="end"/>
          </w:r>
        </w:sdtContent>
      </w:sdt>
    </w:p>
    <w:p w:rsidR="004A159E" w:rsidRDefault="00F87E74" w:rsidP="007E7228">
      <w:pPr>
        <w:pStyle w:val="Estilo2"/>
        <w:numPr>
          <w:ilvl w:val="1"/>
          <w:numId w:val="3"/>
        </w:numPr>
        <w:spacing w:line="360" w:lineRule="auto"/>
      </w:pPr>
      <w:r>
        <w:t xml:space="preserve"> </w:t>
      </w:r>
      <w:bookmarkStart w:id="751" w:name="_Toc5382657"/>
      <w:r>
        <w:t>M</w:t>
      </w:r>
      <w:r w:rsidRPr="007E7228">
        <w:t>etodología</w:t>
      </w:r>
      <w:bookmarkEnd w:id="751"/>
    </w:p>
    <w:p w:rsidR="008C367F" w:rsidRDefault="00F87E74" w:rsidP="00CC6E30">
      <w:pPr>
        <w:pStyle w:val="Estilo3"/>
        <w:numPr>
          <w:ilvl w:val="2"/>
          <w:numId w:val="3"/>
        </w:numPr>
      </w:pPr>
      <w:r>
        <w:t>Metodología de Investigación</w:t>
      </w:r>
    </w:p>
    <w:p w:rsidR="008C367F" w:rsidRDefault="008C367F" w:rsidP="008C367F">
      <w:pPr>
        <w:spacing w:after="0" w:line="360" w:lineRule="auto"/>
        <w:jc w:val="both"/>
        <w:rPr>
          <w:rFonts w:ascii="Times New Roman" w:eastAsia="Calibri" w:hAnsi="Times New Roman" w:cs="Arial"/>
          <w:sz w:val="24"/>
          <w:szCs w:val="24"/>
          <w:lang w:val="es-ES"/>
        </w:rPr>
      </w:pPr>
      <w:ins w:id="752" w:author="DAVIDS  GONZALEZ" w:date="2018-10-16T12:29:00Z">
        <w:r w:rsidRPr="007E7228">
          <w:rPr>
            <w:rFonts w:ascii="Times New Roman" w:eastAsia="Calibri" w:hAnsi="Times New Roman" w:cs="Arial"/>
            <w:sz w:val="24"/>
            <w:szCs w:val="24"/>
            <w:lang w:val="es-ES"/>
            <w:rPrChange w:id="753" w:author="DAVIDS  GONZALEZ" w:date="2018-10-16T12:29:00Z">
              <w:rPr>
                <w:rFonts w:ascii="Arial" w:hAnsi="Arial" w:cs="Arial"/>
              </w:rPr>
            </w:rPrChange>
          </w:rPr>
          <w:t>Para est</w:t>
        </w:r>
      </w:ins>
      <w:r>
        <w:rPr>
          <w:rFonts w:ascii="Times New Roman" w:eastAsia="Calibri" w:hAnsi="Times New Roman" w:cs="Arial"/>
          <w:sz w:val="24"/>
          <w:szCs w:val="24"/>
          <w:lang w:val="es-ES"/>
        </w:rPr>
        <w:t>e</w:t>
      </w:r>
      <w:ins w:id="754" w:author="DAVIDS  GONZALEZ" w:date="2018-10-16T12:29:00Z">
        <w:r w:rsidRPr="007E7228">
          <w:rPr>
            <w:rFonts w:ascii="Times New Roman" w:eastAsia="Calibri" w:hAnsi="Times New Roman" w:cs="Arial"/>
            <w:sz w:val="24"/>
            <w:szCs w:val="24"/>
            <w:lang w:val="es-ES"/>
            <w:rPrChange w:id="755" w:author="DAVIDS  GONZALEZ" w:date="2018-10-16T12:29:00Z">
              <w:rPr>
                <w:rFonts w:ascii="Arial" w:hAnsi="Arial" w:cs="Arial"/>
              </w:rPr>
            </w:rPrChange>
          </w:rPr>
          <w:t xml:space="preserve"> </w:t>
        </w:r>
      </w:ins>
      <w:r>
        <w:rPr>
          <w:rFonts w:ascii="Times New Roman" w:eastAsia="Calibri" w:hAnsi="Times New Roman" w:cs="Arial"/>
          <w:sz w:val="24"/>
          <w:szCs w:val="24"/>
          <w:lang w:val="es-ES"/>
        </w:rPr>
        <w:t>proyecto</w:t>
      </w:r>
      <w:ins w:id="756" w:author="DAVIDS  GONZALEZ" w:date="2018-10-16T12:29:00Z">
        <w:r w:rsidRPr="007E7228">
          <w:rPr>
            <w:rFonts w:ascii="Times New Roman" w:eastAsia="Calibri" w:hAnsi="Times New Roman" w:cs="Arial"/>
            <w:sz w:val="24"/>
            <w:szCs w:val="24"/>
            <w:lang w:val="es-ES"/>
            <w:rPrChange w:id="757" w:author="DAVIDS  GONZALEZ" w:date="2018-10-16T12:29:00Z">
              <w:rPr>
                <w:rFonts w:ascii="Arial" w:hAnsi="Arial" w:cs="Arial"/>
              </w:rPr>
            </w:rPrChange>
          </w:rPr>
          <w:t xml:space="preserve"> se realizaron búsquedas bibliográficas, con el objetivo de analizar estudios acerca del transporte </w:t>
        </w:r>
        <w:r w:rsidRPr="007E7228">
          <w:rPr>
            <w:rFonts w:ascii="Times New Roman" w:eastAsia="Calibri" w:hAnsi="Times New Roman" w:cs="Arial"/>
            <w:sz w:val="24"/>
            <w:szCs w:val="24"/>
            <w:lang w:val="es-ES"/>
          </w:rPr>
          <w:t>público</w:t>
        </w:r>
        <w:r w:rsidRPr="007E7228">
          <w:rPr>
            <w:rFonts w:ascii="Times New Roman" w:eastAsia="Calibri" w:hAnsi="Times New Roman" w:cs="Arial"/>
            <w:sz w:val="24"/>
            <w:szCs w:val="24"/>
            <w:lang w:val="es-ES"/>
            <w:rPrChange w:id="758" w:author="DAVIDS  GONZALEZ" w:date="2018-10-16T12:29:00Z">
              <w:rPr>
                <w:rFonts w:ascii="Arial" w:hAnsi="Arial" w:cs="Arial"/>
              </w:rPr>
            </w:rPrChange>
          </w:rPr>
          <w:t xml:space="preserve"> urbano en la provincia de Santa Elena, de los cuales no se obtuvieron </w:t>
        </w:r>
        <w:del w:id="759" w:author="Ivan A Sanchez Vera" w:date="2019-01-23T16:45:00Z">
          <w:r w:rsidRPr="007E7228" w:rsidDel="009F28B1">
            <w:rPr>
              <w:rFonts w:ascii="Times New Roman" w:eastAsia="Calibri" w:hAnsi="Times New Roman" w:cs="Arial"/>
              <w:sz w:val="24"/>
              <w:szCs w:val="24"/>
              <w:lang w:val="es-ES"/>
              <w:rPrChange w:id="760" w:author="DAVIDS  GONZALEZ" w:date="2018-10-16T12:29:00Z">
                <w:rPr>
                  <w:rFonts w:ascii="Arial" w:hAnsi="Arial" w:cs="Arial"/>
                </w:rPr>
              </w:rPrChange>
            </w:rPr>
            <w:delText>los resultados esperados</w:delText>
          </w:r>
        </w:del>
      </w:ins>
      <w:ins w:id="761" w:author="Ivan A Sanchez Vera" w:date="2019-01-23T16:45:00Z">
        <w:r w:rsidRPr="007E7228">
          <w:rPr>
            <w:rFonts w:ascii="Times New Roman" w:eastAsia="Calibri" w:hAnsi="Times New Roman" w:cs="Arial"/>
            <w:sz w:val="24"/>
            <w:szCs w:val="24"/>
            <w:lang w:val="es-ES"/>
          </w:rPr>
          <w:t xml:space="preserve">mayor </w:t>
        </w:r>
        <w:del w:id="762" w:author="Davids Adrian Gonzalez Tigrero" w:date="2019-01-26T20:48:00Z">
          <w:r w:rsidRPr="007E7228" w:rsidDel="00E163F9">
            <w:rPr>
              <w:rFonts w:ascii="Times New Roman" w:eastAsia="Calibri" w:hAnsi="Times New Roman" w:cs="Arial"/>
              <w:sz w:val="24"/>
              <w:szCs w:val="24"/>
              <w:lang w:val="es-ES"/>
            </w:rPr>
            <w:delText>informacion</w:delText>
          </w:r>
        </w:del>
      </w:ins>
      <w:ins w:id="763" w:author="Davids Adrian Gonzalez Tigrero" w:date="2019-01-26T20:48:00Z">
        <w:r w:rsidRPr="007E7228">
          <w:rPr>
            <w:rFonts w:ascii="Times New Roman" w:eastAsia="Calibri" w:hAnsi="Times New Roman" w:cs="Arial"/>
            <w:sz w:val="24"/>
            <w:szCs w:val="24"/>
            <w:lang w:val="es-ES"/>
          </w:rPr>
          <w:t>información</w:t>
        </w:r>
      </w:ins>
      <w:ins w:id="764" w:author="DAVIDS  GONZALEZ" w:date="2018-10-16T12:29:00Z">
        <w:r w:rsidRPr="007E7228">
          <w:rPr>
            <w:rFonts w:ascii="Times New Roman" w:eastAsia="Calibri" w:hAnsi="Times New Roman" w:cs="Arial"/>
            <w:sz w:val="24"/>
            <w:szCs w:val="24"/>
            <w:lang w:val="es-ES"/>
            <w:rPrChange w:id="765" w:author="DAVIDS  GONZALEZ" w:date="2018-10-16T12:29:00Z">
              <w:rPr>
                <w:rFonts w:ascii="Arial" w:hAnsi="Arial" w:cs="Arial"/>
              </w:rPr>
            </w:rPrChange>
          </w:rPr>
          <w:t>. Pero si se encontraron estudios sobre la tarifa referencial</w:t>
        </w:r>
      </w:ins>
      <w:ins w:id="766" w:author="DAVIDS  GONZALEZ" w:date="2018-10-16T12:32:00Z">
        <w:r w:rsidRPr="007E7228">
          <w:rPr>
            <w:rFonts w:ascii="Times New Roman" w:eastAsia="Calibri" w:hAnsi="Times New Roman" w:cs="Arial"/>
            <w:sz w:val="24"/>
            <w:szCs w:val="24"/>
            <w:lang w:val="es-ES"/>
          </w:rPr>
          <w:t xml:space="preserve"> </w:t>
        </w:r>
      </w:ins>
      <w:customXmlInsRangeStart w:id="767" w:author="DAVIDS  GONZALEZ" w:date="2018-10-16T12:35:00Z"/>
      <w:sdt>
        <w:sdtPr>
          <w:rPr>
            <w:rFonts w:ascii="Times New Roman" w:eastAsia="Calibri" w:hAnsi="Times New Roman" w:cs="Arial"/>
            <w:sz w:val="24"/>
            <w:szCs w:val="24"/>
            <w:lang w:val="es-ES"/>
          </w:rPr>
          <w:id w:val="2049867959"/>
          <w:citation/>
        </w:sdtPr>
        <w:sdtContent>
          <w:customXmlInsRangeEnd w:id="767"/>
          <w:ins w:id="768" w:author="DAVIDS  GONZALEZ" w:date="2018-10-16T12:35:00Z">
            <w:r w:rsidRPr="007E7228">
              <w:rPr>
                <w:rFonts w:ascii="Times New Roman" w:eastAsia="Calibri" w:hAnsi="Times New Roman" w:cs="Arial"/>
                <w:sz w:val="24"/>
                <w:szCs w:val="24"/>
                <w:lang w:val="es-ES"/>
              </w:rPr>
              <w:fldChar w:fldCharType="begin"/>
            </w:r>
            <w:r w:rsidRPr="007E7228">
              <w:rPr>
                <w:rFonts w:ascii="Times New Roman" w:eastAsia="Calibri" w:hAnsi="Times New Roman" w:cs="Arial"/>
                <w:sz w:val="24"/>
                <w:szCs w:val="24"/>
                <w:lang w:val="es-ES"/>
                <w:rPrChange w:id="769" w:author="DAVIDS  GONZALEZ" w:date="2018-10-16T12:39:00Z">
                  <w:rPr>
                    <w:rFonts w:ascii="Arial" w:eastAsia="Times New Roman" w:hAnsi="Arial" w:cs="Arial"/>
                    <w:sz w:val="24"/>
                    <w:szCs w:val="24"/>
                  </w:rPr>
                </w:rPrChange>
              </w:rPr>
              <w:instrText xml:space="preserve"> CITATION MIR15 \l 12298 </w:instrText>
            </w:r>
          </w:ins>
          <w:r w:rsidRPr="007E7228">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[6]</w:t>
          </w:r>
          <w:ins w:id="770" w:author="DAVIDS  GONZALEZ" w:date="2018-10-16T12:35:00Z">
            <w:r w:rsidRPr="007E7228">
              <w:rPr>
                <w:rFonts w:ascii="Times New Roman" w:eastAsia="Calibri" w:hAnsi="Times New Roman" w:cs="Arial"/>
                <w:sz w:val="24"/>
                <w:szCs w:val="24"/>
                <w:lang w:val="es-ES"/>
              </w:rPr>
              <w:fldChar w:fldCharType="end"/>
            </w:r>
          </w:ins>
          <w:customXmlInsRangeStart w:id="771" w:author="DAVIDS  GONZALEZ" w:date="2018-10-16T12:35:00Z"/>
        </w:sdtContent>
      </w:sdt>
      <w:customXmlInsRangeEnd w:id="771"/>
      <w:ins w:id="772" w:author="DAVIDS  GONZALEZ" w:date="2018-10-16T12:35:00Z">
        <w:r w:rsidRPr="007E7228">
          <w:rPr>
            <w:rFonts w:ascii="Times New Roman" w:eastAsia="Calibri" w:hAnsi="Times New Roman" w:cs="Arial"/>
            <w:sz w:val="24"/>
            <w:szCs w:val="24"/>
            <w:lang w:val="es-ES"/>
          </w:rPr>
          <w:t>,</w:t>
        </w:r>
      </w:ins>
      <w:ins w:id="773" w:author="DAVIDS  GONZALEZ" w:date="2018-10-16T12:37:00Z">
        <w:r w:rsidRPr="007E7228">
          <w:rPr>
            <w:rFonts w:ascii="Times New Roman" w:eastAsia="Calibri" w:hAnsi="Times New Roman" w:cs="Arial"/>
            <w:sz w:val="24"/>
            <w:szCs w:val="24"/>
            <w:lang w:val="es-ES"/>
            <w:rPrChange w:id="774" w:author="DAVIDS  GONZALEZ" w:date="2018-10-16T12:39:00Z">
              <w:rPr>
                <w:rFonts w:ascii="Arial" w:hAnsi="Arial" w:cs="Arial"/>
              </w:rPr>
            </w:rPrChange>
          </w:rPr>
          <w:t xml:space="preserve"> </w:t>
        </w:r>
        <w:r w:rsidRPr="007E7228">
          <w:rPr>
            <w:rFonts w:ascii="Times New Roman" w:eastAsia="Calibri" w:hAnsi="Times New Roman" w:cs="Arial"/>
            <w:sz w:val="24"/>
            <w:szCs w:val="24"/>
            <w:lang w:val="es-ES"/>
            <w:rPrChange w:id="775" w:author="DAVIDS  GONZALEZ" w:date="2018-10-16T12:37:00Z">
              <w:rPr>
                <w:rFonts w:ascii="Arial" w:hAnsi="Arial" w:cs="Arial"/>
              </w:rPr>
            </w:rPrChange>
          </w:rPr>
          <w:t>uso de medios de transporte terrestre</w:t>
        </w:r>
        <w:r w:rsidRPr="007E7228">
          <w:rPr>
            <w:rFonts w:ascii="Times New Roman" w:eastAsia="Calibri" w:hAnsi="Times New Roman" w:cs="Arial"/>
            <w:sz w:val="24"/>
            <w:szCs w:val="24"/>
            <w:lang w:val="es-ES"/>
          </w:rPr>
          <w:t xml:space="preserve"> </w:t>
        </w:r>
      </w:ins>
      <w:customXmlInsRangeStart w:id="776" w:author="DAVIDS  GONZALEZ" w:date="2018-10-16T12:38:00Z"/>
      <w:sdt>
        <w:sdtPr>
          <w:rPr>
            <w:rFonts w:ascii="Times New Roman" w:eastAsia="Calibri" w:hAnsi="Times New Roman" w:cs="Arial"/>
            <w:sz w:val="24"/>
            <w:szCs w:val="24"/>
            <w:lang w:val="es-ES"/>
          </w:rPr>
          <w:id w:val="-129174085"/>
          <w:citation/>
        </w:sdtPr>
        <w:sdtContent>
          <w:customXmlInsRangeEnd w:id="776"/>
          <w:ins w:id="777" w:author="DAVIDS  GONZALEZ" w:date="2018-10-16T12:38:00Z">
            <w:r w:rsidRPr="007E7228">
              <w:rPr>
                <w:rFonts w:ascii="Times New Roman" w:eastAsia="Calibri" w:hAnsi="Times New Roman" w:cs="Arial"/>
                <w:sz w:val="24"/>
                <w:szCs w:val="24"/>
                <w:lang w:val="es-ES"/>
              </w:rPr>
              <w:fldChar w:fldCharType="begin"/>
            </w:r>
            <w:r w:rsidRPr="007E7228">
              <w:rPr>
                <w:rFonts w:ascii="Times New Roman" w:eastAsia="Calibri" w:hAnsi="Times New Roman" w:cs="Arial"/>
                <w:sz w:val="24"/>
                <w:szCs w:val="24"/>
                <w:lang w:val="es-ES"/>
                <w:rPrChange w:id="778" w:author="DAVIDS  GONZALEZ" w:date="2018-10-16T12:39:00Z">
                  <w:rPr>
                    <w:rFonts w:ascii="Arial" w:eastAsia="Times New Roman" w:hAnsi="Arial" w:cs="Arial"/>
                    <w:sz w:val="24"/>
                    <w:szCs w:val="24"/>
                  </w:rPr>
                </w:rPrChange>
              </w:rPr>
              <w:instrText xml:space="preserve"> CITATION AND13 \l 12298 </w:instrText>
            </w:r>
          </w:ins>
          <w:r w:rsidRPr="007E7228">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[2]</w:t>
          </w:r>
          <w:ins w:id="779" w:author="DAVIDS  GONZALEZ" w:date="2018-10-16T12:38:00Z">
            <w:r w:rsidRPr="007E7228">
              <w:rPr>
                <w:rFonts w:ascii="Times New Roman" w:eastAsia="Calibri" w:hAnsi="Times New Roman" w:cs="Arial"/>
                <w:sz w:val="24"/>
                <w:szCs w:val="24"/>
                <w:lang w:val="es-ES"/>
              </w:rPr>
              <w:fldChar w:fldCharType="end"/>
            </w:r>
          </w:ins>
          <w:customXmlInsRangeStart w:id="780" w:author="DAVIDS  GONZALEZ" w:date="2018-10-16T12:38:00Z"/>
        </w:sdtContent>
      </w:sdt>
      <w:customXmlInsRangeEnd w:id="780"/>
      <w:ins w:id="781" w:author="DAVIDS  GONZALEZ" w:date="2018-10-16T12:39:00Z">
        <w:r w:rsidRPr="007E7228">
          <w:rPr>
            <w:rFonts w:ascii="Times New Roman" w:eastAsia="Calibri" w:hAnsi="Times New Roman" w:cs="Arial"/>
            <w:sz w:val="24"/>
            <w:szCs w:val="24"/>
            <w:lang w:val="es-ES"/>
          </w:rPr>
          <w:t xml:space="preserve">, </w:t>
        </w:r>
        <w:r w:rsidRPr="007E7228">
          <w:rPr>
            <w:rFonts w:ascii="Times New Roman" w:eastAsia="Calibri" w:hAnsi="Times New Roman" w:cs="Arial"/>
            <w:sz w:val="24"/>
            <w:szCs w:val="24"/>
            <w:lang w:val="es-ES"/>
            <w:rPrChange w:id="782" w:author="DAVIDS  GONZALEZ" w:date="2018-10-16T12:39:00Z">
              <w:rPr>
                <w:rFonts w:ascii="Arial" w:hAnsi="Arial" w:cs="Arial"/>
              </w:rPr>
            </w:rPrChange>
          </w:rPr>
          <w:t>como también se obtuvo información de que en el terminal Sumpa laboran 7</w:t>
        </w:r>
        <w:r w:rsidRPr="007E7228">
          <w:rPr>
            <w:rFonts w:ascii="Times New Roman" w:eastAsia="Calibri" w:hAnsi="Times New Roman" w:cs="Arial"/>
            <w:sz w:val="24"/>
            <w:szCs w:val="24"/>
            <w:lang w:val="es-ES"/>
            <w:rPrChange w:id="783" w:author="DAVIDS  GONZALEZ" w:date="2018-10-16T12:39:00Z">
              <w:rPr>
                <w:rFonts w:ascii="Arial" w:hAnsi="Arial" w:cs="Arial"/>
                <w:color w:val="212121"/>
                <w:sz w:val="23"/>
                <w:szCs w:val="23"/>
                <w:shd w:val="clear" w:color="auto" w:fill="FFFFFF"/>
              </w:rPr>
            </w:rPrChange>
          </w:rPr>
          <w:t xml:space="preserve"> cooperativas de buses interprovinciales y 13 Inter cantonales</w:t>
        </w:r>
        <w:r w:rsidRPr="007E7228">
          <w:rPr>
            <w:rFonts w:ascii="Times New Roman" w:eastAsia="Calibri" w:hAnsi="Times New Roman" w:cs="Arial"/>
            <w:sz w:val="24"/>
            <w:szCs w:val="24"/>
            <w:lang w:val="es-ES"/>
          </w:rPr>
          <w:t xml:space="preserve"> </w:t>
        </w:r>
      </w:ins>
      <w:customXmlInsRangeStart w:id="784" w:author="DAVIDS  GONZALEZ" w:date="2018-10-16T12:42:00Z"/>
      <w:sdt>
        <w:sdtPr>
          <w:rPr>
            <w:rFonts w:ascii="Times New Roman" w:eastAsia="Calibri" w:hAnsi="Times New Roman" w:cs="Arial"/>
            <w:sz w:val="24"/>
            <w:szCs w:val="24"/>
            <w:lang w:val="es-ES"/>
          </w:rPr>
          <w:id w:val="369577875"/>
          <w:citation/>
        </w:sdtPr>
        <w:sdtContent>
          <w:customXmlInsRangeEnd w:id="784"/>
          <w:ins w:id="785" w:author="DAVIDS  GONZALEZ" w:date="2018-10-16T12:42:00Z">
            <w:r w:rsidRPr="007E7228">
              <w:rPr>
                <w:rFonts w:ascii="Times New Roman" w:eastAsia="Calibri" w:hAnsi="Times New Roman" w:cs="Arial"/>
                <w:sz w:val="24"/>
                <w:szCs w:val="24"/>
                <w:lang w:val="es-ES"/>
              </w:rPr>
              <w:fldChar w:fldCharType="begin"/>
            </w:r>
            <w:r w:rsidRPr="007E7228">
              <w:rPr>
                <w:rFonts w:ascii="Times New Roman" w:eastAsia="Calibri" w:hAnsi="Times New Roman" w:cs="Arial"/>
                <w:sz w:val="24"/>
                <w:szCs w:val="24"/>
                <w:lang w:val="es-ES"/>
              </w:rPr>
              <w:instrText xml:space="preserve"> CITATION Ter \l 12298 </w:instrText>
            </w:r>
          </w:ins>
          <w:r w:rsidRPr="007E7228">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[18]</w:t>
          </w:r>
          <w:ins w:id="786" w:author="DAVIDS  GONZALEZ" w:date="2018-10-16T12:42:00Z">
            <w:r w:rsidRPr="007E7228">
              <w:rPr>
                <w:rFonts w:ascii="Times New Roman" w:eastAsia="Calibri" w:hAnsi="Times New Roman" w:cs="Arial"/>
                <w:sz w:val="24"/>
                <w:szCs w:val="24"/>
                <w:lang w:val="es-ES"/>
              </w:rPr>
              <w:fldChar w:fldCharType="end"/>
            </w:r>
          </w:ins>
          <w:customXmlInsRangeStart w:id="787" w:author="DAVIDS  GONZALEZ" w:date="2018-10-16T12:42:00Z"/>
        </w:sdtContent>
      </w:sdt>
      <w:customXmlInsRangeEnd w:id="787"/>
      <w:ins w:id="788" w:author="DAVIDS  GONZALEZ" w:date="2018-10-16T12:43:00Z">
        <w:r w:rsidRPr="007E7228">
          <w:rPr>
            <w:rFonts w:ascii="Times New Roman" w:eastAsia="Calibri" w:hAnsi="Times New Roman" w:cs="Arial"/>
            <w:sz w:val="24"/>
            <w:szCs w:val="24"/>
            <w:lang w:val="es-ES"/>
          </w:rPr>
          <w:t>. Con toda evidencia circunstancial se da por hecho que esta propuesta tiene un tinte de nivel exploratorio al no existir un estudio previo a la movilización de la ciudadanía en transporte público urbano (buses).</w:t>
        </w:r>
      </w:ins>
      <w:ins w:id="789" w:author="DAVIDS  GONZALEZ" w:date="2018-10-16T12:44:00Z">
        <w:del w:id="790" w:author="Ivan A Sanchez Vera" w:date="2019-01-23T16:46:00Z">
          <w:r w:rsidRPr="00E51EFE" w:rsidDel="009F28B1">
            <w:rPr>
              <w:rFonts w:ascii="Times New Roman" w:eastAsia="Calibri" w:hAnsi="Times New Roman" w:cs="Arial"/>
              <w:sz w:val="24"/>
              <w:szCs w:val="24"/>
              <w:lang w:val="es-ES"/>
              <w:rPrChange w:id="791" w:author="DAVIDS  GONZALEZ" w:date="2018-10-16T12:44:00Z">
                <w:rPr>
                  <w:rFonts w:ascii="Arial" w:hAnsi="Arial" w:cs="Arial"/>
                </w:rPr>
              </w:rPrChange>
            </w:rPr>
            <w:delText>,</w:delText>
          </w:r>
        </w:del>
        <w:r w:rsidRPr="00E51EFE">
          <w:rPr>
            <w:rFonts w:ascii="Times New Roman" w:eastAsia="Calibri" w:hAnsi="Times New Roman" w:cs="Arial"/>
            <w:sz w:val="24"/>
            <w:szCs w:val="24"/>
            <w:lang w:val="es-ES"/>
            <w:rPrChange w:id="792" w:author="DAVIDS  GONZALEZ" w:date="2018-10-16T12:44:00Z">
              <w:rPr>
                <w:rFonts w:ascii="Arial" w:hAnsi="Arial" w:cs="Arial"/>
              </w:rPr>
            </w:rPrChange>
          </w:rPr>
          <w:t xml:space="preserve"> </w:t>
        </w:r>
        <w:del w:id="793" w:author="Ivan A Sanchez Vera" w:date="2019-01-23T16:46:00Z">
          <w:r w:rsidRPr="00E51EFE" w:rsidDel="009F28B1">
            <w:rPr>
              <w:rFonts w:ascii="Times New Roman" w:eastAsia="Calibri" w:hAnsi="Times New Roman" w:cs="Arial"/>
              <w:sz w:val="24"/>
              <w:szCs w:val="24"/>
              <w:lang w:val="es-ES"/>
              <w:rPrChange w:id="794" w:author="DAVIDS  GONZALEZ" w:date="2018-10-16T12:44:00Z">
                <w:rPr>
                  <w:rFonts w:ascii="Arial" w:hAnsi="Arial" w:cs="Arial"/>
                </w:rPr>
              </w:rPrChange>
            </w:rPr>
            <w:delText>ya que e</w:delText>
          </w:r>
        </w:del>
      </w:ins>
      <w:ins w:id="795" w:author="Ivan A Sanchez Vera" w:date="2019-01-23T16:46:00Z">
        <w:r w:rsidRPr="00E51EFE">
          <w:rPr>
            <w:rFonts w:ascii="Times New Roman" w:eastAsia="Calibri" w:hAnsi="Times New Roman" w:cs="Arial"/>
            <w:sz w:val="24"/>
            <w:szCs w:val="24"/>
            <w:lang w:val="es-ES"/>
          </w:rPr>
          <w:t>E</w:t>
        </w:r>
      </w:ins>
      <w:ins w:id="796" w:author="DAVIDS  GONZALEZ" w:date="2018-10-16T12:44:00Z">
        <w:r w:rsidRPr="00E51EFE">
          <w:rPr>
            <w:rFonts w:ascii="Times New Roman" w:eastAsia="Calibri" w:hAnsi="Times New Roman" w:cs="Arial"/>
            <w:sz w:val="24"/>
            <w:szCs w:val="24"/>
            <w:lang w:val="es-ES"/>
            <w:rPrChange w:id="797" w:author="DAVIDS  GONZALEZ" w:date="2018-10-16T12:44:00Z">
              <w:rPr>
                <w:rFonts w:ascii="Arial" w:hAnsi="Arial" w:cs="Arial"/>
              </w:rPr>
            </w:rPrChange>
          </w:rPr>
          <w:t>sta metodología permitirá obtener resultados que</w:t>
        </w:r>
      </w:ins>
      <w:ins w:id="798" w:author="Davids Adrian Gonzalez Tigrero" w:date="2019-01-26T20:49:00Z">
        <w:r w:rsidRPr="00E51EFE">
          <w:rPr>
            <w:rFonts w:ascii="Times New Roman" w:eastAsia="Calibri" w:hAnsi="Times New Roman" w:cs="Arial"/>
            <w:sz w:val="24"/>
            <w:szCs w:val="24"/>
            <w:lang w:val="es-ES"/>
          </w:rPr>
          <w:t xml:space="preserve"> </w:t>
        </w:r>
      </w:ins>
      <w:ins w:id="799" w:author="DAVIDS  GONZALEZ" w:date="2018-10-16T12:44:00Z">
        <w:r w:rsidRPr="00E51EFE">
          <w:rPr>
            <w:rFonts w:ascii="Times New Roman" w:eastAsia="Calibri" w:hAnsi="Times New Roman" w:cs="Arial"/>
            <w:sz w:val="24"/>
            <w:szCs w:val="24"/>
            <w:lang w:val="es-ES"/>
            <w:rPrChange w:id="800" w:author="DAVIDS  GONZALEZ" w:date="2018-10-16T12:44:00Z">
              <w:rPr>
                <w:rFonts w:ascii="Arial" w:hAnsi="Arial" w:cs="Arial"/>
              </w:rPr>
            </w:rPrChange>
          </w:rPr>
          <w:t>darán paso a otras investigaciones</w:t>
        </w:r>
      </w:ins>
      <w:r>
        <w:rPr>
          <w:rFonts w:ascii="Times New Roman" w:eastAsia="Calibri" w:hAnsi="Times New Roman" w:cs="Arial"/>
          <w:sz w:val="24"/>
          <w:szCs w:val="24"/>
          <w:lang w:val="es-ES"/>
        </w:rPr>
        <w:t xml:space="preserve"> a futuro</w:t>
      </w:r>
      <w:ins w:id="801" w:author="DAVIDS  GONZALEZ" w:date="2018-10-16T12:44:00Z">
        <w:r w:rsidRPr="00E51EFE">
          <w:rPr>
            <w:rFonts w:ascii="Times New Roman" w:eastAsia="Calibri" w:hAnsi="Times New Roman" w:cs="Arial"/>
            <w:sz w:val="24"/>
            <w:szCs w:val="24"/>
            <w:lang w:val="es-ES"/>
          </w:rPr>
          <w:t xml:space="preserve">. </w:t>
        </w:r>
      </w:ins>
      <w:customXmlInsRangeStart w:id="802" w:author="DAVIDS  GONZALEZ" w:date="2018-10-16T12:47:00Z"/>
      <w:sdt>
        <w:sdtPr>
          <w:rPr>
            <w:rFonts w:ascii="Times New Roman" w:eastAsia="Calibri" w:hAnsi="Times New Roman" w:cs="Arial"/>
            <w:sz w:val="24"/>
            <w:szCs w:val="24"/>
            <w:lang w:val="es-ES"/>
          </w:rPr>
          <w:id w:val="-977912621"/>
          <w:citation/>
        </w:sdtPr>
        <w:sdtContent>
          <w:customXmlInsRangeEnd w:id="802"/>
          <w:ins w:id="803" w:author="DAVIDS  GONZALEZ" w:date="2018-10-16T12:47:00Z">
            <w:r w:rsidRPr="00E51EFE">
              <w:rPr>
                <w:rFonts w:ascii="Times New Roman" w:eastAsia="Calibri" w:hAnsi="Times New Roman" w:cs="Arial"/>
                <w:sz w:val="24"/>
                <w:szCs w:val="24"/>
                <w:lang w:val="es-ES"/>
              </w:rPr>
              <w:fldChar w:fldCharType="begin"/>
            </w:r>
            <w:r w:rsidRPr="00E51EFE">
              <w:rPr>
                <w:rFonts w:ascii="Times New Roman" w:eastAsia="Calibri" w:hAnsi="Times New Roman" w:cs="Arial"/>
                <w:sz w:val="24"/>
                <w:szCs w:val="24"/>
                <w:lang w:val="es-ES"/>
                <w:rPrChange w:id="804" w:author="DAVIDS  GONZALEZ" w:date="2018-10-16T12:49:00Z">
                  <w:rPr>
                    <w:rFonts w:ascii="Arial" w:eastAsia="Times New Roman" w:hAnsi="Arial" w:cs="Arial"/>
                    <w:sz w:val="24"/>
                    <w:szCs w:val="24"/>
                  </w:rPr>
                </w:rPrChange>
              </w:rPr>
              <w:instrText xml:space="preserve"> CITATION DrR10 \l 12298 </w:instrText>
            </w:r>
          </w:ins>
          <w:r w:rsidRPr="00E51EFE">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[19]</w:t>
          </w:r>
          <w:ins w:id="805" w:author="DAVIDS  GONZALEZ" w:date="2018-10-16T12:47:00Z">
            <w:r w:rsidRPr="00E51EFE">
              <w:rPr>
                <w:rFonts w:ascii="Times New Roman" w:eastAsia="Calibri" w:hAnsi="Times New Roman" w:cs="Arial"/>
                <w:sz w:val="24"/>
                <w:szCs w:val="24"/>
                <w:lang w:val="es-ES"/>
              </w:rPr>
              <w:fldChar w:fldCharType="end"/>
            </w:r>
          </w:ins>
          <w:customXmlInsRangeStart w:id="806" w:author="DAVIDS  GONZALEZ" w:date="2018-10-16T12:47:00Z"/>
        </w:sdtContent>
      </w:sdt>
      <w:customXmlInsRangeEnd w:id="806"/>
    </w:p>
    <w:p w:rsidR="008C367F" w:rsidRPr="00E51EFE" w:rsidRDefault="008C367F" w:rsidP="008C367F">
      <w:pPr>
        <w:spacing w:after="0" w:line="360" w:lineRule="auto"/>
        <w:jc w:val="both"/>
        <w:rPr>
          <w:ins w:id="807" w:author="DAVIDS  GONZALEZ" w:date="2018-10-16T12:49:00Z"/>
          <w:rFonts w:ascii="Times New Roman" w:eastAsia="Calibri" w:hAnsi="Times New Roman" w:cs="Arial"/>
          <w:sz w:val="24"/>
          <w:szCs w:val="24"/>
          <w:lang w:val="es-ES"/>
        </w:rPr>
      </w:pPr>
    </w:p>
    <w:p w:rsidR="008C367F" w:rsidRDefault="008C367F" w:rsidP="008C367F">
      <w:pPr>
        <w:spacing w:after="0" w:line="360" w:lineRule="auto"/>
        <w:jc w:val="both"/>
        <w:rPr>
          <w:rFonts w:ascii="Times New Roman" w:eastAsia="Calibri" w:hAnsi="Times New Roman" w:cs="Arial"/>
          <w:sz w:val="24"/>
          <w:szCs w:val="24"/>
          <w:lang w:val="es-ES"/>
        </w:rPr>
      </w:pPr>
      <w:r>
        <w:rPr>
          <w:rFonts w:ascii="Times New Roman" w:eastAsia="Calibri" w:hAnsi="Times New Roman" w:cs="Arial"/>
          <w:sz w:val="24"/>
          <w:szCs w:val="24"/>
          <w:lang w:val="es-ES"/>
        </w:rPr>
        <w:t xml:space="preserve">Para reconocer los problemas que existen en el transporte público urbano en la península, se realizaron distintos métodos de recolección de información </w:t>
      </w:r>
      <w:customXmlInsRangeStart w:id="808" w:author="DAVIDS  GONZALEZ" w:date="2018-10-16T12:50:00Z"/>
      <w:sdt>
        <w:sdtPr>
          <w:rPr>
            <w:rFonts w:ascii="Times New Roman" w:eastAsia="Calibri" w:hAnsi="Times New Roman" w:cs="Arial"/>
            <w:sz w:val="24"/>
            <w:szCs w:val="24"/>
            <w:lang w:val="es-ES"/>
          </w:rPr>
          <w:id w:val="1671524452"/>
          <w:citation/>
        </w:sdtPr>
        <w:sdtContent>
          <w:customXmlInsRangeEnd w:id="808"/>
          <w:ins w:id="809" w:author="DAVIDS  GONZALEZ" w:date="2018-10-16T12:50:00Z">
            <w:r w:rsidRPr="00E51EFE">
              <w:rPr>
                <w:rFonts w:ascii="Times New Roman" w:eastAsia="Calibri" w:hAnsi="Times New Roman" w:cs="Arial"/>
                <w:sz w:val="24"/>
                <w:szCs w:val="24"/>
                <w:lang w:val="es-ES"/>
              </w:rPr>
              <w:fldChar w:fldCharType="begin"/>
            </w:r>
            <w:r w:rsidRPr="00E51EFE">
              <w:rPr>
                <w:rFonts w:ascii="Times New Roman" w:eastAsia="Calibri" w:hAnsi="Times New Roman" w:cs="Arial"/>
                <w:sz w:val="24"/>
                <w:szCs w:val="24"/>
                <w:lang w:val="es-ES"/>
                <w:rPrChange w:id="810" w:author="DAVIDS  GONZALEZ" w:date="2018-10-16T12:51:00Z">
                  <w:rPr>
                    <w:rFonts w:ascii="Arial" w:eastAsia="Times New Roman" w:hAnsi="Arial" w:cs="Arial"/>
                    <w:sz w:val="24"/>
                    <w:szCs w:val="24"/>
                  </w:rPr>
                </w:rPrChange>
              </w:rPr>
              <w:instrText xml:space="preserve"> CITATION Ken11 \l 12298 </w:instrText>
            </w:r>
          </w:ins>
          <w:r w:rsidRPr="00E51EFE">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[20]</w:t>
          </w:r>
          <w:ins w:id="811" w:author="DAVIDS  GONZALEZ" w:date="2018-10-16T12:50:00Z">
            <w:r w:rsidRPr="00E51EFE">
              <w:rPr>
                <w:rFonts w:ascii="Times New Roman" w:eastAsia="Calibri" w:hAnsi="Times New Roman" w:cs="Arial"/>
                <w:sz w:val="24"/>
                <w:szCs w:val="24"/>
                <w:lang w:val="es-ES"/>
              </w:rPr>
              <w:fldChar w:fldCharType="end"/>
            </w:r>
          </w:ins>
          <w:customXmlInsRangeStart w:id="812" w:author="DAVIDS  GONZALEZ" w:date="2018-10-16T12:50:00Z"/>
        </w:sdtContent>
      </w:sdt>
      <w:customXmlInsRangeEnd w:id="812"/>
      <w:r>
        <w:rPr>
          <w:rFonts w:ascii="Times New Roman" w:eastAsia="Calibri" w:hAnsi="Times New Roman" w:cs="Arial"/>
          <w:sz w:val="24"/>
          <w:szCs w:val="24"/>
          <w:lang w:val="es-ES"/>
        </w:rPr>
        <w:t xml:space="preserve">. La observación realizada a través de distintos medios de información como redes sociales, periódicos locales e información relevante en internet. entrevista realizados a los distintos entes que intervienen directamente con el sistema de transporte público urbano en la península. </w:t>
      </w:r>
    </w:p>
    <w:p w:rsidR="008C367F" w:rsidRDefault="008C367F" w:rsidP="008C367F">
      <w:pPr>
        <w:spacing w:after="0" w:line="360" w:lineRule="auto"/>
        <w:jc w:val="both"/>
        <w:rPr>
          <w:rFonts w:ascii="Times New Roman" w:eastAsia="Calibri" w:hAnsi="Times New Roman" w:cs="Arial"/>
          <w:sz w:val="24"/>
          <w:szCs w:val="24"/>
          <w:lang w:val="es-ES"/>
        </w:rPr>
      </w:pPr>
    </w:p>
    <w:p w:rsidR="004F1EA0" w:rsidRDefault="008C367F" w:rsidP="00CC6E30">
      <w:pPr>
        <w:pStyle w:val="Estilo3"/>
        <w:numPr>
          <w:ilvl w:val="2"/>
          <w:numId w:val="3"/>
        </w:numPr>
      </w:pPr>
      <w:r>
        <w:t>Beneficiarios del Proyecto</w:t>
      </w:r>
    </w:p>
    <w:p w:rsidR="004F1EA0" w:rsidRDefault="004F1EA0" w:rsidP="004F1EA0">
      <w:r>
        <w:t>Aquellos que están siendo beneficiados con este proyecto son aquellos que tuvieron más peso durante el proceso de investigación, los cuales se muestran a continuación:</w:t>
      </w:r>
    </w:p>
    <w:p w:rsidR="004F1EA0" w:rsidRDefault="004F1EA0" w:rsidP="004F1EA0">
      <w:pPr>
        <w:pStyle w:val="Prrafodelista"/>
        <w:numPr>
          <w:ilvl w:val="0"/>
          <w:numId w:val="13"/>
        </w:numPr>
      </w:pPr>
      <w:r>
        <w:t>Entidades coordinadoras del flujo vehicular – ANT Santa Elena.</w:t>
      </w:r>
    </w:p>
    <w:p w:rsidR="004F1EA0" w:rsidRDefault="004F1EA0" w:rsidP="004F1EA0">
      <w:pPr>
        <w:pStyle w:val="Prrafodelista"/>
        <w:numPr>
          <w:ilvl w:val="0"/>
          <w:numId w:val="13"/>
        </w:numPr>
      </w:pPr>
      <w:r>
        <w:t>Usuarios que hacen uso del sistema de transporte público urbano en Santa Elena.</w:t>
      </w:r>
    </w:p>
    <w:p w:rsidR="004F1EA0" w:rsidRDefault="004F1EA0" w:rsidP="004F1EA0">
      <w:pPr>
        <w:pStyle w:val="Estilo3"/>
      </w:pPr>
    </w:p>
    <w:p w:rsidR="00196409" w:rsidRDefault="004F1EA0" w:rsidP="00CC6E30">
      <w:pPr>
        <w:pStyle w:val="Estilo3"/>
        <w:numPr>
          <w:ilvl w:val="2"/>
          <w:numId w:val="3"/>
        </w:numPr>
      </w:pPr>
      <w:r>
        <w:t>Variables</w:t>
      </w:r>
    </w:p>
    <w:p w:rsidR="00196409" w:rsidRDefault="00196409" w:rsidP="00196409">
      <w:pPr>
        <w:jc w:val="both"/>
      </w:pPr>
      <w:r>
        <w:t>Las variables pertenecientes a la investigación realizada se muestran a continuación:</w:t>
      </w:r>
    </w:p>
    <w:p w:rsidR="00196409" w:rsidRPr="00921E30" w:rsidRDefault="00196409" w:rsidP="00196409">
      <w:pPr>
        <w:pStyle w:val="Prrafodelista"/>
        <w:numPr>
          <w:ilvl w:val="0"/>
          <w:numId w:val="14"/>
        </w:numPr>
        <w:jc w:val="both"/>
        <w:rPr>
          <w:b/>
          <w:bCs/>
        </w:rPr>
      </w:pPr>
      <w:r w:rsidRPr="00921E30">
        <w:rPr>
          <w:b/>
          <w:bCs/>
        </w:rPr>
        <w:t>Tiempo de Consulta</w:t>
      </w:r>
      <w:r>
        <w:rPr>
          <w:b/>
          <w:bCs/>
        </w:rPr>
        <w:t xml:space="preserve">: </w:t>
      </w:r>
      <w:r>
        <w:t>El tiempo que se demora una persona en poder obtener información de la ruta, parada y línea que debe tomar para llegar a su destino, evaluada desde el punto de vista sin el sistema desarrollado y con el sistema desarrollado.</w:t>
      </w:r>
    </w:p>
    <w:p w:rsidR="00196409" w:rsidRPr="00921E30" w:rsidRDefault="00196409" w:rsidP="00196409">
      <w:pPr>
        <w:pStyle w:val="Prrafodelista"/>
        <w:numPr>
          <w:ilvl w:val="0"/>
          <w:numId w:val="14"/>
        </w:numPr>
        <w:jc w:val="both"/>
        <w:rPr>
          <w:b/>
          <w:bCs/>
        </w:rPr>
      </w:pPr>
      <w:r>
        <w:rPr>
          <w:b/>
          <w:bCs/>
        </w:rPr>
        <w:t xml:space="preserve">Tiempo de Obtener Información: </w:t>
      </w:r>
      <w:r w:rsidRPr="00921E30">
        <w:t>El tiempo que</w:t>
      </w:r>
      <w:r>
        <w:rPr>
          <w:b/>
          <w:bCs/>
        </w:rPr>
        <w:t xml:space="preserve"> </w:t>
      </w:r>
      <w:r>
        <w:t>tarda las entidades que controlan el sistema de transporte público urbano en la península utilizando el sistema desarrollado y sin el sistema desarrollado.</w:t>
      </w:r>
    </w:p>
    <w:p w:rsidR="00196409" w:rsidRDefault="00196409" w:rsidP="007E7228">
      <w:pPr>
        <w:pStyle w:val="Estilo3"/>
        <w:numPr>
          <w:ilvl w:val="2"/>
          <w:numId w:val="3"/>
        </w:numPr>
      </w:pPr>
      <w:r>
        <w:t>Análisis de la Entrevista</w:t>
      </w:r>
    </w:p>
    <w:p w:rsidR="00196409" w:rsidRDefault="00196409" w:rsidP="007E7228">
      <w:pPr>
        <w:pStyle w:val="Estilo3"/>
        <w:numPr>
          <w:ilvl w:val="2"/>
          <w:numId w:val="3"/>
        </w:numPr>
      </w:pPr>
      <w:r>
        <w:t>Análisis de las Encuestas</w:t>
      </w:r>
    </w:p>
    <w:p w:rsidR="00D11BED" w:rsidRDefault="00196409" w:rsidP="00CC6E30">
      <w:pPr>
        <w:pStyle w:val="Estilo3"/>
        <w:numPr>
          <w:ilvl w:val="2"/>
          <w:numId w:val="3"/>
        </w:numPr>
      </w:pPr>
      <w:r>
        <w:t>Metodología de Desarrollo de Software</w:t>
      </w:r>
    </w:p>
    <w:p w:rsidR="00D11BED" w:rsidRDefault="00D11BED" w:rsidP="00D11BED">
      <w:pPr>
        <w:spacing w:after="0" w:line="360" w:lineRule="auto"/>
        <w:jc w:val="both"/>
        <w:rPr>
          <w:rFonts w:ascii="Times New Roman" w:eastAsia="Calibri" w:hAnsi="Times New Roman" w:cs="Arial"/>
          <w:sz w:val="24"/>
          <w:szCs w:val="24"/>
          <w:lang w:val="es-ES"/>
        </w:rPr>
      </w:pPr>
      <w:ins w:id="813" w:author="DAVIDS  GONZALEZ" w:date="2018-10-16T12:58:00Z">
        <w:r w:rsidRPr="00D11BED">
          <w:rPr>
            <w:rFonts w:ascii="Times New Roman" w:eastAsia="Calibri" w:hAnsi="Times New Roman" w:cs="Arial"/>
            <w:sz w:val="24"/>
            <w:szCs w:val="24"/>
            <w:lang w:val="es-ES"/>
            <w:rPrChange w:id="814" w:author="DAVIDS  GONZALEZ" w:date="2018-10-16T12:58:00Z">
              <w:rPr>
                <w:rFonts w:ascii="Arial" w:hAnsi="Arial" w:cs="Arial"/>
              </w:rPr>
            </w:rPrChange>
          </w:rPr>
          <w:t xml:space="preserve">Para el desarrollo de la App se </w:t>
        </w:r>
      </w:ins>
      <w:r w:rsidRPr="00D11BED">
        <w:rPr>
          <w:rFonts w:ascii="Times New Roman" w:eastAsia="Calibri" w:hAnsi="Times New Roman" w:cs="Arial"/>
          <w:sz w:val="24"/>
          <w:szCs w:val="24"/>
          <w:lang w:val="es-ES"/>
        </w:rPr>
        <w:t>implementó</w:t>
      </w:r>
      <w:ins w:id="815" w:author="DAVIDS  GONZALEZ" w:date="2018-10-16T12:58:00Z">
        <w:r w:rsidRPr="00D11BED">
          <w:rPr>
            <w:rFonts w:ascii="Times New Roman" w:eastAsia="Calibri" w:hAnsi="Times New Roman" w:cs="Arial"/>
            <w:sz w:val="24"/>
            <w:szCs w:val="24"/>
            <w:lang w:val="es-ES"/>
            <w:rPrChange w:id="816" w:author="DAVIDS  GONZALEZ" w:date="2018-10-16T12:58:00Z">
              <w:rPr>
                <w:rFonts w:ascii="Arial" w:hAnsi="Arial" w:cs="Arial"/>
              </w:rPr>
            </w:rPrChange>
          </w:rPr>
          <w:t xml:space="preserve"> la metodología de desarrollo iterativo. Este modelo se suele utilizar en proyectos en los que los requisitos no están claros por parte del usuario, por lo que se hace necesaria la creación de distintos prototipos para presentarlos y conseguir la conformidad del cliente</w:t>
        </w:r>
      </w:ins>
      <w:ins w:id="817" w:author="DAVIDS  GONZALEZ" w:date="2018-10-16T12:59:00Z">
        <w:r w:rsidRPr="00D11BED">
          <w:rPr>
            <w:rFonts w:ascii="Times New Roman" w:eastAsia="Calibri" w:hAnsi="Times New Roman" w:cs="Arial"/>
            <w:sz w:val="24"/>
            <w:szCs w:val="24"/>
            <w:lang w:val="es-ES"/>
          </w:rPr>
          <w:t xml:space="preserve"> </w:t>
        </w:r>
      </w:ins>
      <w:customXmlInsRangeStart w:id="818" w:author="DAVIDS  GONZALEZ" w:date="2018-10-16T13:25:00Z"/>
      <w:sdt>
        <w:sdtPr>
          <w:rPr>
            <w:rFonts w:ascii="Times New Roman" w:eastAsia="Calibri" w:hAnsi="Times New Roman" w:cs="Arial"/>
            <w:sz w:val="24"/>
            <w:szCs w:val="24"/>
            <w:lang w:val="es-ES"/>
          </w:rPr>
          <w:id w:val="-1810706387"/>
          <w:citation/>
        </w:sdtPr>
        <w:sdtContent>
          <w:customXmlInsRangeEnd w:id="818"/>
          <w:ins w:id="819" w:author="DAVIDS  GONZALEZ" w:date="2018-10-16T13:25:00Z">
            <w:r w:rsidRPr="00D11BED">
              <w:rPr>
                <w:rFonts w:ascii="Times New Roman" w:eastAsia="Calibri" w:hAnsi="Times New Roman" w:cs="Arial"/>
                <w:sz w:val="24"/>
                <w:szCs w:val="24"/>
                <w:lang w:val="es-ES"/>
              </w:rPr>
              <w:fldChar w:fldCharType="begin"/>
            </w:r>
            <w:r w:rsidRPr="00D11BED">
              <w:rPr>
                <w:rFonts w:ascii="Times New Roman" w:eastAsia="Calibri" w:hAnsi="Times New Roman" w:cs="Arial"/>
                <w:sz w:val="24"/>
                <w:szCs w:val="24"/>
                <w:lang w:val="es-ES"/>
              </w:rPr>
              <w:instrText xml:space="preserve"> CITATION Mar \l 12298 </w:instrText>
            </w:r>
          </w:ins>
          <w:r w:rsidRPr="00D11BED">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[21]</w:t>
          </w:r>
          <w:ins w:id="820" w:author="DAVIDS  GONZALEZ" w:date="2018-10-16T13:25:00Z">
            <w:r w:rsidRPr="00D11BED">
              <w:rPr>
                <w:rFonts w:ascii="Times New Roman" w:eastAsia="Calibri" w:hAnsi="Times New Roman" w:cs="Arial"/>
                <w:sz w:val="24"/>
                <w:szCs w:val="24"/>
                <w:lang w:val="es-ES"/>
              </w:rPr>
              <w:fldChar w:fldCharType="end"/>
            </w:r>
          </w:ins>
          <w:customXmlInsRangeStart w:id="821" w:author="DAVIDS  GONZALEZ" w:date="2018-10-16T13:25:00Z"/>
        </w:sdtContent>
      </w:sdt>
      <w:customXmlInsRangeEnd w:id="821"/>
      <w:ins w:id="822" w:author="DAVIDS  GONZALEZ" w:date="2018-10-16T12:59:00Z">
        <w:r w:rsidRPr="00D11BED">
          <w:rPr>
            <w:rFonts w:ascii="Times New Roman" w:eastAsia="Calibri" w:hAnsi="Times New Roman" w:cs="Arial"/>
            <w:sz w:val="24"/>
            <w:szCs w:val="24"/>
            <w:lang w:val="es-ES"/>
          </w:rPr>
          <w:t>.</w:t>
        </w:r>
      </w:ins>
    </w:p>
    <w:p w:rsidR="00D11BED" w:rsidRPr="00D11BED" w:rsidRDefault="00D11BED" w:rsidP="00D11BED">
      <w:pPr>
        <w:spacing w:after="0" w:line="360" w:lineRule="auto"/>
        <w:jc w:val="both"/>
        <w:rPr>
          <w:ins w:id="823" w:author="DAVIDS  GONZALEZ" w:date="2018-10-16T12:59:00Z"/>
          <w:rFonts w:ascii="Times New Roman" w:eastAsia="Calibri" w:hAnsi="Times New Roman" w:cs="Arial"/>
          <w:sz w:val="24"/>
          <w:szCs w:val="24"/>
          <w:lang w:val="es-ES"/>
        </w:rPr>
      </w:pPr>
    </w:p>
    <w:p w:rsidR="00D11BED" w:rsidRDefault="00D11BED" w:rsidP="00D11BED">
      <w:pPr>
        <w:spacing w:after="0" w:line="360" w:lineRule="auto"/>
        <w:jc w:val="both"/>
        <w:rPr>
          <w:rFonts w:ascii="Times New Roman" w:eastAsia="Calibri" w:hAnsi="Times New Roman" w:cs="Arial"/>
          <w:sz w:val="24"/>
          <w:szCs w:val="24"/>
          <w:lang w:val="es-ES"/>
        </w:rPr>
      </w:pPr>
      <w:ins w:id="824" w:author="DAVIDS  GONZALEZ" w:date="2018-10-16T13:00:00Z">
        <w:r w:rsidRPr="00D11BED">
          <w:rPr>
            <w:rFonts w:ascii="Times New Roman" w:eastAsia="Calibri" w:hAnsi="Times New Roman" w:cs="Arial"/>
            <w:sz w:val="24"/>
            <w:szCs w:val="24"/>
            <w:lang w:val="es-ES"/>
            <w:rPrChange w:id="825" w:author="DAVIDS  GONZALEZ" w:date="2018-10-16T13:00:00Z">
              <w:rPr>
                <w:rFonts w:ascii="Arial" w:hAnsi="Arial" w:cs="Arial"/>
              </w:rPr>
            </w:rPrChange>
          </w:rPr>
          <w:t xml:space="preserve">Una vez terminada cada funcionalidad del módulo y haber realizado cada iteración se </w:t>
        </w:r>
      </w:ins>
      <w:r w:rsidRPr="00D11BED">
        <w:rPr>
          <w:rFonts w:ascii="Times New Roman" w:eastAsia="Calibri" w:hAnsi="Times New Roman" w:cs="Arial"/>
          <w:sz w:val="24"/>
          <w:szCs w:val="24"/>
          <w:lang w:val="es-ES"/>
        </w:rPr>
        <w:t xml:space="preserve">procedió </w:t>
      </w:r>
      <w:ins w:id="826" w:author="DAVIDS  GONZALEZ" w:date="2018-10-16T13:00:00Z">
        <w:r w:rsidRPr="00D11BED">
          <w:rPr>
            <w:rFonts w:ascii="Times New Roman" w:eastAsia="Calibri" w:hAnsi="Times New Roman" w:cs="Arial"/>
            <w:sz w:val="24"/>
            <w:szCs w:val="24"/>
            <w:lang w:val="es-ES"/>
            <w:rPrChange w:id="827" w:author="DAVIDS  GONZALEZ" w:date="2018-10-16T13:00:00Z">
              <w:rPr>
                <w:rFonts w:ascii="Arial" w:hAnsi="Arial" w:cs="Arial"/>
              </w:rPr>
            </w:rPrChange>
          </w:rPr>
          <w:t>con la entrega de la versión</w:t>
        </w:r>
      </w:ins>
      <w:r w:rsidRPr="00D11BED">
        <w:rPr>
          <w:rFonts w:ascii="Times New Roman" w:eastAsia="Calibri" w:hAnsi="Times New Roman" w:cs="Arial"/>
          <w:sz w:val="24"/>
          <w:szCs w:val="24"/>
          <w:lang w:val="es-ES"/>
        </w:rPr>
        <w:t xml:space="preserve"> final</w:t>
      </w:r>
      <w:ins w:id="828" w:author="DAVIDS  GONZALEZ" w:date="2018-10-16T13:00:00Z">
        <w:r w:rsidRPr="00D11BED">
          <w:rPr>
            <w:rFonts w:ascii="Times New Roman" w:eastAsia="Calibri" w:hAnsi="Times New Roman" w:cs="Arial"/>
            <w:sz w:val="24"/>
            <w:szCs w:val="24"/>
            <w:lang w:val="es-ES"/>
            <w:rPrChange w:id="829" w:author="DAVIDS  GONZALEZ" w:date="2018-10-16T13:00:00Z">
              <w:rPr>
                <w:rFonts w:ascii="Arial" w:hAnsi="Arial" w:cs="Arial"/>
              </w:rPr>
            </w:rPrChange>
          </w:rPr>
          <w:t xml:space="preserve">. </w:t>
        </w:r>
      </w:ins>
      <w:r>
        <w:rPr>
          <w:rFonts w:ascii="Times New Roman" w:eastAsia="Calibri" w:hAnsi="Times New Roman" w:cs="Arial"/>
          <w:sz w:val="24"/>
          <w:szCs w:val="24"/>
          <w:lang w:val="es-ES"/>
        </w:rPr>
        <w:t>L</w:t>
      </w:r>
      <w:ins w:id="830" w:author="DAVIDS  GONZALEZ" w:date="2018-10-16T13:00:00Z">
        <w:r w:rsidRPr="00D11BED">
          <w:rPr>
            <w:rFonts w:ascii="Times New Roman" w:eastAsia="Calibri" w:hAnsi="Times New Roman" w:cs="Arial"/>
            <w:sz w:val="24"/>
            <w:szCs w:val="24"/>
            <w:lang w:val="es-ES"/>
            <w:rPrChange w:id="831" w:author="DAVIDS  GONZALEZ" w:date="2018-10-16T13:00:00Z">
              <w:rPr>
                <w:rFonts w:ascii="Arial" w:hAnsi="Arial" w:cs="Arial"/>
              </w:rPr>
            </w:rPrChange>
          </w:rPr>
          <w:t xml:space="preserve">os </w:t>
        </w:r>
      </w:ins>
      <w:r w:rsidR="00CC6E30">
        <w:rPr>
          <w:rFonts w:ascii="Times New Roman" w:eastAsia="Calibri" w:hAnsi="Times New Roman" w:cs="Arial"/>
          <w:sz w:val="24"/>
          <w:szCs w:val="24"/>
          <w:lang w:val="es-ES"/>
        </w:rPr>
        <w:t>módulos</w:t>
      </w:r>
      <w:r w:rsidR="003D4936">
        <w:rPr>
          <w:rFonts w:ascii="Times New Roman" w:eastAsia="Calibri" w:hAnsi="Times New Roman" w:cs="Arial"/>
          <w:sz w:val="24"/>
          <w:szCs w:val="24"/>
          <w:lang w:val="es-ES"/>
        </w:rPr>
        <w:t xml:space="preserve"> pertenecientes al sistema de mapeo y visualización </w:t>
      </w:r>
      <w:r>
        <w:rPr>
          <w:rFonts w:ascii="Times New Roman" w:eastAsia="Calibri" w:hAnsi="Times New Roman" w:cs="Arial"/>
          <w:sz w:val="24"/>
          <w:szCs w:val="24"/>
          <w:lang w:val="es-ES"/>
        </w:rPr>
        <w:t>fueron</w:t>
      </w:r>
      <w:ins w:id="832" w:author="DAVIDS  GONZALEZ" w:date="2018-10-16T13:00:00Z">
        <w:r w:rsidRPr="00D11BED">
          <w:rPr>
            <w:rFonts w:ascii="Times New Roman" w:eastAsia="Calibri" w:hAnsi="Times New Roman" w:cs="Arial"/>
            <w:sz w:val="24"/>
            <w:szCs w:val="24"/>
            <w:lang w:val="es-ES"/>
            <w:rPrChange w:id="833" w:author="DAVIDS  GONZALEZ" w:date="2018-10-16T13:00:00Z">
              <w:rPr>
                <w:rFonts w:ascii="Arial" w:hAnsi="Arial" w:cs="Arial"/>
              </w:rPr>
            </w:rPrChange>
          </w:rPr>
          <w:t xml:space="preserve"> quienes d</w:t>
        </w:r>
      </w:ins>
      <w:r>
        <w:rPr>
          <w:rFonts w:ascii="Times New Roman" w:eastAsia="Calibri" w:hAnsi="Times New Roman" w:cs="Arial"/>
          <w:sz w:val="24"/>
          <w:szCs w:val="24"/>
          <w:lang w:val="es-ES"/>
        </w:rPr>
        <w:t>ieron</w:t>
      </w:r>
      <w:ins w:id="834" w:author="DAVIDS  GONZALEZ" w:date="2018-10-16T13:00:00Z">
        <w:r w:rsidRPr="00D11BED">
          <w:rPr>
            <w:rFonts w:ascii="Times New Roman" w:eastAsia="Calibri" w:hAnsi="Times New Roman" w:cs="Arial"/>
            <w:sz w:val="24"/>
            <w:szCs w:val="24"/>
            <w:lang w:val="es-ES"/>
            <w:rPrChange w:id="835" w:author="DAVIDS  GONZALEZ" w:date="2018-10-16T13:00:00Z">
              <w:rPr>
                <w:rFonts w:ascii="Arial" w:hAnsi="Arial" w:cs="Arial"/>
              </w:rPr>
            </w:rPrChange>
          </w:rPr>
          <w:t xml:space="preserve"> su punto de vista después de cada iteración evaluando las funcionalidades mejoradas y son quienes p</w:t>
        </w:r>
      </w:ins>
      <w:r>
        <w:rPr>
          <w:rFonts w:ascii="Times New Roman" w:eastAsia="Calibri" w:hAnsi="Times New Roman" w:cs="Arial"/>
          <w:sz w:val="24"/>
          <w:szCs w:val="24"/>
          <w:lang w:val="es-ES"/>
        </w:rPr>
        <w:t>ropusieron</w:t>
      </w:r>
      <w:ins w:id="836" w:author="DAVIDS  GONZALEZ" w:date="2018-10-16T13:00:00Z">
        <w:r w:rsidRPr="00D11BED">
          <w:rPr>
            <w:rFonts w:ascii="Times New Roman" w:eastAsia="Calibri" w:hAnsi="Times New Roman" w:cs="Arial"/>
            <w:sz w:val="24"/>
            <w:szCs w:val="24"/>
            <w:lang w:val="es-ES"/>
            <w:rPrChange w:id="837" w:author="DAVIDS  GONZALEZ" w:date="2018-10-16T13:00:00Z">
              <w:rPr>
                <w:rFonts w:ascii="Arial" w:hAnsi="Arial" w:cs="Arial"/>
              </w:rPr>
            </w:rPrChange>
          </w:rPr>
          <w:t xml:space="preserve"> nuevas mejoras o en su caso haber logrado la satisfacción de los mismos</w:t>
        </w:r>
      </w:ins>
      <w:r w:rsidR="003D4936">
        <w:rPr>
          <w:rFonts w:ascii="Times New Roman" w:eastAsia="Calibri" w:hAnsi="Times New Roman" w:cs="Arial"/>
          <w:sz w:val="24"/>
          <w:szCs w:val="24"/>
          <w:lang w:val="es-ES"/>
        </w:rPr>
        <w:t xml:space="preserve"> para de esta manera ser entregado al usuario final</w:t>
      </w:r>
      <w:ins w:id="838" w:author="DAVIDS  GONZALEZ" w:date="2018-10-16T13:00:00Z">
        <w:r w:rsidRPr="00D11BED">
          <w:rPr>
            <w:rFonts w:ascii="Times New Roman" w:eastAsia="Calibri" w:hAnsi="Times New Roman" w:cs="Arial"/>
            <w:sz w:val="24"/>
            <w:szCs w:val="24"/>
            <w:lang w:val="es-ES"/>
            <w:rPrChange w:id="839" w:author="DAVIDS  GONZALEZ" w:date="2018-10-16T13:00:00Z">
              <w:rPr>
                <w:rFonts w:ascii="Arial" w:hAnsi="Arial" w:cs="Arial"/>
              </w:rPr>
            </w:rPrChange>
          </w:rPr>
          <w:t>.</w:t>
        </w:r>
      </w:ins>
    </w:p>
    <w:p w:rsidR="00D11BED" w:rsidRPr="00D11BED" w:rsidRDefault="00D11BED" w:rsidP="00D11BED">
      <w:pPr>
        <w:spacing w:after="0" w:line="360" w:lineRule="auto"/>
        <w:jc w:val="both"/>
        <w:rPr>
          <w:ins w:id="840" w:author="DAVIDS  GONZALEZ" w:date="2018-10-16T13:00:00Z"/>
          <w:rFonts w:ascii="Times New Roman" w:eastAsia="Calibri" w:hAnsi="Times New Roman" w:cs="Arial"/>
          <w:sz w:val="24"/>
          <w:szCs w:val="24"/>
          <w:lang w:val="es-ES"/>
          <w:rPrChange w:id="841" w:author="DAVIDS  GONZALEZ" w:date="2018-10-16T13:00:00Z">
            <w:rPr>
              <w:ins w:id="842" w:author="DAVIDS  GONZALEZ" w:date="2018-10-16T13:00:00Z"/>
              <w:rFonts w:ascii="Arial" w:eastAsia="Times New Roman" w:hAnsi="Arial" w:cs="Arial"/>
              <w:sz w:val="24"/>
            </w:rPr>
          </w:rPrChange>
        </w:rPr>
      </w:pPr>
    </w:p>
    <w:p w:rsidR="00D11BED" w:rsidRPr="00D11BED" w:rsidRDefault="00D11BED">
      <w:pPr>
        <w:spacing w:after="0" w:line="360" w:lineRule="auto"/>
        <w:jc w:val="both"/>
        <w:rPr>
          <w:ins w:id="843" w:author="DAVIDS  GONZALEZ" w:date="2018-10-23T18:12:00Z"/>
          <w:rFonts w:ascii="Times New Roman" w:eastAsia="Calibri" w:hAnsi="Times New Roman" w:cs="Arial"/>
          <w:sz w:val="24"/>
          <w:szCs w:val="24"/>
          <w:lang w:val="es-ES"/>
        </w:rPr>
        <w:pPrChange w:id="844" w:author="Davids Adrian Gonzalez Tigrero" w:date="2019-01-26T20:55:00Z">
          <w:pPr>
            <w:autoSpaceDE w:val="0"/>
            <w:autoSpaceDN w:val="0"/>
            <w:adjustRightInd w:val="0"/>
            <w:spacing w:line="360" w:lineRule="auto"/>
            <w:ind w:left="680"/>
          </w:pPr>
        </w:pPrChange>
      </w:pPr>
      <w:ins w:id="845" w:author="DAVIDS  GONZALEZ" w:date="2018-10-16T13:00:00Z">
        <w:r w:rsidRPr="00D11BED">
          <w:rPr>
            <w:rFonts w:ascii="Times New Roman" w:eastAsia="Calibri" w:hAnsi="Times New Roman" w:cs="Arial"/>
            <w:sz w:val="24"/>
            <w:szCs w:val="24"/>
            <w:lang w:val="es-ES"/>
            <w:rPrChange w:id="846" w:author="DAVIDS  GONZALEZ" w:date="2018-10-16T13:00:00Z">
              <w:rPr>
                <w:rFonts w:ascii="Arial" w:hAnsi="Arial" w:cs="Arial"/>
              </w:rPr>
            </w:rPrChange>
          </w:rPr>
          <w:t>Cada iteración nos permite ir agregando nuevas funcionalidades a la</w:t>
        </w:r>
      </w:ins>
      <w:ins w:id="847" w:author="DAVIDS  GONZALEZ" w:date="2019-01-15T12:59:00Z">
        <w:r w:rsidRPr="00D11BED">
          <w:rPr>
            <w:rFonts w:ascii="Times New Roman" w:eastAsia="Calibri" w:hAnsi="Times New Roman" w:cs="Arial"/>
            <w:sz w:val="24"/>
            <w:szCs w:val="24"/>
            <w:lang w:val="es-ES"/>
          </w:rPr>
          <w:t xml:space="preserve"> Capa de Servicios</w:t>
        </w:r>
      </w:ins>
      <w:ins w:id="848" w:author="DAVIDS  GONZALEZ" w:date="2018-10-16T13:00:00Z">
        <w:r w:rsidRPr="00D11BED">
          <w:rPr>
            <w:rFonts w:ascii="Times New Roman" w:eastAsia="Calibri" w:hAnsi="Times New Roman" w:cs="Arial"/>
            <w:sz w:val="24"/>
            <w:szCs w:val="24"/>
            <w:lang w:val="es-ES"/>
            <w:rPrChange w:id="849" w:author="DAVIDS  GONZALEZ" w:date="2018-10-16T13:00:00Z">
              <w:rPr>
                <w:rFonts w:ascii="Arial" w:hAnsi="Arial" w:cs="Arial"/>
              </w:rPr>
            </w:rPrChange>
          </w:rPr>
          <w:t>.</w:t>
        </w:r>
      </w:ins>
    </w:p>
    <w:p w:rsidR="00D11BED" w:rsidRDefault="00D11BED" w:rsidP="00D11BED">
      <w:pPr>
        <w:pStyle w:val="Estilo3"/>
        <w:numPr>
          <w:ilvl w:val="3"/>
          <w:numId w:val="3"/>
        </w:numPr>
      </w:pPr>
      <w:r>
        <w:t>Fases del modelo iterativo</w:t>
      </w:r>
    </w:p>
    <w:p w:rsidR="00196409" w:rsidRPr="00D11BED" w:rsidRDefault="00196409">
      <w:pPr>
        <w:spacing w:after="0" w:line="360" w:lineRule="auto"/>
        <w:jc w:val="both"/>
        <w:rPr>
          <w:ins w:id="850" w:author="DAVIDS  GONZALEZ" w:date="2018-10-16T13:00:00Z"/>
          <w:rFonts w:ascii="Times New Roman" w:eastAsia="Calibri" w:hAnsi="Times New Roman" w:cs="Arial"/>
          <w:sz w:val="24"/>
          <w:szCs w:val="24"/>
          <w:lang w:val="es-ES"/>
          <w:rPrChange w:id="851" w:author="DAVIDS  GONZALEZ" w:date="2018-10-16T13:01:00Z">
            <w:rPr>
              <w:ins w:id="852" w:author="DAVIDS  GONZALEZ" w:date="2018-10-16T13:00:00Z"/>
              <w:rFonts w:ascii="Arial" w:hAnsi="Arial" w:cs="Arial"/>
            </w:rPr>
          </w:rPrChange>
        </w:rPr>
        <w:pPrChange w:id="853" w:author="DAVIDS  GONZALEZ" w:date="2018-10-16T13:01:00Z">
          <w:pPr>
            <w:autoSpaceDE w:val="0"/>
            <w:autoSpaceDN w:val="0"/>
            <w:adjustRightInd w:val="0"/>
            <w:spacing w:line="360" w:lineRule="auto"/>
            <w:ind w:left="708" w:hanging="38"/>
            <w:jc w:val="both"/>
          </w:pPr>
        </w:pPrChange>
      </w:pPr>
      <w:ins w:id="854" w:author="DAVIDS  GONZALEZ" w:date="2018-10-16T13:00:00Z">
        <w:r w:rsidRPr="00D11BED">
          <w:rPr>
            <w:rFonts w:ascii="Times New Roman" w:eastAsia="Calibri" w:hAnsi="Times New Roman" w:cs="Arial"/>
            <w:b/>
            <w:bCs/>
            <w:sz w:val="24"/>
            <w:szCs w:val="24"/>
            <w:lang w:val="es-ES"/>
            <w:rPrChange w:id="855" w:author="DAVIDS  GONZALEZ" w:date="2018-10-16T13:01:00Z">
              <w:rPr>
                <w:rFonts w:ascii="Arial" w:hAnsi="Arial" w:cs="Arial"/>
                <w:b/>
              </w:rPr>
            </w:rPrChange>
          </w:rPr>
          <w:t>Requisitos:</w:t>
        </w:r>
        <w:r w:rsidRPr="00D11BED">
          <w:rPr>
            <w:rFonts w:ascii="Times New Roman" w:eastAsia="Calibri" w:hAnsi="Times New Roman" w:cs="Arial"/>
            <w:sz w:val="24"/>
            <w:szCs w:val="24"/>
            <w:lang w:val="es-ES"/>
            <w:rPrChange w:id="856" w:author="DAVIDS  GONZALEZ" w:date="2018-10-16T13:01:00Z">
              <w:rPr>
                <w:rFonts w:ascii="Arial" w:hAnsi="Arial" w:cs="Arial"/>
                <w:b/>
              </w:rPr>
            </w:rPrChange>
          </w:rPr>
          <w:t xml:space="preserve"> </w:t>
        </w:r>
        <w:r w:rsidRPr="00D11BED">
          <w:rPr>
            <w:rFonts w:ascii="Times New Roman" w:eastAsia="Calibri" w:hAnsi="Times New Roman" w:cs="Arial"/>
            <w:sz w:val="24"/>
            <w:szCs w:val="24"/>
            <w:lang w:val="es-ES"/>
            <w:rPrChange w:id="857" w:author="DAVIDS  GONZALEZ" w:date="2018-10-16T13:01:00Z">
              <w:rPr>
                <w:rFonts w:ascii="Arial" w:hAnsi="Arial" w:cs="Arial"/>
              </w:rPr>
            </w:rPrChange>
          </w:rPr>
          <w:t>Recolección de la información. Esta etapa es la más importante, ya que consiste en la recopilación de toda la información de las diferentes cooperativas como de las líneas de buses adscritas a ellas, entrevistas con directivos de la ANT, y la recolección del recorrido de los buses para poder mapearlo en la aplicación</w:t>
        </w:r>
      </w:ins>
      <w:ins w:id="858" w:author="DAVIDS  GONZALEZ" w:date="2018-10-16T13:01:00Z">
        <w:r w:rsidRPr="00D11BED">
          <w:rPr>
            <w:rFonts w:ascii="Times New Roman" w:eastAsia="Calibri" w:hAnsi="Times New Roman" w:cs="Arial"/>
            <w:sz w:val="24"/>
            <w:szCs w:val="24"/>
            <w:lang w:val="es-ES"/>
          </w:rPr>
          <w:t>.</w:t>
        </w:r>
      </w:ins>
    </w:p>
    <w:p w:rsidR="00196409" w:rsidRPr="00D11BED" w:rsidRDefault="00196409">
      <w:pPr>
        <w:spacing w:after="0" w:line="360" w:lineRule="auto"/>
        <w:jc w:val="both"/>
        <w:rPr>
          <w:ins w:id="859" w:author="DAVIDS  GONZALEZ" w:date="2018-10-16T13:00:00Z"/>
          <w:rFonts w:ascii="Times New Roman" w:eastAsia="Calibri" w:hAnsi="Times New Roman" w:cs="Arial"/>
          <w:sz w:val="24"/>
          <w:szCs w:val="24"/>
          <w:lang w:val="es-ES"/>
          <w:rPrChange w:id="860" w:author="DAVIDS  GONZALEZ" w:date="2018-10-16T13:01:00Z">
            <w:rPr>
              <w:ins w:id="861" w:author="DAVIDS  GONZALEZ" w:date="2018-10-16T13:00:00Z"/>
              <w:rFonts w:ascii="Arial" w:hAnsi="Arial" w:cs="Arial"/>
            </w:rPr>
          </w:rPrChange>
        </w:rPr>
        <w:pPrChange w:id="862" w:author="DAVIDS  GONZALEZ" w:date="2018-10-16T13:01:00Z">
          <w:pPr>
            <w:autoSpaceDE w:val="0"/>
            <w:autoSpaceDN w:val="0"/>
            <w:adjustRightInd w:val="0"/>
            <w:spacing w:line="360" w:lineRule="auto"/>
            <w:ind w:left="680"/>
            <w:jc w:val="both"/>
          </w:pPr>
        </w:pPrChange>
      </w:pPr>
      <w:ins w:id="863" w:author="DAVIDS  GONZALEZ" w:date="2018-10-16T13:00:00Z">
        <w:r w:rsidRPr="00D11BED">
          <w:rPr>
            <w:rFonts w:ascii="Times New Roman" w:eastAsia="Calibri" w:hAnsi="Times New Roman" w:cs="Arial"/>
            <w:b/>
            <w:bCs/>
            <w:sz w:val="24"/>
            <w:szCs w:val="24"/>
            <w:lang w:val="es-ES"/>
            <w:rPrChange w:id="864" w:author="DAVIDS  GONZALEZ" w:date="2018-10-16T13:01:00Z">
              <w:rPr>
                <w:rFonts w:ascii="Arial" w:hAnsi="Arial" w:cs="Arial"/>
                <w:b/>
              </w:rPr>
            </w:rPrChange>
          </w:rPr>
          <w:t>Análisis y diseño:</w:t>
        </w:r>
        <w:r w:rsidRPr="00D11BED">
          <w:rPr>
            <w:rFonts w:ascii="Times New Roman" w:eastAsia="Calibri" w:hAnsi="Times New Roman" w:cs="Arial"/>
            <w:sz w:val="24"/>
            <w:szCs w:val="24"/>
            <w:lang w:val="es-ES"/>
            <w:rPrChange w:id="865" w:author="DAVIDS  GONZALEZ" w:date="2018-10-16T13:01:00Z">
              <w:rPr>
                <w:rFonts w:ascii="Arial" w:hAnsi="Arial" w:cs="Arial"/>
              </w:rPr>
            </w:rPrChange>
          </w:rPr>
          <w:t xml:space="preserve"> Definición, análisis y clasificación de los requisitos recopilados. </w:t>
        </w:r>
      </w:ins>
    </w:p>
    <w:p w:rsidR="00196409" w:rsidRPr="00D11BED" w:rsidRDefault="00196409">
      <w:pPr>
        <w:spacing w:after="0" w:line="360" w:lineRule="auto"/>
        <w:jc w:val="both"/>
        <w:rPr>
          <w:ins w:id="866" w:author="DAVIDS  GONZALEZ" w:date="2018-10-16T13:00:00Z"/>
          <w:rFonts w:ascii="Times New Roman" w:eastAsia="Calibri" w:hAnsi="Times New Roman" w:cs="Arial"/>
          <w:sz w:val="24"/>
          <w:szCs w:val="24"/>
          <w:lang w:val="es-ES"/>
          <w:rPrChange w:id="867" w:author="DAVIDS  GONZALEZ" w:date="2018-10-16T13:01:00Z">
            <w:rPr>
              <w:ins w:id="868" w:author="DAVIDS  GONZALEZ" w:date="2018-10-16T13:00:00Z"/>
              <w:rFonts w:ascii="Arial" w:hAnsi="Arial" w:cs="Arial"/>
            </w:rPr>
          </w:rPrChange>
        </w:rPr>
        <w:pPrChange w:id="869" w:author="DAVIDS  GONZALEZ" w:date="2018-10-16T13:01:00Z">
          <w:pPr>
            <w:autoSpaceDE w:val="0"/>
            <w:autoSpaceDN w:val="0"/>
            <w:adjustRightInd w:val="0"/>
            <w:spacing w:line="360" w:lineRule="auto"/>
            <w:ind w:left="680"/>
            <w:jc w:val="both"/>
          </w:pPr>
        </w:pPrChange>
      </w:pPr>
      <w:ins w:id="870" w:author="DAVIDS  GONZALEZ" w:date="2018-10-16T13:00:00Z">
        <w:r w:rsidRPr="00D11BED">
          <w:rPr>
            <w:rFonts w:ascii="Times New Roman" w:eastAsia="Calibri" w:hAnsi="Times New Roman" w:cs="Arial"/>
            <w:b/>
            <w:bCs/>
            <w:sz w:val="24"/>
            <w:szCs w:val="24"/>
            <w:lang w:val="es-ES"/>
            <w:rPrChange w:id="871" w:author="DAVIDS  GONZALEZ" w:date="2018-10-16T13:01:00Z">
              <w:rPr>
                <w:rFonts w:ascii="Arial" w:hAnsi="Arial" w:cs="Arial"/>
                <w:b/>
              </w:rPr>
            </w:rPrChange>
          </w:rPr>
          <w:t>Desarrollo:</w:t>
        </w:r>
        <w:r w:rsidRPr="00D11BED">
          <w:rPr>
            <w:rFonts w:ascii="Times New Roman" w:eastAsia="Calibri" w:hAnsi="Times New Roman" w:cs="Arial"/>
            <w:sz w:val="24"/>
            <w:szCs w:val="24"/>
            <w:lang w:val="es-ES"/>
            <w:rPrChange w:id="872" w:author="DAVIDS  GONZALEZ" w:date="2018-10-16T13:01:00Z">
              <w:rPr>
                <w:rFonts w:ascii="Arial" w:hAnsi="Arial" w:cs="Arial"/>
              </w:rPr>
            </w:rPrChange>
          </w:rPr>
          <w:t xml:space="preserve"> Codificación de cada una de las funcionalidades de la aplicación.</w:t>
        </w:r>
      </w:ins>
    </w:p>
    <w:p w:rsidR="00196409" w:rsidRPr="00D11BED" w:rsidRDefault="00196409">
      <w:pPr>
        <w:spacing w:after="0" w:line="360" w:lineRule="auto"/>
        <w:jc w:val="both"/>
        <w:rPr>
          <w:ins w:id="873" w:author="DAVIDS  GONZALEZ" w:date="2018-10-16T13:00:00Z"/>
          <w:rFonts w:ascii="Times New Roman" w:eastAsia="Calibri" w:hAnsi="Times New Roman" w:cs="Arial"/>
          <w:sz w:val="24"/>
          <w:szCs w:val="24"/>
          <w:lang w:val="es-ES"/>
          <w:rPrChange w:id="874" w:author="DAVIDS  GONZALEZ" w:date="2018-10-16T13:01:00Z">
            <w:rPr>
              <w:ins w:id="875" w:author="DAVIDS  GONZALEZ" w:date="2018-10-16T13:00:00Z"/>
              <w:rFonts w:ascii="Arial" w:hAnsi="Arial" w:cs="Arial"/>
            </w:rPr>
          </w:rPrChange>
        </w:rPr>
        <w:pPrChange w:id="876" w:author="DAVIDS  GONZALEZ" w:date="2018-10-16T13:01:00Z">
          <w:pPr>
            <w:autoSpaceDE w:val="0"/>
            <w:autoSpaceDN w:val="0"/>
            <w:adjustRightInd w:val="0"/>
            <w:spacing w:line="360" w:lineRule="auto"/>
            <w:ind w:left="708" w:hanging="38"/>
            <w:jc w:val="both"/>
          </w:pPr>
        </w:pPrChange>
      </w:pPr>
      <w:ins w:id="877" w:author="DAVIDS  GONZALEZ" w:date="2018-10-16T13:00:00Z">
        <w:r w:rsidRPr="00D11BED">
          <w:rPr>
            <w:rFonts w:ascii="Times New Roman" w:eastAsia="Calibri" w:hAnsi="Times New Roman" w:cs="Arial"/>
            <w:b/>
            <w:bCs/>
            <w:sz w:val="24"/>
            <w:szCs w:val="24"/>
            <w:lang w:val="es-ES"/>
            <w:rPrChange w:id="878" w:author="DAVIDS  GONZALEZ" w:date="2018-10-16T13:01:00Z">
              <w:rPr>
                <w:rFonts w:ascii="Arial" w:hAnsi="Arial" w:cs="Arial"/>
                <w:b/>
              </w:rPr>
            </w:rPrChange>
          </w:rPr>
          <w:t>Prueba/integración:</w:t>
        </w:r>
        <w:r w:rsidRPr="00D11BED">
          <w:rPr>
            <w:rFonts w:ascii="Times New Roman" w:eastAsia="Calibri" w:hAnsi="Times New Roman" w:cs="Arial"/>
            <w:sz w:val="24"/>
            <w:szCs w:val="24"/>
            <w:lang w:val="es-ES"/>
            <w:rPrChange w:id="879" w:author="DAVIDS  GONZALEZ" w:date="2018-10-16T13:01:00Z">
              <w:rPr>
                <w:rFonts w:ascii="Arial" w:hAnsi="Arial" w:cs="Arial"/>
                <w:b/>
              </w:rPr>
            </w:rPrChange>
          </w:rPr>
          <w:t xml:space="preserve"> </w:t>
        </w:r>
        <w:r w:rsidRPr="00D11BED">
          <w:rPr>
            <w:rFonts w:ascii="Times New Roman" w:eastAsia="Calibri" w:hAnsi="Times New Roman" w:cs="Arial"/>
            <w:sz w:val="24"/>
            <w:szCs w:val="24"/>
            <w:lang w:val="es-ES"/>
            <w:rPrChange w:id="880" w:author="DAVIDS  GONZALEZ" w:date="2018-10-16T13:01:00Z">
              <w:rPr>
                <w:rFonts w:ascii="Arial" w:hAnsi="Arial" w:cs="Arial"/>
              </w:rPr>
            </w:rPrChange>
          </w:rPr>
          <w:t>Prueba de la funcionalidad y pruebas integrales,</w:t>
        </w:r>
        <w:r w:rsidRPr="00D11BED">
          <w:rPr>
            <w:rFonts w:ascii="Times New Roman" w:eastAsia="Calibri" w:hAnsi="Times New Roman" w:cs="Arial"/>
            <w:sz w:val="24"/>
            <w:szCs w:val="24"/>
            <w:lang w:val="es-ES"/>
            <w:rPrChange w:id="881" w:author="DAVIDS  GONZALEZ" w:date="2018-10-16T13:01:00Z">
              <w:rPr>
                <w:rFonts w:ascii="Arial" w:hAnsi="Arial" w:cs="Arial"/>
                <w:b/>
              </w:rPr>
            </w:rPrChange>
          </w:rPr>
          <w:t xml:space="preserve"> </w:t>
        </w:r>
        <w:r w:rsidRPr="00D11BED">
          <w:rPr>
            <w:rFonts w:ascii="Times New Roman" w:eastAsia="Calibri" w:hAnsi="Times New Roman" w:cs="Arial"/>
            <w:sz w:val="24"/>
            <w:szCs w:val="24"/>
            <w:lang w:val="es-ES"/>
            <w:rPrChange w:id="882" w:author="DAVIDS  GONZALEZ" w:date="2018-10-16T13:01:00Z">
              <w:rPr>
                <w:rFonts w:ascii="Arial" w:hAnsi="Arial" w:cs="Arial"/>
              </w:rPr>
            </w:rPrChange>
          </w:rPr>
          <w:t xml:space="preserve">Las pruebas son realizadas por cada funcionalidad. </w:t>
        </w:r>
      </w:ins>
    </w:p>
    <w:p w:rsidR="00196409" w:rsidRPr="00D11BED" w:rsidRDefault="00196409">
      <w:pPr>
        <w:spacing w:after="0" w:line="360" w:lineRule="auto"/>
        <w:jc w:val="both"/>
        <w:rPr>
          <w:ins w:id="883" w:author="DAVIDS  GONZALEZ" w:date="2018-10-16T13:00:00Z"/>
          <w:rFonts w:ascii="Times New Roman" w:eastAsia="Calibri" w:hAnsi="Times New Roman" w:cs="Arial"/>
          <w:sz w:val="24"/>
          <w:szCs w:val="24"/>
          <w:lang w:val="es-ES"/>
          <w:rPrChange w:id="884" w:author="DAVIDS  GONZALEZ" w:date="2018-10-16T13:01:00Z">
            <w:rPr>
              <w:ins w:id="885" w:author="DAVIDS  GONZALEZ" w:date="2018-10-16T13:00:00Z"/>
              <w:rFonts w:ascii="Arial" w:hAnsi="Arial" w:cs="Arial"/>
            </w:rPr>
          </w:rPrChange>
        </w:rPr>
        <w:pPrChange w:id="886" w:author="DAVIDS  GONZALEZ" w:date="2018-10-16T13:01:00Z">
          <w:pPr>
            <w:autoSpaceDE w:val="0"/>
            <w:autoSpaceDN w:val="0"/>
            <w:adjustRightInd w:val="0"/>
            <w:spacing w:line="360" w:lineRule="auto"/>
            <w:ind w:left="680"/>
            <w:jc w:val="both"/>
          </w:pPr>
        </w:pPrChange>
      </w:pPr>
      <w:ins w:id="887" w:author="DAVIDS  GONZALEZ" w:date="2018-10-16T13:00:00Z">
        <w:r w:rsidRPr="00D11BED">
          <w:rPr>
            <w:rFonts w:ascii="Times New Roman" w:eastAsia="Calibri" w:hAnsi="Times New Roman" w:cs="Arial"/>
            <w:b/>
            <w:bCs/>
            <w:sz w:val="24"/>
            <w:szCs w:val="24"/>
            <w:lang w:val="es-ES"/>
            <w:rPrChange w:id="888" w:author="DAVIDS  GONZALEZ" w:date="2018-10-16T13:01:00Z">
              <w:rPr>
                <w:rFonts w:ascii="Arial" w:hAnsi="Arial" w:cs="Arial"/>
                <w:b/>
              </w:rPr>
            </w:rPrChange>
          </w:rPr>
          <w:lastRenderedPageBreak/>
          <w:t>Implementación:</w:t>
        </w:r>
        <w:r w:rsidRPr="00D11BED">
          <w:rPr>
            <w:rFonts w:ascii="Times New Roman" w:eastAsia="Calibri" w:hAnsi="Times New Roman" w:cs="Arial"/>
            <w:sz w:val="24"/>
            <w:szCs w:val="24"/>
            <w:lang w:val="es-ES"/>
            <w:rPrChange w:id="889" w:author="DAVIDS  GONZALEZ" w:date="2018-10-16T13:01:00Z">
              <w:rPr>
                <w:rFonts w:ascii="Arial" w:hAnsi="Arial" w:cs="Arial"/>
                <w:b/>
              </w:rPr>
            </w:rPrChange>
          </w:rPr>
          <w:t xml:space="preserve"> </w:t>
        </w:r>
        <w:r w:rsidRPr="00D11BED">
          <w:rPr>
            <w:rFonts w:ascii="Times New Roman" w:eastAsia="Calibri" w:hAnsi="Times New Roman" w:cs="Arial"/>
            <w:sz w:val="24"/>
            <w:szCs w:val="24"/>
            <w:lang w:val="es-ES"/>
            <w:rPrChange w:id="890" w:author="DAVIDS  GONZALEZ" w:date="2018-10-16T13:01:00Z">
              <w:rPr>
                <w:rFonts w:ascii="Arial" w:hAnsi="Arial" w:cs="Arial"/>
              </w:rPr>
            </w:rPrChange>
          </w:rPr>
          <w:t>Una vez realizada todas las iteraciones se entrega cada funcionalidad (versiones) hasta obtener la aplicación final.</w:t>
        </w:r>
      </w:ins>
    </w:p>
    <w:p w:rsidR="00BA16AD" w:rsidRDefault="00196409" w:rsidP="00BA16AD">
      <w:pPr>
        <w:keepNext/>
        <w:autoSpaceDE w:val="0"/>
        <w:autoSpaceDN w:val="0"/>
        <w:adjustRightInd w:val="0"/>
        <w:jc w:val="center"/>
      </w:pPr>
      <w:ins w:id="891" w:author="DAVIDS  GONZALEZ" w:date="2018-10-16T13:02:00Z">
        <w:r>
          <w:rPr>
            <w:noProof/>
            <w:lang w:eastAsia="es-EC"/>
          </w:rPr>
          <w:drawing>
            <wp:inline distT="0" distB="0" distL="0" distR="0" wp14:anchorId="3B3C434A" wp14:editId="11EE307F">
              <wp:extent cx="4879975" cy="2200275"/>
              <wp:effectExtent l="0" t="0" r="0" b="9525"/>
              <wp:docPr id="7" name="Imagen 7"/>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4879975" cy="2200275"/>
                      </a:xfrm>
                      <a:prstGeom prst="rect">
                        <a:avLst/>
                      </a:prstGeom>
                      <a:ln>
                        <a:noFill/>
                      </a:ln>
                      <a:extLst>
                        <a:ext uri="{53640926-AAD7-44D8-BBD7-CCE9431645EC}">
                          <a14:shadowObscured xmlns:a14="http://schemas.microsoft.com/office/drawing/2010/main"/>
                        </a:ext>
                      </a:extLst>
                    </pic:spPr>
                  </pic:pic>
                </a:graphicData>
              </a:graphic>
            </wp:inline>
          </w:drawing>
        </w:r>
      </w:ins>
    </w:p>
    <w:p w:rsidR="00BA16AD" w:rsidRDefault="00BA16AD" w:rsidP="00BA16AD">
      <w:pPr>
        <w:pStyle w:val="Descripcin"/>
        <w:jc w:val="center"/>
      </w:pPr>
      <w:r>
        <w:t xml:space="preserve">Figura </w:t>
      </w:r>
      <w:r>
        <w:fldChar w:fldCharType="begin"/>
      </w:r>
      <w:r>
        <w:instrText xml:space="preserve"> SEQ Figura \* ARABIC </w:instrText>
      </w:r>
      <w:r>
        <w:fldChar w:fldCharType="separate"/>
      </w:r>
      <w:r>
        <w:rPr>
          <w:noProof/>
        </w:rPr>
        <w:t>7</w:t>
      </w:r>
      <w:r>
        <w:fldChar w:fldCharType="end"/>
      </w:r>
      <w:r>
        <w:t xml:space="preserve"> </w:t>
      </w:r>
      <w:r w:rsidRPr="00984375">
        <w:t>Pasos para la implementación de la metodología de desarrollo iterativo. Fuente [22]</w:t>
      </w:r>
    </w:p>
    <w:p w:rsidR="00196409" w:rsidRDefault="00196409" w:rsidP="00465DBA">
      <w:pPr>
        <w:spacing w:after="0" w:line="360" w:lineRule="auto"/>
        <w:jc w:val="both"/>
        <w:rPr>
          <w:rFonts w:ascii="Times New Roman" w:eastAsia="Calibri" w:hAnsi="Times New Roman" w:cs="Arial"/>
          <w:sz w:val="24"/>
          <w:szCs w:val="24"/>
          <w:lang w:val="es-ES"/>
        </w:rPr>
      </w:pPr>
      <w:ins w:id="892" w:author="DAVIDS  GONZALEZ" w:date="2018-10-16T13:03:00Z">
        <w:del w:id="893" w:author="Davids Adrian Gonzalez Tigrero" w:date="2019-01-26T20:57:00Z">
          <w:r w:rsidRPr="00465DBA" w:rsidDel="00BE1614">
            <w:rPr>
              <w:rFonts w:ascii="Times New Roman" w:eastAsia="Calibri" w:hAnsi="Times New Roman" w:cs="Arial"/>
              <w:sz w:val="24"/>
              <w:szCs w:val="24"/>
              <w:lang w:val="es-ES"/>
            </w:rPr>
            <w:delText xml:space="preserve">Figura </w:delText>
          </w:r>
          <w:r w:rsidRPr="00465DBA" w:rsidDel="00BE1614">
            <w:rPr>
              <w:rFonts w:ascii="Times New Roman" w:eastAsia="Calibri" w:hAnsi="Times New Roman" w:cs="Arial"/>
              <w:sz w:val="24"/>
              <w:szCs w:val="24"/>
              <w:lang w:val="es-ES"/>
            </w:rPr>
            <w:fldChar w:fldCharType="begin"/>
          </w:r>
          <w:r w:rsidRPr="00465DBA" w:rsidDel="00BE1614">
            <w:rPr>
              <w:rFonts w:ascii="Times New Roman" w:eastAsia="Calibri" w:hAnsi="Times New Roman" w:cs="Arial"/>
              <w:sz w:val="24"/>
              <w:szCs w:val="24"/>
              <w:lang w:val="es-ES"/>
            </w:rPr>
            <w:delInstrText xml:space="preserve"> SEQ Figura \* ARABIC </w:delInstrText>
          </w:r>
        </w:del>
      </w:ins>
      <w:del w:id="894" w:author="Davids Adrian Gonzalez Tigrero" w:date="2019-01-26T20:57:00Z">
        <w:r w:rsidRPr="00465DBA" w:rsidDel="00BE1614">
          <w:rPr>
            <w:rFonts w:ascii="Times New Roman" w:eastAsia="Calibri" w:hAnsi="Times New Roman" w:cs="Arial"/>
            <w:sz w:val="24"/>
            <w:szCs w:val="24"/>
            <w:lang w:val="es-ES"/>
          </w:rPr>
          <w:fldChar w:fldCharType="separate"/>
        </w:r>
      </w:del>
      <w:ins w:id="895" w:author="DAVIDS  GONZALEZ" w:date="2018-10-17T11:41:00Z">
        <w:del w:id="896" w:author="Davids Adrian Gonzalez Tigrero" w:date="2019-01-26T20:57:00Z">
          <w:r w:rsidRPr="00465DBA" w:rsidDel="00BE1614">
            <w:rPr>
              <w:rFonts w:ascii="Times New Roman" w:eastAsia="Calibri" w:hAnsi="Times New Roman" w:cs="Arial"/>
              <w:sz w:val="24"/>
              <w:szCs w:val="24"/>
              <w:lang w:val="es-ES"/>
            </w:rPr>
            <w:delText>8</w:delText>
          </w:r>
        </w:del>
      </w:ins>
      <w:ins w:id="897" w:author="DAVIDS  GONZALEZ" w:date="2018-10-16T13:03:00Z">
        <w:del w:id="898" w:author="Davids Adrian Gonzalez Tigrero" w:date="2019-01-26T20:57:00Z">
          <w:r w:rsidRPr="00465DBA" w:rsidDel="00BE1614">
            <w:rPr>
              <w:rFonts w:ascii="Times New Roman" w:eastAsia="Calibri" w:hAnsi="Times New Roman" w:cs="Arial"/>
              <w:sz w:val="24"/>
              <w:szCs w:val="24"/>
              <w:lang w:val="es-ES"/>
            </w:rPr>
            <w:fldChar w:fldCharType="end"/>
          </w:r>
          <w:r w:rsidRPr="00465DBA" w:rsidDel="00BE1614">
            <w:rPr>
              <w:rFonts w:ascii="Times New Roman" w:eastAsia="Calibri" w:hAnsi="Times New Roman" w:cs="Arial"/>
              <w:sz w:val="24"/>
              <w:szCs w:val="24"/>
              <w:lang w:val="es-ES"/>
            </w:rPr>
            <w:delText xml:space="preserve"> Pasos para la implementación de la metodología de desarrollo iterativo. Fuente</w:delText>
          </w:r>
        </w:del>
      </w:ins>
      <w:customXmlInsRangeStart w:id="899" w:author="DAVIDS  GONZALEZ" w:date="2018-10-16T13:25:00Z"/>
      <w:customXmlDelRangeStart w:id="900" w:author="Davids Adrian Gonzalez Tigrero" w:date="2019-01-26T20:57:00Z"/>
      <w:sdt>
        <w:sdtPr>
          <w:rPr>
            <w:rFonts w:ascii="Times New Roman" w:eastAsia="Calibri" w:hAnsi="Times New Roman" w:cs="Arial"/>
            <w:sz w:val="24"/>
            <w:szCs w:val="24"/>
            <w:lang w:val="es-ES"/>
          </w:rPr>
          <w:id w:val="1621877293"/>
          <w:citation/>
        </w:sdtPr>
        <w:sdtContent>
          <w:customXmlInsRangeEnd w:id="899"/>
          <w:customXmlDelRangeEnd w:id="900"/>
          <w:ins w:id="901" w:author="DAVIDS  GONZALEZ" w:date="2018-10-16T13:25:00Z">
            <w:del w:id="902" w:author="Davids Adrian Gonzalez Tigrero" w:date="2019-01-26T20:57:00Z">
              <w:r w:rsidRPr="00465DBA" w:rsidDel="00BE1614">
                <w:rPr>
                  <w:rFonts w:ascii="Times New Roman" w:eastAsia="Calibri" w:hAnsi="Times New Roman" w:cs="Arial"/>
                  <w:sz w:val="24"/>
                  <w:szCs w:val="24"/>
                  <w:lang w:val="es-ES"/>
                </w:rPr>
                <w:fldChar w:fldCharType="begin"/>
              </w:r>
              <w:r w:rsidRPr="00465DBA" w:rsidDel="00BE1614">
                <w:rPr>
                  <w:rFonts w:ascii="Times New Roman" w:eastAsia="Calibri" w:hAnsi="Times New Roman" w:cs="Arial"/>
                  <w:sz w:val="24"/>
                  <w:szCs w:val="24"/>
                  <w:lang w:val="es-ES"/>
                </w:rPr>
                <w:delInstrText xml:space="preserve"> CITATION Pro \l 12298 </w:delInstrText>
              </w:r>
            </w:del>
          </w:ins>
          <w:del w:id="903" w:author="Davids Adrian Gonzalez Tigrero" w:date="2019-01-26T20:57:00Z">
            <w:r w:rsidRPr="00465DBA" w:rsidDel="00BE1614">
              <w:rPr>
                <w:rFonts w:ascii="Times New Roman" w:eastAsia="Calibri" w:hAnsi="Times New Roman" w:cs="Arial"/>
                <w:sz w:val="24"/>
                <w:szCs w:val="24"/>
                <w:lang w:val="es-ES"/>
              </w:rPr>
              <w:fldChar w:fldCharType="separate"/>
            </w:r>
            <w:r w:rsidRPr="00465DBA" w:rsidDel="00BE1614">
              <w:rPr>
                <w:rFonts w:ascii="Times New Roman" w:eastAsia="Calibri" w:hAnsi="Times New Roman" w:cs="Arial"/>
                <w:sz w:val="24"/>
                <w:szCs w:val="24"/>
                <w:lang w:val="es-ES"/>
              </w:rPr>
              <w:delText xml:space="preserve"> [22]</w:delText>
            </w:r>
          </w:del>
          <w:ins w:id="904" w:author="DAVIDS  GONZALEZ" w:date="2018-10-16T13:25:00Z">
            <w:del w:id="905" w:author="Davids Adrian Gonzalez Tigrero" w:date="2019-01-26T20:57:00Z">
              <w:r w:rsidRPr="00465DBA" w:rsidDel="00BE1614">
                <w:rPr>
                  <w:rFonts w:ascii="Times New Roman" w:eastAsia="Calibri" w:hAnsi="Times New Roman" w:cs="Arial"/>
                  <w:sz w:val="24"/>
                  <w:szCs w:val="24"/>
                  <w:lang w:val="es-ES"/>
                </w:rPr>
                <w:fldChar w:fldCharType="end"/>
              </w:r>
            </w:del>
          </w:ins>
          <w:customXmlInsRangeStart w:id="906" w:author="DAVIDS  GONZALEZ" w:date="2018-10-16T13:25:00Z"/>
          <w:customXmlDelRangeStart w:id="907" w:author="Davids Adrian Gonzalez Tigrero" w:date="2019-01-26T20:57:00Z"/>
        </w:sdtContent>
      </w:sdt>
      <w:customXmlInsRangeEnd w:id="906"/>
      <w:customXmlDelRangeEnd w:id="907"/>
      <w:ins w:id="908" w:author="DAVIDS  GONZALEZ" w:date="2018-10-16T13:04:00Z">
        <w:r w:rsidRPr="00BA16AD">
          <w:rPr>
            <w:rFonts w:ascii="Times New Roman" w:eastAsia="Calibri" w:hAnsi="Times New Roman" w:cs="Arial"/>
            <w:sz w:val="24"/>
            <w:szCs w:val="24"/>
            <w:lang w:val="es-ES"/>
          </w:rPr>
          <w:t xml:space="preserve">Las entregas parciales de los </w:t>
        </w:r>
        <w:r w:rsidRPr="00BA16AD">
          <w:rPr>
            <w:rFonts w:ascii="Times New Roman" w:eastAsia="Calibri" w:hAnsi="Times New Roman" w:cs="Arial"/>
            <w:sz w:val="24"/>
            <w:szCs w:val="24"/>
            <w:lang w:val="es-ES"/>
            <w:rPrChange w:id="909" w:author="DAVIDS  GONZALEZ" w:date="2018-10-16T13:07:00Z">
              <w:rPr>
                <w:rFonts w:ascii="Arial" w:eastAsia="Times New Roman" w:hAnsi="Arial" w:cs="Arial"/>
                <w:sz w:val="24"/>
                <w:szCs w:val="24"/>
              </w:rPr>
            </w:rPrChange>
          </w:rPr>
          <w:t>Servicios Web</w:t>
        </w:r>
        <w:r w:rsidRPr="00BA16AD">
          <w:rPr>
            <w:rFonts w:ascii="Times New Roman" w:eastAsia="Calibri" w:hAnsi="Times New Roman" w:cs="Arial"/>
            <w:sz w:val="24"/>
            <w:szCs w:val="24"/>
            <w:lang w:val="es-ES"/>
            <w:rPrChange w:id="910" w:author="DAVIDS  GONZALEZ" w:date="2018-10-16T13:04:00Z">
              <w:rPr>
                <w:rFonts w:ascii="Arial" w:hAnsi="Arial" w:cs="Arial"/>
              </w:rPr>
            </w:rPrChange>
          </w:rPr>
          <w:t xml:space="preserve">, nos </w:t>
        </w:r>
      </w:ins>
      <w:r w:rsidR="003D4936">
        <w:rPr>
          <w:rFonts w:ascii="Times New Roman" w:eastAsia="Calibri" w:hAnsi="Times New Roman" w:cs="Arial"/>
          <w:sz w:val="24"/>
          <w:szCs w:val="24"/>
          <w:lang w:val="es-ES"/>
        </w:rPr>
        <w:t>permitió</w:t>
      </w:r>
      <w:ins w:id="911" w:author="DAVIDS  GONZALEZ" w:date="2018-10-16T13:04:00Z">
        <w:r w:rsidRPr="00BA16AD">
          <w:rPr>
            <w:rFonts w:ascii="Times New Roman" w:eastAsia="Calibri" w:hAnsi="Times New Roman" w:cs="Arial"/>
            <w:sz w:val="24"/>
            <w:szCs w:val="24"/>
            <w:lang w:val="es-ES"/>
            <w:rPrChange w:id="912" w:author="DAVIDS  GONZALEZ" w:date="2018-10-16T13:04:00Z">
              <w:rPr>
                <w:rFonts w:ascii="Arial" w:hAnsi="Arial" w:cs="Arial"/>
              </w:rPr>
            </w:rPrChange>
          </w:rPr>
          <w:t xml:space="preserve"> ir descubriendo diferentes cambios que podrían resurgir, como también la corrección de cada módulo a entregar. </w:t>
        </w:r>
      </w:ins>
    </w:p>
    <w:p w:rsidR="00BA16AD" w:rsidRPr="00BA16AD" w:rsidRDefault="00BA16AD" w:rsidP="00BA16AD">
      <w:pPr>
        <w:keepNext/>
        <w:autoSpaceDE w:val="0"/>
        <w:autoSpaceDN w:val="0"/>
        <w:adjustRightInd w:val="0"/>
        <w:jc w:val="both"/>
        <w:rPr>
          <w:ins w:id="913" w:author="DAVIDS  GONZALEZ" w:date="2018-10-16T13:04:00Z"/>
          <w:rPrChange w:id="914" w:author="DAVIDS  GONZALEZ" w:date="2018-10-16T13:04:00Z">
            <w:rPr>
              <w:ins w:id="915" w:author="DAVIDS  GONZALEZ" w:date="2018-10-16T13:04:00Z"/>
              <w:rFonts w:ascii="Arial" w:eastAsia="Times New Roman" w:hAnsi="Arial" w:cs="Arial"/>
              <w:sz w:val="24"/>
            </w:rPr>
          </w:rPrChange>
        </w:rPr>
      </w:pPr>
    </w:p>
    <w:p w:rsidR="00196409" w:rsidRPr="00BA16AD" w:rsidRDefault="00196409">
      <w:pPr>
        <w:spacing w:after="0" w:line="360" w:lineRule="auto"/>
        <w:jc w:val="both"/>
        <w:rPr>
          <w:ins w:id="916" w:author="DAVIDS  GONZALEZ" w:date="2018-10-16T13:04:00Z"/>
          <w:rFonts w:ascii="Times New Roman" w:eastAsia="Calibri" w:hAnsi="Times New Roman" w:cs="Arial"/>
          <w:sz w:val="24"/>
          <w:szCs w:val="24"/>
          <w:lang w:val="es-ES"/>
          <w:rPrChange w:id="917" w:author="DAVIDS  GONZALEZ" w:date="2018-10-16T13:04:00Z">
            <w:rPr>
              <w:ins w:id="918" w:author="DAVIDS  GONZALEZ" w:date="2018-10-16T13:04:00Z"/>
              <w:rFonts w:ascii="Arial" w:hAnsi="Arial" w:cs="Arial"/>
            </w:rPr>
          </w:rPrChange>
        </w:rPr>
        <w:pPrChange w:id="919" w:author="DAVIDS  GONZALEZ" w:date="2018-10-16T13:05:00Z">
          <w:pPr>
            <w:autoSpaceDE w:val="0"/>
            <w:autoSpaceDN w:val="0"/>
            <w:adjustRightInd w:val="0"/>
            <w:spacing w:line="360" w:lineRule="auto"/>
            <w:ind w:left="680"/>
            <w:jc w:val="both"/>
          </w:pPr>
        </w:pPrChange>
      </w:pPr>
      <w:ins w:id="920" w:author="DAVIDS  GONZALEZ" w:date="2018-10-16T13:04:00Z">
        <w:r w:rsidRPr="00BA16AD">
          <w:rPr>
            <w:rFonts w:ascii="Times New Roman" w:eastAsia="Calibri" w:hAnsi="Times New Roman" w:cs="Arial"/>
            <w:sz w:val="24"/>
            <w:szCs w:val="24"/>
            <w:lang w:val="es-ES"/>
            <w:rPrChange w:id="921" w:author="DAVIDS  GONZALEZ" w:date="2018-10-16T13:04:00Z">
              <w:rPr>
                <w:rFonts w:ascii="Arial" w:hAnsi="Arial" w:cs="Arial"/>
              </w:rPr>
            </w:rPrChange>
          </w:rPr>
          <w:t xml:space="preserve">Los módulos </w:t>
        </w:r>
      </w:ins>
      <w:r w:rsidR="00465DBA">
        <w:rPr>
          <w:rFonts w:ascii="Times New Roman" w:eastAsia="Calibri" w:hAnsi="Times New Roman" w:cs="Arial"/>
          <w:sz w:val="24"/>
          <w:szCs w:val="24"/>
          <w:lang w:val="es-ES"/>
        </w:rPr>
        <w:t xml:space="preserve">entregados </w:t>
      </w:r>
      <w:r w:rsidR="00465DBA" w:rsidRPr="00BA16AD">
        <w:rPr>
          <w:rFonts w:ascii="Times New Roman" w:eastAsia="Calibri" w:hAnsi="Times New Roman" w:cs="Arial"/>
          <w:sz w:val="24"/>
          <w:szCs w:val="24"/>
          <w:lang w:val="es-ES"/>
        </w:rPr>
        <w:t>t</w:t>
      </w:r>
      <w:r w:rsidR="00465DBA">
        <w:rPr>
          <w:rFonts w:ascii="Times New Roman" w:eastAsia="Calibri" w:hAnsi="Times New Roman" w:cs="Arial"/>
          <w:sz w:val="24"/>
          <w:szCs w:val="24"/>
          <w:lang w:val="es-ES"/>
        </w:rPr>
        <w:t>uvieron</w:t>
      </w:r>
      <w:ins w:id="922" w:author="DAVIDS  GONZALEZ" w:date="2018-10-16T13:04:00Z">
        <w:r w:rsidRPr="00BA16AD">
          <w:rPr>
            <w:rFonts w:ascii="Times New Roman" w:eastAsia="Calibri" w:hAnsi="Times New Roman" w:cs="Arial"/>
            <w:sz w:val="24"/>
            <w:szCs w:val="24"/>
            <w:lang w:val="es-ES"/>
            <w:rPrChange w:id="923" w:author="DAVIDS  GONZALEZ" w:date="2018-10-16T13:04:00Z">
              <w:rPr>
                <w:rFonts w:ascii="Arial" w:hAnsi="Arial" w:cs="Arial"/>
              </w:rPr>
            </w:rPrChange>
          </w:rPr>
          <w:t xml:space="preserve"> el siguiente orden, aplicando las fases del modelo iterativo: Requisitos, Análisis, desarrollo, pruebas. </w:t>
        </w:r>
      </w:ins>
    </w:p>
    <w:p w:rsidR="00465DBA" w:rsidRDefault="00196409" w:rsidP="00CC6E30">
      <w:pPr>
        <w:pStyle w:val="Prrafodelista"/>
        <w:numPr>
          <w:ilvl w:val="0"/>
          <w:numId w:val="16"/>
        </w:numPr>
        <w:spacing w:after="0" w:line="360" w:lineRule="auto"/>
        <w:jc w:val="both"/>
        <w:rPr>
          <w:rFonts w:ascii="Times New Roman" w:eastAsia="Calibri" w:hAnsi="Times New Roman" w:cs="Arial"/>
          <w:sz w:val="24"/>
          <w:szCs w:val="24"/>
          <w:lang w:val="es-ES"/>
        </w:rPr>
      </w:pPr>
      <w:ins w:id="924" w:author="Davids Adrian Gonzalez Tigrero" w:date="2019-01-26T21:18:00Z">
        <w:r w:rsidRPr="00465DBA">
          <w:rPr>
            <w:rFonts w:ascii="Times New Roman" w:eastAsia="Calibri" w:hAnsi="Times New Roman" w:cs="Arial"/>
            <w:sz w:val="24"/>
            <w:szCs w:val="24"/>
            <w:lang w:val="es-ES"/>
          </w:rPr>
          <w:t xml:space="preserve">Instalación, </w:t>
        </w:r>
      </w:ins>
      <w:ins w:id="925" w:author="Davids Adrian Gonzalez Tigrero" w:date="2019-01-26T21:19:00Z">
        <w:r w:rsidRPr="00465DBA">
          <w:rPr>
            <w:rFonts w:ascii="Times New Roman" w:eastAsia="Calibri" w:hAnsi="Times New Roman" w:cs="Arial"/>
            <w:sz w:val="24"/>
            <w:szCs w:val="24"/>
            <w:lang w:val="es-ES"/>
          </w:rPr>
          <w:t xml:space="preserve">configuración y conexión de Base de Datos y Spring </w:t>
        </w:r>
        <w:proofErr w:type="spellStart"/>
        <w:r w:rsidRPr="00465DBA">
          <w:rPr>
            <w:rFonts w:ascii="Times New Roman" w:eastAsia="Calibri" w:hAnsi="Times New Roman" w:cs="Arial"/>
            <w:sz w:val="24"/>
            <w:szCs w:val="24"/>
            <w:lang w:val="es-ES"/>
          </w:rPr>
          <w:t>Boot</w:t>
        </w:r>
        <w:proofErr w:type="spellEnd"/>
        <w:r w:rsidRPr="00465DBA">
          <w:rPr>
            <w:rFonts w:ascii="Times New Roman" w:eastAsia="Calibri" w:hAnsi="Times New Roman" w:cs="Arial"/>
            <w:sz w:val="24"/>
            <w:szCs w:val="24"/>
            <w:lang w:val="es-ES"/>
          </w:rPr>
          <w:t>.</w:t>
        </w:r>
      </w:ins>
    </w:p>
    <w:p w:rsidR="00465DBA" w:rsidRDefault="00196409" w:rsidP="00CC6E30">
      <w:pPr>
        <w:pStyle w:val="Prrafodelista"/>
        <w:numPr>
          <w:ilvl w:val="0"/>
          <w:numId w:val="16"/>
        </w:numPr>
        <w:spacing w:after="0" w:line="360" w:lineRule="auto"/>
        <w:jc w:val="both"/>
        <w:rPr>
          <w:rFonts w:ascii="Times New Roman" w:eastAsia="Calibri" w:hAnsi="Times New Roman" w:cs="Arial"/>
          <w:sz w:val="24"/>
          <w:szCs w:val="24"/>
          <w:lang w:val="es-ES"/>
        </w:rPr>
      </w:pPr>
      <w:ins w:id="926" w:author="Davids Adrian Gonzalez Tigrero" w:date="2019-01-26T21:20:00Z">
        <w:r w:rsidRPr="00465DBA">
          <w:rPr>
            <w:rFonts w:ascii="Times New Roman" w:eastAsia="Calibri" w:hAnsi="Times New Roman" w:cs="Arial"/>
            <w:sz w:val="24"/>
            <w:szCs w:val="24"/>
            <w:lang w:val="es-ES"/>
          </w:rPr>
          <w:t xml:space="preserve">Almacenamiento y gestión de </w:t>
        </w:r>
      </w:ins>
      <w:ins w:id="927" w:author="Davids Adrian Gonzalez Tigrero" w:date="2019-01-26T21:21:00Z">
        <w:r w:rsidRPr="00465DBA">
          <w:rPr>
            <w:rFonts w:ascii="Times New Roman" w:eastAsia="Calibri" w:hAnsi="Times New Roman" w:cs="Arial"/>
            <w:sz w:val="24"/>
            <w:szCs w:val="24"/>
            <w:lang w:val="es-ES"/>
          </w:rPr>
          <w:t xml:space="preserve">Información </w:t>
        </w:r>
      </w:ins>
      <w:ins w:id="928" w:author="Davids Adrian Gonzalez Tigrero" w:date="2019-01-26T21:24:00Z">
        <w:r w:rsidRPr="00465DBA">
          <w:rPr>
            <w:rFonts w:ascii="Times New Roman" w:eastAsia="Calibri" w:hAnsi="Times New Roman" w:cs="Arial"/>
            <w:sz w:val="24"/>
            <w:szCs w:val="24"/>
            <w:lang w:val="es-ES"/>
          </w:rPr>
          <w:t xml:space="preserve">para </w:t>
        </w:r>
      </w:ins>
      <w:ins w:id="929" w:author="Davids Adrian Gonzalez Tigrero" w:date="2019-01-26T21:21:00Z">
        <w:r w:rsidRPr="00465DBA">
          <w:rPr>
            <w:rFonts w:ascii="Times New Roman" w:eastAsia="Calibri" w:hAnsi="Times New Roman" w:cs="Arial"/>
            <w:sz w:val="24"/>
            <w:szCs w:val="24"/>
            <w:lang w:val="es-ES"/>
          </w:rPr>
          <w:t>Cooperativas, Buses,</w:t>
        </w:r>
      </w:ins>
      <w:ins w:id="930" w:author="Davids Adrian Gonzalez Tigrero" w:date="2019-01-26T21:22:00Z">
        <w:r w:rsidRPr="00465DBA">
          <w:rPr>
            <w:rFonts w:ascii="Times New Roman" w:eastAsia="Calibri" w:hAnsi="Times New Roman" w:cs="Arial"/>
            <w:sz w:val="24"/>
            <w:szCs w:val="24"/>
            <w:lang w:val="es-ES"/>
          </w:rPr>
          <w:t xml:space="preserve"> Paradas</w:t>
        </w:r>
      </w:ins>
      <w:ins w:id="931" w:author="Davids Adrian Gonzalez Tigrero" w:date="2019-01-26T21:24:00Z">
        <w:r w:rsidRPr="00465DBA">
          <w:rPr>
            <w:rFonts w:ascii="Times New Roman" w:eastAsia="Calibri" w:hAnsi="Times New Roman" w:cs="Arial"/>
            <w:sz w:val="24"/>
            <w:szCs w:val="24"/>
            <w:lang w:val="es-ES"/>
          </w:rPr>
          <w:t xml:space="preserve"> y</w:t>
        </w:r>
      </w:ins>
      <w:ins w:id="932" w:author="Davids Adrian Gonzalez Tigrero" w:date="2019-01-26T21:21:00Z">
        <w:r w:rsidRPr="00465DBA">
          <w:rPr>
            <w:rFonts w:ascii="Times New Roman" w:eastAsia="Calibri" w:hAnsi="Times New Roman" w:cs="Arial"/>
            <w:sz w:val="24"/>
            <w:szCs w:val="24"/>
            <w:lang w:val="es-ES"/>
          </w:rPr>
          <w:t xml:space="preserve"> Reportes</w:t>
        </w:r>
      </w:ins>
      <w:ins w:id="933" w:author="Davids Adrian Gonzalez Tigrero" w:date="2019-01-26T21:24:00Z">
        <w:r w:rsidRPr="00465DBA">
          <w:rPr>
            <w:rFonts w:ascii="Times New Roman" w:eastAsia="Calibri" w:hAnsi="Times New Roman" w:cs="Arial"/>
            <w:sz w:val="24"/>
            <w:szCs w:val="24"/>
            <w:lang w:val="es-ES"/>
          </w:rPr>
          <w:t>.</w:t>
        </w:r>
      </w:ins>
      <w:ins w:id="934" w:author="Davids Adrian Gonzalez Tigrero" w:date="2019-01-26T21:21:00Z">
        <w:r w:rsidRPr="00465DBA">
          <w:rPr>
            <w:rFonts w:ascii="Times New Roman" w:eastAsia="Calibri" w:hAnsi="Times New Roman" w:cs="Arial"/>
            <w:sz w:val="24"/>
            <w:szCs w:val="24"/>
            <w:lang w:val="es-ES"/>
          </w:rPr>
          <w:t xml:space="preserve"> </w:t>
        </w:r>
      </w:ins>
      <w:ins w:id="935" w:author="DAVIDS  GONZALEZ" w:date="2018-10-16T13:04:00Z">
        <w:del w:id="936" w:author="Davids Adrian Gonzalez Tigrero" w:date="2019-01-26T21:20:00Z">
          <w:r w:rsidRPr="00465DBA" w:rsidDel="00984CAB">
            <w:rPr>
              <w:rFonts w:ascii="Times New Roman" w:eastAsia="Calibri" w:hAnsi="Times New Roman" w:cs="Arial"/>
              <w:sz w:val="24"/>
              <w:szCs w:val="24"/>
              <w:lang w:val="es-ES"/>
              <w:rPrChange w:id="937" w:author="DAVIDS  GONZALEZ" w:date="2018-10-16T13:04:00Z">
                <w:rPr>
                  <w:rFonts w:ascii="Arial" w:hAnsi="Arial" w:cs="Arial"/>
                  <w:sz w:val="24"/>
                  <w:szCs w:val="24"/>
                </w:rPr>
              </w:rPrChange>
            </w:rPr>
            <w:delText xml:space="preserve">Descubrir mi posición actual </w:delText>
          </w:r>
        </w:del>
      </w:ins>
    </w:p>
    <w:p w:rsidR="00465DBA" w:rsidRDefault="00196409" w:rsidP="00CC6E30">
      <w:pPr>
        <w:pStyle w:val="Prrafodelista"/>
        <w:numPr>
          <w:ilvl w:val="0"/>
          <w:numId w:val="16"/>
        </w:numPr>
        <w:spacing w:after="0" w:line="360" w:lineRule="auto"/>
        <w:jc w:val="both"/>
        <w:rPr>
          <w:rFonts w:ascii="Times New Roman" w:eastAsia="Calibri" w:hAnsi="Times New Roman" w:cs="Arial"/>
          <w:sz w:val="24"/>
          <w:szCs w:val="24"/>
          <w:lang w:val="es-ES"/>
        </w:rPr>
      </w:pPr>
      <w:ins w:id="938" w:author="Davids Adrian Gonzalez Tigrero" w:date="2019-01-26T21:28:00Z">
        <w:r w:rsidRPr="00465DBA">
          <w:rPr>
            <w:rFonts w:ascii="Times New Roman" w:eastAsia="Calibri" w:hAnsi="Times New Roman" w:cs="Arial"/>
            <w:sz w:val="24"/>
            <w:szCs w:val="24"/>
            <w:lang w:val="es-ES"/>
          </w:rPr>
          <w:t xml:space="preserve">Desarrollo de </w:t>
        </w:r>
        <w:proofErr w:type="spellStart"/>
        <w:r w:rsidRPr="00465DBA">
          <w:rPr>
            <w:rFonts w:ascii="Times New Roman" w:eastAsia="Calibri" w:hAnsi="Times New Roman" w:cs="Arial"/>
            <w:sz w:val="24"/>
            <w:szCs w:val="24"/>
            <w:lang w:val="es-ES"/>
          </w:rPr>
          <w:t>Queries</w:t>
        </w:r>
        <w:proofErr w:type="spellEnd"/>
        <w:r w:rsidRPr="00465DBA">
          <w:rPr>
            <w:rFonts w:ascii="Times New Roman" w:eastAsia="Calibri" w:hAnsi="Times New Roman" w:cs="Arial"/>
            <w:sz w:val="24"/>
            <w:szCs w:val="24"/>
            <w:lang w:val="es-ES"/>
          </w:rPr>
          <w:t xml:space="preserve"> Geográficos</w:t>
        </w:r>
      </w:ins>
      <w:ins w:id="939" w:author="DAVIDS  GONZALEZ" w:date="2018-10-16T13:04:00Z">
        <w:del w:id="940" w:author="Davids Adrian Gonzalez Tigrero" w:date="2019-01-26T21:25:00Z">
          <w:r w:rsidRPr="00465DBA" w:rsidDel="00984CAB">
            <w:rPr>
              <w:rFonts w:ascii="Times New Roman" w:eastAsia="Calibri" w:hAnsi="Times New Roman" w:cs="Arial"/>
              <w:sz w:val="24"/>
              <w:szCs w:val="24"/>
              <w:lang w:val="es-ES"/>
              <w:rPrChange w:id="941" w:author="DAVIDS  GONZALEZ" w:date="2018-10-16T13:04:00Z">
                <w:rPr>
                  <w:rFonts w:ascii="Arial" w:hAnsi="Arial" w:cs="Arial"/>
                  <w:sz w:val="24"/>
                  <w:szCs w:val="24"/>
                </w:rPr>
              </w:rPrChange>
            </w:rPr>
            <w:delText>Búsqueda del destino y ruta del bus</w:delText>
          </w:r>
        </w:del>
        <w:r w:rsidRPr="00465DBA">
          <w:rPr>
            <w:rFonts w:ascii="Times New Roman" w:eastAsia="Calibri" w:hAnsi="Times New Roman" w:cs="Arial"/>
            <w:sz w:val="24"/>
            <w:szCs w:val="24"/>
            <w:lang w:val="es-ES"/>
            <w:rPrChange w:id="942" w:author="DAVIDS  GONZALEZ" w:date="2018-10-16T13:04:00Z">
              <w:rPr>
                <w:rFonts w:ascii="Arial" w:hAnsi="Arial" w:cs="Arial"/>
                <w:sz w:val="24"/>
                <w:szCs w:val="24"/>
              </w:rPr>
            </w:rPrChange>
          </w:rPr>
          <w:t xml:space="preserve"> </w:t>
        </w:r>
      </w:ins>
      <w:ins w:id="943" w:author="Davids Adrian Gonzalez Tigrero" w:date="2019-01-26T21:28:00Z">
        <w:r w:rsidRPr="00465DBA">
          <w:rPr>
            <w:rFonts w:ascii="Times New Roman" w:eastAsia="Calibri" w:hAnsi="Times New Roman" w:cs="Arial"/>
            <w:sz w:val="24"/>
            <w:szCs w:val="24"/>
            <w:lang w:val="es-ES"/>
          </w:rPr>
          <w:t>(Paradas Cercanas, Zonas de Tr</w:t>
        </w:r>
      </w:ins>
      <w:ins w:id="944" w:author="Davids Adrian Gonzalez Tigrero" w:date="2019-01-26T21:29:00Z">
        <w:r w:rsidRPr="00465DBA">
          <w:rPr>
            <w:rFonts w:ascii="Times New Roman" w:eastAsia="Calibri" w:hAnsi="Times New Roman" w:cs="Arial"/>
            <w:sz w:val="24"/>
            <w:szCs w:val="24"/>
            <w:lang w:val="es-ES"/>
          </w:rPr>
          <w:t>áfico de Buses</w:t>
        </w:r>
      </w:ins>
      <w:ins w:id="945" w:author="Davids Adrian Gonzalez Tigrero" w:date="2019-01-26T21:28:00Z">
        <w:r w:rsidRPr="00465DBA">
          <w:rPr>
            <w:rFonts w:ascii="Times New Roman" w:eastAsia="Calibri" w:hAnsi="Times New Roman" w:cs="Arial"/>
            <w:sz w:val="24"/>
            <w:szCs w:val="24"/>
            <w:lang w:val="es-ES"/>
          </w:rPr>
          <w:t>)</w:t>
        </w:r>
      </w:ins>
    </w:p>
    <w:p w:rsidR="00465DBA" w:rsidRDefault="00196409" w:rsidP="00CC6E30">
      <w:pPr>
        <w:pStyle w:val="Prrafodelista"/>
        <w:numPr>
          <w:ilvl w:val="0"/>
          <w:numId w:val="16"/>
        </w:numPr>
        <w:spacing w:after="0" w:line="360" w:lineRule="auto"/>
        <w:jc w:val="both"/>
        <w:rPr>
          <w:rFonts w:ascii="Times New Roman" w:eastAsia="Calibri" w:hAnsi="Times New Roman" w:cs="Arial"/>
          <w:sz w:val="24"/>
          <w:szCs w:val="24"/>
          <w:lang w:val="es-ES"/>
        </w:rPr>
      </w:pPr>
      <w:ins w:id="946" w:author="Davids Adrian Gonzalez Tigrero" w:date="2019-01-26T21:31:00Z">
        <w:r w:rsidRPr="00465DBA">
          <w:rPr>
            <w:rFonts w:ascii="Times New Roman" w:eastAsia="Calibri" w:hAnsi="Times New Roman" w:cs="Arial"/>
            <w:sz w:val="24"/>
            <w:szCs w:val="24"/>
            <w:lang w:val="es-ES"/>
          </w:rPr>
          <w:t>Almacenamiento y gestión de información de Rutas para Buses</w:t>
        </w:r>
      </w:ins>
      <w:ins w:id="947" w:author="Davids Adrian Gonzalez Tigrero" w:date="2019-01-26T21:37:00Z">
        <w:r w:rsidRPr="00465DBA">
          <w:rPr>
            <w:rFonts w:ascii="Times New Roman" w:eastAsia="Calibri" w:hAnsi="Times New Roman" w:cs="Arial"/>
            <w:sz w:val="24"/>
            <w:szCs w:val="24"/>
            <w:lang w:val="es-ES"/>
          </w:rPr>
          <w:t xml:space="preserve"> (Reducir Puntos de trayectoria)</w:t>
        </w:r>
      </w:ins>
      <w:ins w:id="948" w:author="Davids Adrian Gonzalez Tigrero" w:date="2019-01-26T21:31:00Z">
        <w:r w:rsidRPr="00465DBA">
          <w:rPr>
            <w:rFonts w:ascii="Times New Roman" w:eastAsia="Calibri" w:hAnsi="Times New Roman" w:cs="Arial"/>
            <w:sz w:val="24"/>
            <w:szCs w:val="24"/>
            <w:lang w:val="es-ES"/>
          </w:rPr>
          <w:t>.</w:t>
        </w:r>
      </w:ins>
      <w:ins w:id="949" w:author="DAVIDS  GONZALEZ" w:date="2018-10-16T13:04:00Z">
        <w:del w:id="950" w:author="Davids Adrian Gonzalez Tigrero" w:date="2019-01-26T21:31:00Z">
          <w:r w:rsidRPr="00465DBA" w:rsidDel="00A10F7D">
            <w:rPr>
              <w:rFonts w:ascii="Times New Roman" w:eastAsia="Calibri" w:hAnsi="Times New Roman" w:cs="Arial"/>
              <w:sz w:val="24"/>
              <w:szCs w:val="24"/>
              <w:lang w:val="es-ES"/>
              <w:rPrChange w:id="951" w:author="DAVIDS  GONZALEZ" w:date="2018-10-16T13:04:00Z">
                <w:rPr>
                  <w:rFonts w:ascii="Arial" w:hAnsi="Arial" w:cs="Arial"/>
                  <w:sz w:val="24"/>
                  <w:szCs w:val="24"/>
                </w:rPr>
              </w:rPrChange>
            </w:rPr>
            <w:delText>Radio iterativo.</w:delText>
          </w:r>
        </w:del>
      </w:ins>
    </w:p>
    <w:p w:rsidR="00465DBA" w:rsidRDefault="00196409" w:rsidP="00CC6E30">
      <w:pPr>
        <w:pStyle w:val="Prrafodelista"/>
        <w:numPr>
          <w:ilvl w:val="0"/>
          <w:numId w:val="16"/>
        </w:numPr>
        <w:spacing w:after="0" w:line="360" w:lineRule="auto"/>
        <w:jc w:val="both"/>
        <w:rPr>
          <w:rFonts w:ascii="Times New Roman" w:eastAsia="Calibri" w:hAnsi="Times New Roman" w:cs="Arial"/>
          <w:sz w:val="24"/>
          <w:szCs w:val="24"/>
          <w:lang w:val="es-ES"/>
        </w:rPr>
      </w:pPr>
      <w:ins w:id="952" w:author="Davids Adrian Gonzalez Tigrero" w:date="2019-01-26T21:41:00Z">
        <w:r w:rsidRPr="00465DBA">
          <w:rPr>
            <w:rFonts w:ascii="Times New Roman" w:eastAsia="Calibri" w:hAnsi="Times New Roman" w:cs="Arial"/>
            <w:sz w:val="24"/>
            <w:szCs w:val="24"/>
            <w:lang w:val="es-ES"/>
          </w:rPr>
          <w:t xml:space="preserve">Integrar </w:t>
        </w:r>
      </w:ins>
      <w:r w:rsidR="00465DBA" w:rsidRPr="00465DBA">
        <w:rPr>
          <w:rFonts w:ascii="Times New Roman" w:eastAsia="Calibri" w:hAnsi="Times New Roman" w:cs="Arial"/>
          <w:sz w:val="24"/>
          <w:szCs w:val="24"/>
          <w:lang w:val="es-ES"/>
        </w:rPr>
        <w:t>cálculo</w:t>
      </w:r>
      <w:ins w:id="953" w:author="Davids Adrian Gonzalez Tigrero" w:date="2019-01-26T21:41:00Z">
        <w:r w:rsidRPr="00465DBA">
          <w:rPr>
            <w:rFonts w:ascii="Times New Roman" w:eastAsia="Calibri" w:hAnsi="Times New Roman" w:cs="Arial"/>
            <w:sz w:val="24"/>
            <w:szCs w:val="24"/>
            <w:lang w:val="es-ES"/>
          </w:rPr>
          <w:t xml:space="preserve"> de tiempo aproximado que tarda</w:t>
        </w:r>
      </w:ins>
      <w:r w:rsidR="00CC6E30">
        <w:rPr>
          <w:rFonts w:ascii="Times New Roman" w:eastAsia="Calibri" w:hAnsi="Times New Roman" w:cs="Arial"/>
          <w:sz w:val="24"/>
          <w:szCs w:val="24"/>
          <w:lang w:val="es-ES"/>
        </w:rPr>
        <w:t xml:space="preserve"> el</w:t>
      </w:r>
      <w:ins w:id="954" w:author="Davids Adrian Gonzalez Tigrero" w:date="2019-01-26T21:41:00Z">
        <w:r w:rsidRPr="00465DBA">
          <w:rPr>
            <w:rFonts w:ascii="Times New Roman" w:eastAsia="Calibri" w:hAnsi="Times New Roman" w:cs="Arial"/>
            <w:sz w:val="24"/>
            <w:szCs w:val="24"/>
            <w:lang w:val="es-ES"/>
          </w:rPr>
          <w:t xml:space="preserve"> bus en llegar a </w:t>
        </w:r>
      </w:ins>
      <w:r w:rsidR="00CC6E30">
        <w:rPr>
          <w:rFonts w:ascii="Times New Roman" w:eastAsia="Calibri" w:hAnsi="Times New Roman" w:cs="Arial"/>
          <w:sz w:val="24"/>
          <w:szCs w:val="24"/>
          <w:lang w:val="es-ES"/>
        </w:rPr>
        <w:t xml:space="preserve">la </w:t>
      </w:r>
      <w:ins w:id="955" w:author="Davids Adrian Gonzalez Tigrero" w:date="2019-01-26T21:41:00Z">
        <w:r w:rsidRPr="00465DBA">
          <w:rPr>
            <w:rFonts w:ascii="Times New Roman" w:eastAsia="Calibri" w:hAnsi="Times New Roman" w:cs="Arial"/>
            <w:sz w:val="24"/>
            <w:szCs w:val="24"/>
            <w:lang w:val="es-ES"/>
          </w:rPr>
          <w:t>parada.</w:t>
        </w:r>
      </w:ins>
    </w:p>
    <w:p w:rsidR="00196409" w:rsidRPr="00465DBA" w:rsidRDefault="00196409" w:rsidP="00465DBA">
      <w:pPr>
        <w:pStyle w:val="Prrafodelista"/>
        <w:numPr>
          <w:ilvl w:val="0"/>
          <w:numId w:val="16"/>
        </w:numPr>
        <w:spacing w:after="0" w:line="360" w:lineRule="auto"/>
        <w:jc w:val="both"/>
        <w:rPr>
          <w:ins w:id="956" w:author="DAVIDS  GONZALEZ" w:date="2018-10-16T13:04:00Z"/>
          <w:rFonts w:ascii="Times New Roman" w:eastAsia="Calibri" w:hAnsi="Times New Roman" w:cs="Arial"/>
          <w:sz w:val="24"/>
          <w:szCs w:val="24"/>
          <w:lang w:val="es-ES"/>
          <w:rPrChange w:id="957" w:author="Davids Adrian Gonzalez Tigrero" w:date="2019-01-26T21:45:00Z">
            <w:rPr>
              <w:ins w:id="958" w:author="DAVIDS  GONZALEZ" w:date="2018-10-16T13:04:00Z"/>
              <w:rFonts w:ascii="Arial" w:hAnsi="Arial" w:cs="Arial"/>
              <w:sz w:val="24"/>
              <w:szCs w:val="24"/>
            </w:rPr>
          </w:rPrChange>
        </w:rPr>
      </w:pPr>
      <w:ins w:id="959" w:author="Davids Adrian Gonzalez Tigrero" w:date="2019-01-26T21:34:00Z">
        <w:r w:rsidRPr="00465DBA">
          <w:rPr>
            <w:rFonts w:ascii="Times New Roman" w:eastAsia="Calibri" w:hAnsi="Times New Roman" w:cs="Arial"/>
            <w:sz w:val="24"/>
            <w:szCs w:val="24"/>
            <w:lang w:val="es-ES"/>
          </w:rPr>
          <w:t>Seguridad en los Servicios web</w:t>
        </w:r>
      </w:ins>
      <w:ins w:id="960" w:author="Davids Adrian Gonzalez Tigrero" w:date="2019-01-26T21:35:00Z">
        <w:r w:rsidRPr="00465DBA">
          <w:rPr>
            <w:rFonts w:ascii="Times New Roman" w:eastAsia="Calibri" w:hAnsi="Times New Roman" w:cs="Arial"/>
            <w:sz w:val="24"/>
            <w:szCs w:val="24"/>
            <w:lang w:val="es-ES"/>
          </w:rPr>
          <w:t xml:space="preserve">: Accesos, </w:t>
        </w:r>
      </w:ins>
      <w:ins w:id="961" w:author="Davids Adrian Gonzalez Tigrero" w:date="2019-01-26T21:36:00Z">
        <w:r w:rsidRPr="00465DBA">
          <w:rPr>
            <w:rFonts w:ascii="Times New Roman" w:eastAsia="Calibri" w:hAnsi="Times New Roman" w:cs="Arial"/>
            <w:sz w:val="24"/>
            <w:szCs w:val="24"/>
            <w:lang w:val="es-ES"/>
          </w:rPr>
          <w:t>P</w:t>
        </w:r>
      </w:ins>
      <w:ins w:id="962" w:author="Davids Adrian Gonzalez Tigrero" w:date="2019-01-26T21:35:00Z">
        <w:r w:rsidRPr="00465DBA">
          <w:rPr>
            <w:rFonts w:ascii="Times New Roman" w:eastAsia="Calibri" w:hAnsi="Times New Roman" w:cs="Arial"/>
            <w:sz w:val="24"/>
            <w:szCs w:val="24"/>
            <w:lang w:val="es-ES"/>
          </w:rPr>
          <w:t>erfiles, Menús y Usuarios</w:t>
        </w:r>
      </w:ins>
      <w:ins w:id="963" w:author="DAVIDS  GONZALEZ" w:date="2018-10-16T13:04:00Z">
        <w:del w:id="964" w:author="Davids Adrian Gonzalez Tigrero" w:date="2019-01-26T21:32:00Z">
          <w:r w:rsidRPr="00465DBA" w:rsidDel="00A10F7D">
            <w:rPr>
              <w:rFonts w:ascii="Times New Roman" w:eastAsia="Calibri" w:hAnsi="Times New Roman" w:cs="Arial"/>
              <w:sz w:val="24"/>
              <w:szCs w:val="24"/>
              <w:lang w:val="es-ES"/>
              <w:rPrChange w:id="965" w:author="DAVIDS  GONZALEZ" w:date="2018-10-16T13:04:00Z">
                <w:rPr>
                  <w:rFonts w:ascii="Arial" w:hAnsi="Arial" w:cs="Arial"/>
                  <w:sz w:val="24"/>
                  <w:szCs w:val="24"/>
                </w:rPr>
              </w:rPrChange>
            </w:rPr>
            <w:delText>Tiempos y distancia</w:delText>
          </w:r>
        </w:del>
        <w:r w:rsidRPr="00465DBA">
          <w:rPr>
            <w:rFonts w:ascii="Times New Roman" w:eastAsia="Calibri" w:hAnsi="Times New Roman" w:cs="Arial"/>
            <w:sz w:val="24"/>
            <w:szCs w:val="24"/>
            <w:lang w:val="es-ES"/>
            <w:rPrChange w:id="966" w:author="DAVIDS  GONZALEZ" w:date="2018-10-16T13:04:00Z">
              <w:rPr>
                <w:rFonts w:ascii="Arial" w:hAnsi="Arial" w:cs="Arial"/>
                <w:sz w:val="24"/>
                <w:szCs w:val="24"/>
              </w:rPr>
            </w:rPrChange>
          </w:rPr>
          <w:t>.</w:t>
        </w:r>
      </w:ins>
    </w:p>
    <w:p w:rsidR="00196409" w:rsidRPr="00465DBA" w:rsidDel="00A10F7D" w:rsidRDefault="00196409">
      <w:pPr>
        <w:pStyle w:val="Prrafodelista"/>
        <w:numPr>
          <w:ilvl w:val="0"/>
          <w:numId w:val="18"/>
        </w:numPr>
        <w:spacing w:after="0" w:line="360" w:lineRule="auto"/>
        <w:jc w:val="both"/>
        <w:rPr>
          <w:ins w:id="967" w:author="DAVIDS  GONZALEZ" w:date="2018-10-16T13:04:00Z"/>
          <w:del w:id="968" w:author="Davids Adrian Gonzalez Tigrero" w:date="2019-01-26T21:34:00Z"/>
          <w:rFonts w:ascii="Times New Roman" w:eastAsia="Calibri" w:hAnsi="Times New Roman" w:cs="Arial"/>
          <w:sz w:val="24"/>
          <w:szCs w:val="24"/>
          <w:lang w:val="es-ES"/>
          <w:rPrChange w:id="969" w:author="DAVIDS  GONZALEZ" w:date="2018-10-16T13:04:00Z">
            <w:rPr>
              <w:ins w:id="970" w:author="DAVIDS  GONZALEZ" w:date="2018-10-16T13:04:00Z"/>
              <w:del w:id="971" w:author="Davids Adrian Gonzalez Tigrero" w:date="2019-01-26T21:34:00Z"/>
              <w:rFonts w:ascii="Arial" w:hAnsi="Arial" w:cs="Arial"/>
              <w:sz w:val="24"/>
              <w:szCs w:val="24"/>
            </w:rPr>
          </w:rPrChange>
        </w:rPr>
        <w:pPrChange w:id="972" w:author="DAVIDS  GONZALEZ" w:date="2018-10-16T13:04:00Z">
          <w:pPr>
            <w:pStyle w:val="Prrafodelista"/>
            <w:numPr>
              <w:numId w:val="18"/>
            </w:numPr>
            <w:tabs>
              <w:tab w:val="num" w:pos="360"/>
              <w:tab w:val="num" w:pos="720"/>
            </w:tabs>
            <w:autoSpaceDE w:val="0"/>
            <w:autoSpaceDN w:val="0"/>
            <w:adjustRightInd w:val="0"/>
            <w:spacing w:after="0" w:line="360" w:lineRule="auto"/>
            <w:ind w:hanging="720"/>
            <w:jc w:val="both"/>
          </w:pPr>
        </w:pPrChange>
      </w:pPr>
      <w:ins w:id="973" w:author="DAVIDS  GONZALEZ" w:date="2018-10-16T13:04:00Z">
        <w:del w:id="974" w:author="Davids Adrian Gonzalez Tigrero" w:date="2019-01-26T21:34:00Z">
          <w:r w:rsidRPr="00465DBA" w:rsidDel="00A10F7D">
            <w:rPr>
              <w:rFonts w:ascii="Times New Roman" w:eastAsia="Calibri" w:hAnsi="Times New Roman" w:cs="Arial"/>
              <w:sz w:val="24"/>
              <w:szCs w:val="24"/>
              <w:lang w:val="es-ES"/>
              <w:rPrChange w:id="975" w:author="DAVIDS  GONZALEZ" w:date="2018-10-16T13:04:00Z">
                <w:rPr>
                  <w:rFonts w:ascii="Arial" w:hAnsi="Arial" w:cs="Arial"/>
                  <w:sz w:val="24"/>
                  <w:szCs w:val="24"/>
                </w:rPr>
              </w:rPrChange>
            </w:rPr>
            <w:delText>Visualización del Recorrido por cada línea de bus.</w:delText>
          </w:r>
        </w:del>
      </w:ins>
    </w:p>
    <w:p w:rsidR="00196409" w:rsidRPr="00465DBA" w:rsidDel="00A10F7D" w:rsidRDefault="00196409">
      <w:pPr>
        <w:pStyle w:val="Prrafodelista"/>
        <w:numPr>
          <w:ilvl w:val="0"/>
          <w:numId w:val="18"/>
        </w:numPr>
        <w:spacing w:after="0" w:line="360" w:lineRule="auto"/>
        <w:jc w:val="both"/>
        <w:rPr>
          <w:ins w:id="976" w:author="DAVIDS  GONZALEZ" w:date="2018-10-16T13:04:00Z"/>
          <w:del w:id="977" w:author="Davids Adrian Gonzalez Tigrero" w:date="2019-01-26T21:34:00Z"/>
          <w:rFonts w:ascii="Times New Roman" w:eastAsia="Calibri" w:hAnsi="Times New Roman" w:cs="Arial"/>
          <w:sz w:val="24"/>
          <w:szCs w:val="24"/>
          <w:lang w:val="es-ES"/>
        </w:rPr>
        <w:pPrChange w:id="978" w:author="DAVIDS  GONZALEZ" w:date="2018-10-16T13:16:00Z">
          <w:pPr>
            <w:pStyle w:val="Prrafodelista"/>
            <w:numPr>
              <w:numId w:val="18"/>
            </w:numPr>
            <w:tabs>
              <w:tab w:val="num" w:pos="360"/>
              <w:tab w:val="num" w:pos="720"/>
            </w:tabs>
            <w:autoSpaceDE w:val="0"/>
            <w:autoSpaceDN w:val="0"/>
            <w:adjustRightInd w:val="0"/>
            <w:spacing w:after="0" w:line="360" w:lineRule="auto"/>
            <w:ind w:hanging="720"/>
            <w:jc w:val="both"/>
          </w:pPr>
        </w:pPrChange>
      </w:pPr>
      <w:ins w:id="979" w:author="DAVIDS  GONZALEZ" w:date="2018-10-16T13:04:00Z">
        <w:del w:id="980" w:author="Davids Adrian Gonzalez Tigrero" w:date="2019-01-26T21:34:00Z">
          <w:r w:rsidRPr="00465DBA" w:rsidDel="00A10F7D">
            <w:rPr>
              <w:rFonts w:ascii="Times New Roman" w:eastAsia="Calibri" w:hAnsi="Times New Roman" w:cs="Arial"/>
              <w:sz w:val="24"/>
              <w:szCs w:val="24"/>
              <w:lang w:val="es-ES"/>
              <w:rPrChange w:id="981" w:author="DAVIDS  GONZALEZ" w:date="2018-10-16T13:04:00Z">
                <w:rPr>
                  <w:rFonts w:ascii="Arial" w:hAnsi="Arial" w:cs="Arial"/>
                  <w:sz w:val="24"/>
                  <w:szCs w:val="24"/>
                </w:rPr>
              </w:rPrChange>
            </w:rPr>
            <w:delText>Envió de notificaciones App Móvil – App Web.</w:delText>
          </w:r>
        </w:del>
      </w:ins>
    </w:p>
    <w:p w:rsidR="00196409" w:rsidRPr="00465DBA" w:rsidRDefault="00196409">
      <w:pPr>
        <w:spacing w:after="0" w:line="360" w:lineRule="auto"/>
        <w:jc w:val="both"/>
        <w:rPr>
          <w:ins w:id="982" w:author="DAVIDS  GONZALEZ" w:date="2018-10-16T13:04:00Z"/>
          <w:rFonts w:ascii="Times New Roman" w:eastAsia="Calibri" w:hAnsi="Times New Roman" w:cs="Arial"/>
          <w:sz w:val="24"/>
          <w:szCs w:val="24"/>
          <w:lang w:val="es-ES"/>
          <w:rPrChange w:id="983" w:author="DAVIDS  GONZALEZ" w:date="2018-10-16T13:04:00Z">
            <w:rPr>
              <w:ins w:id="984" w:author="DAVIDS  GONZALEZ" w:date="2018-10-16T13:04:00Z"/>
              <w:rFonts w:ascii="Arial" w:hAnsi="Arial" w:cs="Arial"/>
              <w:sz w:val="24"/>
              <w:szCs w:val="24"/>
            </w:rPr>
          </w:rPrChange>
        </w:rPr>
        <w:pPrChange w:id="985" w:author="DAVIDS  GONZALEZ" w:date="2018-10-16T13:16:00Z">
          <w:pPr>
            <w:pStyle w:val="Prrafodelista"/>
            <w:numPr>
              <w:numId w:val="18"/>
            </w:numPr>
            <w:tabs>
              <w:tab w:val="num" w:pos="360"/>
              <w:tab w:val="num" w:pos="720"/>
            </w:tabs>
            <w:autoSpaceDE w:val="0"/>
            <w:autoSpaceDN w:val="0"/>
            <w:adjustRightInd w:val="0"/>
            <w:spacing w:after="0" w:line="360" w:lineRule="auto"/>
            <w:ind w:hanging="720"/>
            <w:jc w:val="both"/>
          </w:pPr>
        </w:pPrChange>
      </w:pPr>
    </w:p>
    <w:p w:rsidR="00196409" w:rsidRPr="00BD0E7A" w:rsidDel="00B83A2E" w:rsidRDefault="00196409" w:rsidP="00196409">
      <w:pPr>
        <w:ind w:firstLine="360"/>
        <w:jc w:val="both"/>
        <w:rPr>
          <w:del w:id="986" w:author="DAVIDS  GONZALEZ" w:date="2018-10-16T13:07:00Z"/>
          <w:rFonts w:ascii="Arial" w:eastAsia="Times New Roman" w:hAnsi="Arial" w:cs="Arial"/>
          <w:sz w:val="24"/>
          <w:szCs w:val="24"/>
        </w:rPr>
      </w:pPr>
      <w:del w:id="987" w:author="DAVIDS  GONZALEZ" w:date="2018-10-16T13:07:00Z">
        <w:r w:rsidDel="00B83A2E">
          <w:rPr>
            <w:rFonts w:ascii="Arial" w:eastAsia="Times New Roman" w:hAnsi="Arial" w:cs="Arial"/>
            <w:sz w:val="24"/>
            <w:szCs w:val="24"/>
          </w:rPr>
          <w:delText>Desde los inicios de las metodologías que ayudan al desarrollo de software existieron muchas que fueron robustas como lo fue el Método Cascada. Sin embargo, el implementar metodologías tradicionales se obtiene ciertas desventajas, estas, son relacionadas a los requerimientos y que hoy en día son exigentes respecto al cambio. Debido a esta problemática este Proyecto se basará en una metodología ágil.</w:delText>
        </w:r>
      </w:del>
    </w:p>
    <w:p w:rsidR="00196409" w:rsidDel="00B83A2E" w:rsidRDefault="00196409" w:rsidP="00196409">
      <w:pPr>
        <w:ind w:firstLine="360"/>
        <w:jc w:val="both"/>
        <w:rPr>
          <w:del w:id="988" w:author="DAVIDS  GONZALEZ" w:date="2018-10-16T13:15:00Z"/>
          <w:rFonts w:ascii="Arial" w:eastAsia="Times New Roman" w:hAnsi="Arial" w:cs="Arial"/>
          <w:sz w:val="24"/>
          <w:szCs w:val="24"/>
        </w:rPr>
      </w:pPr>
      <w:del w:id="989" w:author="DAVIDS  GONZALEZ" w:date="2018-10-16T13:15:00Z">
        <w:r w:rsidDel="00B83A2E">
          <w:rPr>
            <w:rFonts w:ascii="Arial" w:eastAsia="Times New Roman" w:hAnsi="Arial" w:cs="Arial"/>
            <w:sz w:val="24"/>
            <w:szCs w:val="24"/>
          </w:rPr>
          <w:delText>Se aplicará una metodología de desarrollo iterativo que implica:</w:delText>
        </w:r>
      </w:del>
    </w:p>
    <w:p w:rsidR="00196409" w:rsidDel="00B83A2E" w:rsidRDefault="00196409">
      <w:pPr>
        <w:pStyle w:val="Prrafodelista"/>
        <w:numPr>
          <w:ilvl w:val="0"/>
          <w:numId w:val="2"/>
        </w:numPr>
        <w:spacing w:line="276" w:lineRule="auto"/>
        <w:jc w:val="both"/>
        <w:rPr>
          <w:del w:id="990" w:author="DAVIDS  GONZALEZ" w:date="2018-10-16T13:15:00Z"/>
          <w:rFonts w:ascii="Arial" w:eastAsia="Times New Roman" w:hAnsi="Arial" w:cs="Arial"/>
          <w:sz w:val="24"/>
          <w:szCs w:val="24"/>
        </w:rPr>
        <w:pPrChange w:id="991" w:author="DAVIDS  GONZALEZ" w:date="2018-10-16T13:16:00Z">
          <w:pPr>
            <w:pStyle w:val="Prrafodelista"/>
            <w:numPr>
              <w:numId w:val="2"/>
            </w:numPr>
            <w:spacing w:line="240" w:lineRule="auto"/>
            <w:ind w:hanging="360"/>
            <w:jc w:val="both"/>
          </w:pPr>
        </w:pPrChange>
      </w:pPr>
      <w:del w:id="992" w:author="DAVIDS  GONZALEZ" w:date="2018-10-16T13:15:00Z">
        <w:r w:rsidDel="00B83A2E">
          <w:rPr>
            <w:rFonts w:ascii="Arial" w:eastAsia="Times New Roman" w:hAnsi="Arial" w:cs="Arial"/>
            <w:sz w:val="24"/>
            <w:szCs w:val="24"/>
          </w:rPr>
          <w:delText>Recopilar los requisitos mediante la observación y las entrevistas.</w:delText>
        </w:r>
      </w:del>
    </w:p>
    <w:p w:rsidR="00196409" w:rsidDel="00B83A2E" w:rsidRDefault="00196409">
      <w:pPr>
        <w:pStyle w:val="Prrafodelista"/>
        <w:numPr>
          <w:ilvl w:val="0"/>
          <w:numId w:val="2"/>
        </w:numPr>
        <w:spacing w:line="276" w:lineRule="auto"/>
        <w:jc w:val="both"/>
        <w:rPr>
          <w:del w:id="993" w:author="DAVIDS  GONZALEZ" w:date="2018-10-16T13:15:00Z"/>
          <w:rFonts w:ascii="Arial" w:eastAsia="Times New Roman" w:hAnsi="Arial" w:cs="Arial"/>
          <w:sz w:val="24"/>
          <w:szCs w:val="24"/>
        </w:rPr>
        <w:pPrChange w:id="994" w:author="DAVIDS  GONZALEZ" w:date="2018-10-16T13:16:00Z">
          <w:pPr>
            <w:pStyle w:val="Prrafodelista"/>
            <w:numPr>
              <w:numId w:val="2"/>
            </w:numPr>
            <w:spacing w:line="240" w:lineRule="auto"/>
            <w:ind w:hanging="360"/>
            <w:jc w:val="both"/>
          </w:pPr>
        </w:pPrChange>
      </w:pPr>
      <w:del w:id="995" w:author="DAVIDS  GONZALEZ" w:date="2018-10-16T13:15:00Z">
        <w:r w:rsidDel="00B83A2E">
          <w:rPr>
            <w:rFonts w:ascii="Arial" w:eastAsia="Times New Roman" w:hAnsi="Arial" w:cs="Arial"/>
            <w:sz w:val="24"/>
            <w:szCs w:val="24"/>
          </w:rPr>
          <w:delText>Analizar la información recopilada y diseñar un modelo de solución.</w:delText>
        </w:r>
      </w:del>
    </w:p>
    <w:p w:rsidR="00196409" w:rsidDel="00B83A2E" w:rsidRDefault="00196409">
      <w:pPr>
        <w:pStyle w:val="Prrafodelista"/>
        <w:numPr>
          <w:ilvl w:val="0"/>
          <w:numId w:val="2"/>
        </w:numPr>
        <w:spacing w:line="276" w:lineRule="auto"/>
        <w:jc w:val="both"/>
        <w:rPr>
          <w:del w:id="996" w:author="DAVIDS  GONZALEZ" w:date="2018-10-16T13:15:00Z"/>
          <w:rFonts w:ascii="Arial" w:eastAsia="Times New Roman" w:hAnsi="Arial" w:cs="Arial"/>
          <w:sz w:val="24"/>
          <w:szCs w:val="24"/>
        </w:rPr>
        <w:pPrChange w:id="997" w:author="DAVIDS  GONZALEZ" w:date="2018-10-16T13:16:00Z">
          <w:pPr>
            <w:pStyle w:val="Prrafodelista"/>
            <w:numPr>
              <w:numId w:val="2"/>
            </w:numPr>
            <w:spacing w:line="240" w:lineRule="auto"/>
            <w:ind w:hanging="360"/>
            <w:jc w:val="both"/>
          </w:pPr>
        </w:pPrChange>
      </w:pPr>
      <w:del w:id="998" w:author="DAVIDS  GONZALEZ" w:date="2018-10-16T13:15:00Z">
        <w:r w:rsidDel="00B83A2E">
          <w:rPr>
            <w:rFonts w:ascii="Arial" w:eastAsia="Times New Roman" w:hAnsi="Arial" w:cs="Arial"/>
            <w:sz w:val="24"/>
            <w:szCs w:val="24"/>
          </w:rPr>
          <w:delText>Fase de desarrollo en la cual se realiza el diseño y la codificación de los procesos.</w:delText>
        </w:r>
      </w:del>
    </w:p>
    <w:p w:rsidR="00196409" w:rsidDel="00B83A2E" w:rsidRDefault="00196409">
      <w:pPr>
        <w:pStyle w:val="Prrafodelista"/>
        <w:numPr>
          <w:ilvl w:val="0"/>
          <w:numId w:val="2"/>
        </w:numPr>
        <w:spacing w:line="276" w:lineRule="auto"/>
        <w:jc w:val="both"/>
        <w:rPr>
          <w:del w:id="999" w:author="DAVIDS  GONZALEZ" w:date="2018-10-16T13:15:00Z"/>
          <w:rFonts w:ascii="Arial" w:eastAsia="Times New Roman" w:hAnsi="Arial" w:cs="Arial"/>
          <w:sz w:val="24"/>
          <w:szCs w:val="24"/>
        </w:rPr>
        <w:pPrChange w:id="1000" w:author="DAVIDS  GONZALEZ" w:date="2018-10-16T13:16:00Z">
          <w:pPr>
            <w:pStyle w:val="Prrafodelista"/>
            <w:numPr>
              <w:numId w:val="2"/>
            </w:numPr>
            <w:spacing w:line="240" w:lineRule="auto"/>
            <w:ind w:hanging="360"/>
            <w:jc w:val="both"/>
          </w:pPr>
        </w:pPrChange>
      </w:pPr>
      <w:del w:id="1001" w:author="DAVIDS  GONZALEZ" w:date="2018-10-16T13:15:00Z">
        <w:r w:rsidDel="00B83A2E">
          <w:rPr>
            <w:rFonts w:ascii="Arial" w:eastAsia="Times New Roman" w:hAnsi="Arial" w:cs="Arial"/>
            <w:sz w:val="24"/>
            <w:szCs w:val="24"/>
          </w:rPr>
          <w:delText>Fase de prueba en el que se corrige posibles errores en la aplicación.</w:delText>
        </w:r>
      </w:del>
    </w:p>
    <w:p w:rsidR="00196409" w:rsidDel="00B83A2E" w:rsidRDefault="00196409">
      <w:pPr>
        <w:pStyle w:val="Prrafodelista"/>
        <w:numPr>
          <w:ilvl w:val="0"/>
          <w:numId w:val="2"/>
        </w:numPr>
        <w:spacing w:line="276" w:lineRule="auto"/>
        <w:jc w:val="both"/>
        <w:rPr>
          <w:del w:id="1002" w:author="DAVIDS  GONZALEZ" w:date="2018-10-16T13:15:00Z"/>
          <w:rFonts w:ascii="Arial" w:eastAsia="Times New Roman" w:hAnsi="Arial" w:cs="Arial"/>
          <w:sz w:val="24"/>
          <w:szCs w:val="24"/>
        </w:rPr>
        <w:pPrChange w:id="1003" w:author="DAVIDS  GONZALEZ" w:date="2018-10-16T13:16:00Z">
          <w:pPr>
            <w:pStyle w:val="Prrafodelista"/>
            <w:numPr>
              <w:numId w:val="2"/>
            </w:numPr>
            <w:spacing w:line="240" w:lineRule="auto"/>
            <w:ind w:hanging="360"/>
            <w:jc w:val="both"/>
          </w:pPr>
        </w:pPrChange>
      </w:pPr>
      <w:del w:id="1004" w:author="DAVIDS  GONZALEZ" w:date="2018-10-16T13:15:00Z">
        <w:r w:rsidDel="00B83A2E">
          <w:rPr>
            <w:rFonts w:ascii="Arial" w:eastAsia="Times New Roman" w:hAnsi="Arial" w:cs="Arial"/>
            <w:sz w:val="24"/>
            <w:szCs w:val="24"/>
          </w:rPr>
          <w:delText>Fase de implementación, en esta fase el sistema queda de manera funcional y libre de errores.</w:delText>
        </w:r>
      </w:del>
    </w:p>
    <w:p w:rsidR="00196409" w:rsidRDefault="00196409" w:rsidP="003D4936">
      <w:pPr>
        <w:spacing w:after="0" w:line="360" w:lineRule="auto"/>
        <w:jc w:val="both"/>
        <w:rPr>
          <w:rFonts w:ascii="Times New Roman" w:eastAsia="Calibri" w:hAnsi="Times New Roman" w:cs="Arial"/>
          <w:sz w:val="24"/>
          <w:szCs w:val="24"/>
          <w:lang w:val="es-ES"/>
        </w:rPr>
      </w:pPr>
      <w:r>
        <w:rPr>
          <w:rFonts w:ascii="Arial" w:eastAsia="Times New Roman" w:hAnsi="Arial" w:cs="Arial"/>
          <w:sz w:val="24"/>
          <w:szCs w:val="24"/>
        </w:rPr>
        <w:tab/>
      </w:r>
      <w:r w:rsidRPr="003D4936">
        <w:rPr>
          <w:rFonts w:ascii="Times New Roman" w:eastAsia="Calibri" w:hAnsi="Times New Roman" w:cs="Arial"/>
          <w:sz w:val="24"/>
          <w:szCs w:val="24"/>
          <w:lang w:val="es-ES"/>
        </w:rPr>
        <w:t xml:space="preserve">Los datos que </w:t>
      </w:r>
      <w:r w:rsidR="00465DBA" w:rsidRPr="003D4936">
        <w:rPr>
          <w:rFonts w:ascii="Times New Roman" w:eastAsia="Calibri" w:hAnsi="Times New Roman" w:cs="Arial"/>
          <w:sz w:val="24"/>
          <w:szCs w:val="24"/>
          <w:lang w:val="es-ES"/>
        </w:rPr>
        <w:t xml:space="preserve">son </w:t>
      </w:r>
      <w:r w:rsidRPr="003D4936">
        <w:rPr>
          <w:rFonts w:ascii="Times New Roman" w:eastAsia="Calibri" w:hAnsi="Times New Roman" w:cs="Arial"/>
          <w:sz w:val="24"/>
          <w:szCs w:val="24"/>
          <w:lang w:val="es-ES"/>
        </w:rPr>
        <w:t xml:space="preserve">registrados en la aplicación, en su mayoría </w:t>
      </w:r>
      <w:r w:rsidR="00465DBA" w:rsidRPr="003D4936">
        <w:rPr>
          <w:rFonts w:ascii="Times New Roman" w:eastAsia="Calibri" w:hAnsi="Times New Roman" w:cs="Arial"/>
          <w:sz w:val="24"/>
          <w:szCs w:val="24"/>
          <w:lang w:val="es-ES"/>
        </w:rPr>
        <w:t xml:space="preserve">son </w:t>
      </w:r>
      <w:r w:rsidRPr="003D4936">
        <w:rPr>
          <w:rFonts w:ascii="Times New Roman" w:eastAsia="Calibri" w:hAnsi="Times New Roman" w:cs="Arial"/>
          <w:sz w:val="24"/>
          <w:szCs w:val="24"/>
          <w:lang w:val="es-ES"/>
        </w:rPr>
        <w:t xml:space="preserve">datos generados por el dispositivo (prototipo) y solo </w:t>
      </w:r>
      <w:r w:rsidR="00465DBA" w:rsidRPr="003D4936">
        <w:rPr>
          <w:rFonts w:ascii="Times New Roman" w:eastAsia="Calibri" w:hAnsi="Times New Roman" w:cs="Arial"/>
          <w:sz w:val="24"/>
          <w:szCs w:val="24"/>
          <w:lang w:val="es-ES"/>
        </w:rPr>
        <w:t>tienen</w:t>
      </w:r>
      <w:r w:rsidRPr="003D4936">
        <w:rPr>
          <w:rFonts w:ascii="Times New Roman" w:eastAsia="Calibri" w:hAnsi="Times New Roman" w:cs="Arial"/>
          <w:sz w:val="24"/>
          <w:szCs w:val="24"/>
          <w:lang w:val="es-ES"/>
        </w:rPr>
        <w:t xml:space="preserve"> acceso a esta información los entes públicos</w:t>
      </w:r>
      <w:r w:rsidR="00CC6E30">
        <w:rPr>
          <w:rFonts w:ascii="Times New Roman" w:eastAsia="Calibri" w:hAnsi="Times New Roman" w:cs="Arial"/>
          <w:sz w:val="24"/>
          <w:szCs w:val="24"/>
          <w:lang w:val="es-ES"/>
        </w:rPr>
        <w:t xml:space="preserve"> y usuarios que usan el transporte público urbano en la península a través de la aplicación móvil</w:t>
      </w:r>
      <w:r w:rsidRPr="003D4936">
        <w:rPr>
          <w:rFonts w:ascii="Times New Roman" w:eastAsia="Calibri" w:hAnsi="Times New Roman" w:cs="Arial"/>
          <w:sz w:val="24"/>
          <w:szCs w:val="24"/>
          <w:lang w:val="es-ES"/>
        </w:rPr>
        <w:t>.</w:t>
      </w:r>
    </w:p>
    <w:p w:rsidR="003D4936" w:rsidRPr="003D4936" w:rsidRDefault="003D4936" w:rsidP="003D4936">
      <w:pPr>
        <w:spacing w:after="0" w:line="360" w:lineRule="auto"/>
        <w:jc w:val="both"/>
        <w:rPr>
          <w:rFonts w:ascii="Times New Roman" w:eastAsia="Calibri" w:hAnsi="Times New Roman" w:cs="Arial"/>
          <w:sz w:val="24"/>
          <w:szCs w:val="24"/>
          <w:lang w:val="es-ES"/>
        </w:rPr>
      </w:pPr>
    </w:p>
    <w:p w:rsidR="00196409" w:rsidRDefault="00196409" w:rsidP="003D4936">
      <w:pPr>
        <w:spacing w:after="0" w:line="360" w:lineRule="auto"/>
        <w:jc w:val="both"/>
        <w:rPr>
          <w:rFonts w:ascii="Times New Roman" w:eastAsia="Calibri" w:hAnsi="Times New Roman" w:cs="Arial"/>
          <w:sz w:val="24"/>
          <w:szCs w:val="24"/>
          <w:lang w:val="es-ES"/>
        </w:rPr>
      </w:pPr>
      <w:r>
        <w:rPr>
          <w:rFonts w:ascii="Arial" w:eastAsia="Times New Roman" w:hAnsi="Arial" w:cs="Arial"/>
          <w:sz w:val="24"/>
          <w:szCs w:val="24"/>
        </w:rPr>
        <w:tab/>
      </w:r>
      <w:r w:rsidRPr="003D4936">
        <w:rPr>
          <w:rFonts w:ascii="Times New Roman" w:eastAsia="Calibri" w:hAnsi="Times New Roman" w:cs="Arial"/>
          <w:sz w:val="24"/>
          <w:szCs w:val="24"/>
          <w:lang w:val="es-ES"/>
        </w:rPr>
        <w:t xml:space="preserve">Cabe recalcar que en la fase de PRUEBAS se </w:t>
      </w:r>
      <w:r w:rsidR="00465DBA" w:rsidRPr="003D4936">
        <w:rPr>
          <w:rFonts w:ascii="Times New Roman" w:eastAsia="Calibri" w:hAnsi="Times New Roman" w:cs="Arial"/>
          <w:sz w:val="24"/>
          <w:szCs w:val="24"/>
          <w:lang w:val="es-ES"/>
        </w:rPr>
        <w:t>realiz</w:t>
      </w:r>
      <w:r w:rsidR="003D4936">
        <w:rPr>
          <w:rFonts w:ascii="Times New Roman" w:eastAsia="Calibri" w:hAnsi="Times New Roman" w:cs="Arial"/>
          <w:sz w:val="24"/>
          <w:szCs w:val="24"/>
          <w:lang w:val="es-ES"/>
        </w:rPr>
        <w:t xml:space="preserve">ó </w:t>
      </w:r>
      <w:r w:rsidRPr="003D4936">
        <w:rPr>
          <w:rFonts w:ascii="Times New Roman" w:eastAsia="Calibri" w:hAnsi="Times New Roman" w:cs="Arial"/>
          <w:sz w:val="24"/>
          <w:szCs w:val="24"/>
          <w:lang w:val="es-ES"/>
        </w:rPr>
        <w:t xml:space="preserve">la inserción de datos ficticios en la Base de Datos Documental con el fin de que se puedan hacer peticiones y </w:t>
      </w:r>
      <w:r w:rsidRPr="003D4936">
        <w:rPr>
          <w:rFonts w:ascii="Times New Roman" w:eastAsia="Calibri" w:hAnsi="Times New Roman" w:cs="Arial"/>
          <w:sz w:val="24"/>
          <w:szCs w:val="24"/>
          <w:lang w:val="es-ES"/>
        </w:rPr>
        <w:lastRenderedPageBreak/>
        <w:t xml:space="preserve">actualizaciones externas de manera óptima y eficaz. Estas pruebas </w:t>
      </w:r>
      <w:r w:rsidR="00465DBA" w:rsidRPr="003D4936">
        <w:rPr>
          <w:rFonts w:ascii="Times New Roman" w:eastAsia="Calibri" w:hAnsi="Times New Roman" w:cs="Arial"/>
          <w:sz w:val="24"/>
          <w:szCs w:val="24"/>
          <w:lang w:val="es-ES"/>
        </w:rPr>
        <w:t>fueron</w:t>
      </w:r>
      <w:r w:rsidRPr="003D4936">
        <w:rPr>
          <w:rFonts w:ascii="Times New Roman" w:eastAsia="Calibri" w:hAnsi="Times New Roman" w:cs="Arial"/>
          <w:sz w:val="24"/>
          <w:szCs w:val="24"/>
          <w:lang w:val="es-ES"/>
        </w:rPr>
        <w:t xml:space="preserve"> ejecutadas como </w:t>
      </w:r>
      <w:proofErr w:type="gramStart"/>
      <w:r w:rsidRPr="003D4936">
        <w:rPr>
          <w:rFonts w:ascii="Times New Roman" w:eastAsia="Calibri" w:hAnsi="Times New Roman" w:cs="Arial"/>
          <w:sz w:val="24"/>
          <w:szCs w:val="24"/>
          <w:lang w:val="es-ES"/>
        </w:rPr>
        <w:t>localhost</w:t>
      </w:r>
      <w:proofErr w:type="gramEnd"/>
      <w:r w:rsidRPr="003D4936">
        <w:rPr>
          <w:rFonts w:ascii="Times New Roman" w:eastAsia="Calibri" w:hAnsi="Times New Roman" w:cs="Arial"/>
          <w:sz w:val="24"/>
          <w:szCs w:val="24"/>
          <w:lang w:val="es-ES"/>
        </w:rPr>
        <w:t xml:space="preserve"> pero en distintos Navegadores (Chrome, Firefox, Opera), para comprobar diseños, funcionalidades, componentes del servicio, seguridad y adaptación</w:t>
      </w:r>
      <w:r w:rsidR="00CC6E30">
        <w:rPr>
          <w:rFonts w:ascii="Times New Roman" w:eastAsia="Calibri" w:hAnsi="Times New Roman" w:cs="Arial"/>
          <w:sz w:val="24"/>
          <w:szCs w:val="24"/>
          <w:lang w:val="es-ES"/>
        </w:rPr>
        <w:t xml:space="preserve">. Además de pruebas realizadas bajo una aplicación que me permite monitorear servicios </w:t>
      </w:r>
      <w:proofErr w:type="spellStart"/>
      <w:r w:rsidR="00CC6E30">
        <w:rPr>
          <w:rFonts w:ascii="Times New Roman" w:eastAsia="Calibri" w:hAnsi="Times New Roman" w:cs="Arial"/>
          <w:sz w:val="24"/>
          <w:szCs w:val="24"/>
          <w:lang w:val="es-ES"/>
        </w:rPr>
        <w:t>Rest</w:t>
      </w:r>
      <w:proofErr w:type="spellEnd"/>
      <w:r w:rsidR="00CC6E30">
        <w:rPr>
          <w:rFonts w:ascii="Times New Roman" w:eastAsia="Calibri" w:hAnsi="Times New Roman" w:cs="Arial"/>
          <w:sz w:val="24"/>
          <w:szCs w:val="24"/>
          <w:lang w:val="es-ES"/>
        </w:rPr>
        <w:t xml:space="preserve"> como lo es </w:t>
      </w:r>
      <w:proofErr w:type="spellStart"/>
      <w:proofErr w:type="gramStart"/>
      <w:r w:rsidR="00CC6E30">
        <w:rPr>
          <w:rFonts w:ascii="Times New Roman" w:eastAsia="Calibri" w:hAnsi="Times New Roman" w:cs="Arial"/>
          <w:sz w:val="24"/>
          <w:szCs w:val="24"/>
          <w:lang w:val="es-ES"/>
        </w:rPr>
        <w:t>Postman</w:t>
      </w:r>
      <w:proofErr w:type="spellEnd"/>
      <w:r w:rsidR="00CC6E30">
        <w:rPr>
          <w:rFonts w:ascii="Times New Roman" w:eastAsia="Calibri" w:hAnsi="Times New Roman" w:cs="Arial"/>
          <w:sz w:val="24"/>
          <w:szCs w:val="24"/>
          <w:lang w:val="es-ES"/>
        </w:rPr>
        <w:t>.</w:t>
      </w:r>
      <w:r w:rsidRPr="003D4936">
        <w:rPr>
          <w:rFonts w:ascii="Times New Roman" w:eastAsia="Calibri" w:hAnsi="Times New Roman" w:cs="Arial"/>
          <w:sz w:val="24"/>
          <w:szCs w:val="24"/>
          <w:lang w:val="es-ES"/>
        </w:rPr>
        <w:t>.</w:t>
      </w:r>
      <w:proofErr w:type="gramEnd"/>
    </w:p>
    <w:p w:rsidR="003D4936" w:rsidRPr="003D4936" w:rsidRDefault="003D4936" w:rsidP="003D4936">
      <w:pPr>
        <w:spacing w:after="0" w:line="360" w:lineRule="auto"/>
        <w:jc w:val="both"/>
        <w:rPr>
          <w:rFonts w:ascii="Times New Roman" w:eastAsia="Calibri" w:hAnsi="Times New Roman" w:cs="Arial"/>
          <w:sz w:val="24"/>
          <w:szCs w:val="24"/>
          <w:lang w:val="es-ES"/>
        </w:rPr>
      </w:pPr>
    </w:p>
    <w:p w:rsidR="00465DBA" w:rsidRDefault="00465DBA" w:rsidP="003D4936">
      <w:pPr>
        <w:spacing w:after="0" w:line="360" w:lineRule="auto"/>
        <w:jc w:val="both"/>
        <w:rPr>
          <w:rFonts w:ascii="Times New Roman" w:eastAsia="Calibri" w:hAnsi="Times New Roman" w:cs="Arial"/>
          <w:sz w:val="24"/>
          <w:szCs w:val="24"/>
          <w:lang w:val="es-ES"/>
        </w:rPr>
      </w:pPr>
      <w:r w:rsidRPr="003D4936">
        <w:rPr>
          <w:rFonts w:ascii="Times New Roman" w:eastAsia="Calibri" w:hAnsi="Times New Roman" w:cs="Arial"/>
          <w:sz w:val="24"/>
          <w:szCs w:val="24"/>
          <w:lang w:val="es-ES"/>
        </w:rPr>
        <w:t>Además, como parte del ambiente de pruebas se hizo posible integrar el simular un bus en tiempo real para realizar estimaciones de tiempo de llegada del bus a ciertas paradas además de poder visualizar en tiempo real la ubicación del bus y estimar tráfico de buses dentro de la península.</w:t>
      </w:r>
    </w:p>
    <w:p w:rsidR="003D4936" w:rsidRPr="003D4936" w:rsidRDefault="003D4936" w:rsidP="003D4936">
      <w:pPr>
        <w:spacing w:after="0" w:line="360" w:lineRule="auto"/>
        <w:jc w:val="both"/>
        <w:rPr>
          <w:rFonts w:ascii="Times New Roman" w:eastAsia="Calibri" w:hAnsi="Times New Roman" w:cs="Arial"/>
          <w:sz w:val="24"/>
          <w:szCs w:val="24"/>
          <w:lang w:val="es-ES"/>
        </w:rPr>
      </w:pPr>
    </w:p>
    <w:p w:rsidR="00196409" w:rsidRDefault="00196409" w:rsidP="003D4936">
      <w:pPr>
        <w:spacing w:after="0" w:line="360" w:lineRule="auto"/>
        <w:jc w:val="both"/>
        <w:rPr>
          <w:rFonts w:ascii="Times New Roman" w:eastAsia="Calibri" w:hAnsi="Times New Roman" w:cs="Arial"/>
          <w:sz w:val="24"/>
          <w:szCs w:val="24"/>
          <w:lang w:val="es-ES"/>
        </w:rPr>
      </w:pPr>
      <w:r w:rsidRPr="003D4936">
        <w:rPr>
          <w:rFonts w:ascii="Times New Roman" w:eastAsia="Calibri" w:hAnsi="Times New Roman" w:cs="Arial"/>
          <w:sz w:val="24"/>
          <w:szCs w:val="24"/>
          <w:lang w:val="es-ES"/>
        </w:rPr>
        <w:t xml:space="preserve">Se </w:t>
      </w:r>
      <w:r w:rsidR="00465DBA" w:rsidRPr="003D4936">
        <w:rPr>
          <w:rFonts w:ascii="Times New Roman" w:eastAsia="Calibri" w:hAnsi="Times New Roman" w:cs="Arial"/>
          <w:sz w:val="24"/>
          <w:szCs w:val="24"/>
          <w:lang w:val="es-ES"/>
        </w:rPr>
        <w:t>mostraron avances</w:t>
      </w:r>
      <w:r w:rsidRPr="003D4936">
        <w:rPr>
          <w:rFonts w:ascii="Times New Roman" w:eastAsia="Calibri" w:hAnsi="Times New Roman" w:cs="Arial"/>
          <w:sz w:val="24"/>
          <w:szCs w:val="24"/>
          <w:lang w:val="es-ES"/>
        </w:rPr>
        <w:t xml:space="preserve"> a</w:t>
      </w:r>
      <w:r w:rsidR="00465DBA" w:rsidRPr="003D4936">
        <w:rPr>
          <w:rFonts w:ascii="Times New Roman" w:eastAsia="Calibri" w:hAnsi="Times New Roman" w:cs="Arial"/>
          <w:sz w:val="24"/>
          <w:szCs w:val="24"/>
          <w:lang w:val="es-ES"/>
        </w:rPr>
        <w:t xml:space="preserve"> los </w:t>
      </w:r>
      <w:r w:rsidR="003D4936" w:rsidRPr="003D4936">
        <w:rPr>
          <w:rFonts w:ascii="Times New Roman" w:eastAsia="Calibri" w:hAnsi="Times New Roman" w:cs="Arial"/>
          <w:sz w:val="24"/>
          <w:szCs w:val="24"/>
          <w:lang w:val="es-ES"/>
        </w:rPr>
        <w:t>módulos pertenecientes al proyecto de su correcta funcionalidad</w:t>
      </w:r>
      <w:r w:rsidRPr="003D4936">
        <w:rPr>
          <w:rFonts w:ascii="Times New Roman" w:eastAsia="Calibri" w:hAnsi="Times New Roman" w:cs="Arial"/>
          <w:sz w:val="24"/>
          <w:szCs w:val="24"/>
          <w:lang w:val="es-ES"/>
        </w:rPr>
        <w:t xml:space="preserve"> para verificar que se esté cumpliendo con los requerimientos planteados y al ser un modelo de desarrollo iterativo el sistema web debe ser flexible a cambios al igual que soportar el desarrollo de nuevos procesos.</w:t>
      </w:r>
    </w:p>
    <w:p w:rsidR="003D4936" w:rsidRPr="003D4936" w:rsidDel="00AB207C" w:rsidRDefault="003D4936" w:rsidP="003D4936">
      <w:pPr>
        <w:spacing w:after="0" w:line="360" w:lineRule="auto"/>
        <w:jc w:val="both"/>
        <w:rPr>
          <w:del w:id="1005" w:author="Davids Adrian Gonzalez Tigrero" w:date="2019-01-26T21:49:00Z"/>
          <w:rFonts w:ascii="Times New Roman" w:eastAsia="Calibri" w:hAnsi="Times New Roman" w:cs="Arial"/>
          <w:sz w:val="24"/>
          <w:szCs w:val="24"/>
          <w:lang w:val="es-ES"/>
        </w:rPr>
      </w:pPr>
    </w:p>
    <w:p w:rsidR="00196409" w:rsidRPr="003D4936" w:rsidRDefault="00196409">
      <w:pPr>
        <w:spacing w:after="0" w:line="360" w:lineRule="auto"/>
        <w:jc w:val="both"/>
        <w:rPr>
          <w:ins w:id="1006" w:author="DAVIDS  GONZALEZ" w:date="2018-10-16T13:16:00Z"/>
          <w:rFonts w:ascii="Times New Roman" w:eastAsia="Calibri" w:hAnsi="Times New Roman" w:cs="Arial"/>
          <w:sz w:val="24"/>
          <w:szCs w:val="24"/>
          <w:lang w:val="es-ES"/>
        </w:rPr>
        <w:pPrChange w:id="1007" w:author="Davids Adrian Gonzalez Tigrero" w:date="2019-01-26T21:49:00Z">
          <w:pPr>
            <w:spacing w:after="0" w:line="240" w:lineRule="auto"/>
          </w:pPr>
        </w:pPrChange>
      </w:pPr>
    </w:p>
    <w:p w:rsidR="00196409" w:rsidRPr="003D4936" w:rsidRDefault="00196409">
      <w:pPr>
        <w:spacing w:after="0" w:line="360" w:lineRule="auto"/>
        <w:jc w:val="both"/>
        <w:rPr>
          <w:ins w:id="1008" w:author="DAVIDS  GONZALEZ" w:date="2018-10-16T13:16:00Z"/>
          <w:rFonts w:ascii="Times New Roman" w:eastAsia="Calibri" w:hAnsi="Times New Roman" w:cs="Arial"/>
          <w:sz w:val="24"/>
          <w:szCs w:val="24"/>
          <w:lang w:val="es-ES"/>
        </w:rPr>
        <w:pPrChange w:id="1009" w:author="Davids Adrian Gonzalez Tigrero" w:date="2019-01-26T21:49:00Z">
          <w:pPr/>
        </w:pPrChange>
      </w:pPr>
      <w:ins w:id="1010" w:author="DAVIDS  GONZALEZ" w:date="2018-10-16T13:16:00Z">
        <w:r w:rsidRPr="003D4936">
          <w:rPr>
            <w:rFonts w:ascii="Times New Roman" w:eastAsia="Calibri" w:hAnsi="Times New Roman" w:cs="Arial"/>
            <w:sz w:val="24"/>
            <w:szCs w:val="24"/>
            <w:lang w:val="es-ES"/>
          </w:rPr>
          <w:t>Al final se unirán todos los módulos del proyecto Capa de Servicios Web y Geográficos y se presentara el producto final.</w:t>
        </w:r>
      </w:ins>
    </w:p>
    <w:p w:rsidR="00196409" w:rsidRPr="00921E30" w:rsidRDefault="00196409" w:rsidP="00921E30">
      <w:pPr>
        <w:rPr>
          <w:b/>
          <w:bCs/>
        </w:rPr>
      </w:pPr>
    </w:p>
    <w:p w:rsidR="00F87E74" w:rsidRDefault="00F87E74" w:rsidP="001A037C">
      <w:pPr>
        <w:pStyle w:val="Ttulo1"/>
      </w:pPr>
      <w:bookmarkStart w:id="1011" w:name="_Toc5382658"/>
      <w:r>
        <w:t>CAPITULO II</w:t>
      </w:r>
      <w:bookmarkEnd w:id="1011"/>
    </w:p>
    <w:p w:rsidR="00D92DEC" w:rsidRDefault="00D92DEC" w:rsidP="00B62AF9">
      <w:pPr>
        <w:pStyle w:val="Ttulo2"/>
        <w:numPr>
          <w:ilvl w:val="0"/>
          <w:numId w:val="17"/>
        </w:numPr>
      </w:pPr>
      <w:bookmarkStart w:id="1012" w:name="_Toc5382659"/>
      <w:r>
        <w:t>Propuesta</w:t>
      </w:r>
      <w:bookmarkEnd w:id="1012"/>
    </w:p>
    <w:p w:rsidR="003D4936" w:rsidRDefault="003D4936" w:rsidP="00B62AF9">
      <w:pPr>
        <w:pStyle w:val="Estilo1"/>
        <w:numPr>
          <w:ilvl w:val="1"/>
          <w:numId w:val="17"/>
        </w:numPr>
      </w:pPr>
      <w:r>
        <w:t>Marco</w:t>
      </w:r>
      <w:r w:rsidR="007F538F">
        <w:t xml:space="preserve"> Contextual</w:t>
      </w:r>
    </w:p>
    <w:p w:rsidR="007F538F" w:rsidRDefault="00CA5A96" w:rsidP="00B62AF9">
      <w:pPr>
        <w:pStyle w:val="Estilo1"/>
        <w:numPr>
          <w:ilvl w:val="2"/>
          <w:numId w:val="17"/>
        </w:numPr>
      </w:pPr>
      <w:r>
        <w:t>Agencia Nacional de Transito – ANT</w:t>
      </w:r>
    </w:p>
    <w:p w:rsidR="00B9241C" w:rsidRDefault="00CA5A96" w:rsidP="00B62AF9">
      <w:pPr>
        <w:pStyle w:val="Estilo1"/>
        <w:numPr>
          <w:ilvl w:val="0"/>
          <w:numId w:val="0"/>
        </w:numPr>
      </w:pPr>
      <w:r>
        <w:t>Misión</w:t>
      </w:r>
    </w:p>
    <w:p w:rsidR="00EA0547" w:rsidRDefault="002072D2" w:rsidP="00444133">
      <w:pPr>
        <w:spacing w:after="0" w:line="360" w:lineRule="auto"/>
        <w:jc w:val="both"/>
        <w:rPr>
          <w:rFonts w:ascii="Times New Roman" w:eastAsia="Calibri" w:hAnsi="Times New Roman" w:cs="Arial"/>
          <w:sz w:val="24"/>
          <w:szCs w:val="24"/>
          <w:lang w:val="es-ES"/>
        </w:rPr>
      </w:pPr>
      <w:r>
        <w:rPr>
          <w:rFonts w:ascii="Times New Roman" w:eastAsia="Calibri" w:hAnsi="Times New Roman" w:cs="Arial"/>
          <w:sz w:val="24"/>
          <w:szCs w:val="24"/>
          <w:lang w:val="es-ES"/>
        </w:rPr>
        <w:t xml:space="preserve">La agencia nacional de transito tiene como misión </w:t>
      </w:r>
      <w:r w:rsidR="00EA0547" w:rsidRPr="00EA0547">
        <w:rPr>
          <w:rFonts w:ascii="Times New Roman" w:eastAsia="Calibri" w:hAnsi="Times New Roman" w:cs="Arial"/>
          <w:sz w:val="24"/>
          <w:szCs w:val="24"/>
          <w:lang w:val="es-ES"/>
        </w:rPr>
        <w:t>“Planificar, regular y controlar la gestión del Transporte Terrestre, Tránsito y Seguridad Vial</w:t>
      </w:r>
      <w:r>
        <w:rPr>
          <w:rFonts w:ascii="Times New Roman" w:eastAsia="Calibri" w:hAnsi="Times New Roman" w:cs="Arial"/>
          <w:sz w:val="24"/>
          <w:szCs w:val="24"/>
          <w:lang w:val="es-ES"/>
        </w:rPr>
        <w:t>”</w:t>
      </w:r>
      <w:r w:rsidRPr="002072D2">
        <w:rPr>
          <w:rFonts w:ascii="Times New Roman" w:eastAsia="Calibri" w:hAnsi="Times New Roman" w:cs="Arial"/>
          <w:sz w:val="24"/>
          <w:szCs w:val="24"/>
          <w:lang w:val="es-ES"/>
        </w:rPr>
        <w:t xml:space="preserve"> </w:t>
      </w:r>
      <w:sdt>
        <w:sdtPr>
          <w:rPr>
            <w:rFonts w:ascii="Times New Roman" w:eastAsia="Calibri" w:hAnsi="Times New Roman" w:cs="Arial"/>
            <w:sz w:val="24"/>
            <w:szCs w:val="24"/>
            <w:lang w:val="es-ES"/>
          </w:rPr>
          <w:id w:val="-1336222614"/>
          <w:citation/>
        </w:sdtPr>
        <w:sdtContent>
          <w:r w:rsidRPr="00EA0547">
            <w:rPr>
              <w:rFonts w:ascii="Times New Roman" w:eastAsia="Calibri" w:hAnsi="Times New Roman" w:cs="Arial"/>
              <w:sz w:val="24"/>
              <w:szCs w:val="24"/>
              <w:lang w:val="es-ES"/>
            </w:rPr>
            <w:fldChar w:fldCharType="begin"/>
          </w:r>
          <w:r w:rsidRPr="00EA0547">
            <w:rPr>
              <w:rFonts w:ascii="Times New Roman" w:eastAsia="Calibri" w:hAnsi="Times New Roman" w:cs="Arial"/>
              <w:sz w:val="24"/>
              <w:szCs w:val="24"/>
              <w:lang w:val="es-ES"/>
            </w:rPr>
            <w:instrText xml:space="preserve"> CITATION Age18 \l 12298 </w:instrText>
          </w:r>
          <w:r w:rsidRPr="00EA0547">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w:t>
          </w:r>
          <w:r w:rsidRPr="00EA0547">
            <w:rPr>
              <w:rFonts w:ascii="Times New Roman" w:eastAsia="Calibri" w:hAnsi="Times New Roman" w:cs="Arial"/>
              <w:sz w:val="24"/>
              <w:szCs w:val="24"/>
              <w:lang w:val="es-ES"/>
            </w:rPr>
            <w:fldChar w:fldCharType="end"/>
          </w:r>
        </w:sdtContent>
      </w:sdt>
      <w:r w:rsidR="00EA0547" w:rsidRPr="00EA0547">
        <w:rPr>
          <w:rFonts w:ascii="Times New Roman" w:eastAsia="Calibri" w:hAnsi="Times New Roman" w:cs="Arial"/>
          <w:sz w:val="24"/>
          <w:szCs w:val="24"/>
          <w:lang w:val="es-ES"/>
        </w:rPr>
        <w:t xml:space="preserve"> </w:t>
      </w:r>
      <w:r w:rsidR="00444133">
        <w:rPr>
          <w:rFonts w:ascii="Times New Roman" w:eastAsia="Calibri" w:hAnsi="Times New Roman" w:cs="Arial"/>
          <w:sz w:val="24"/>
          <w:szCs w:val="24"/>
          <w:lang w:val="es-ES"/>
        </w:rPr>
        <w:t xml:space="preserve">dentro del </w:t>
      </w:r>
      <w:r>
        <w:rPr>
          <w:rFonts w:ascii="Times New Roman" w:eastAsia="Calibri" w:hAnsi="Times New Roman" w:cs="Arial"/>
          <w:sz w:val="24"/>
          <w:szCs w:val="24"/>
          <w:lang w:val="es-ES"/>
        </w:rPr>
        <w:t xml:space="preserve">territorio ecuatoriano y lo realiza con el fin de garantizar </w:t>
      </w:r>
      <w:r w:rsidR="00444133">
        <w:rPr>
          <w:rFonts w:ascii="Times New Roman" w:eastAsia="Calibri" w:hAnsi="Times New Roman" w:cs="Arial"/>
          <w:sz w:val="24"/>
          <w:szCs w:val="24"/>
          <w:lang w:val="es-ES"/>
        </w:rPr>
        <w:t>a los ciudadanos la movilidad de una manera segura y libre</w:t>
      </w:r>
      <w:r w:rsidR="00EA0547" w:rsidRPr="00EA0547">
        <w:rPr>
          <w:rFonts w:ascii="Times New Roman" w:eastAsia="Calibri" w:hAnsi="Times New Roman" w:cs="Arial"/>
          <w:sz w:val="24"/>
          <w:szCs w:val="24"/>
          <w:lang w:val="es-ES"/>
        </w:rPr>
        <w:t>,</w:t>
      </w:r>
      <w:r w:rsidR="00444133">
        <w:rPr>
          <w:rFonts w:ascii="Times New Roman" w:eastAsia="Calibri" w:hAnsi="Times New Roman" w:cs="Arial"/>
          <w:sz w:val="24"/>
          <w:szCs w:val="24"/>
          <w:lang w:val="es-ES"/>
        </w:rPr>
        <w:t xml:space="preserve"> de tal manera que los ciudadanos se sientan cómodos con el servicio prestado.</w:t>
      </w:r>
      <w:r w:rsidR="00EA0547" w:rsidRPr="00EA0547">
        <w:rPr>
          <w:rFonts w:ascii="Times New Roman" w:eastAsia="Calibri" w:hAnsi="Times New Roman" w:cs="Arial"/>
          <w:sz w:val="24"/>
          <w:szCs w:val="24"/>
          <w:lang w:val="es-ES"/>
        </w:rPr>
        <w:t xml:space="preserve"> </w:t>
      </w:r>
      <w:r w:rsidR="00444133">
        <w:rPr>
          <w:rFonts w:ascii="Times New Roman" w:eastAsia="Calibri" w:hAnsi="Times New Roman" w:cs="Arial"/>
          <w:sz w:val="24"/>
          <w:szCs w:val="24"/>
          <w:lang w:val="es-ES"/>
        </w:rPr>
        <w:t>Además de buscar medios que ayuden a</w:t>
      </w:r>
      <w:r w:rsidR="00EA0547" w:rsidRPr="00EA0547">
        <w:rPr>
          <w:rFonts w:ascii="Times New Roman" w:eastAsia="Calibri" w:hAnsi="Times New Roman" w:cs="Arial"/>
          <w:sz w:val="24"/>
          <w:szCs w:val="24"/>
          <w:lang w:val="es-ES"/>
        </w:rPr>
        <w:t xml:space="preserve"> la preservación del medio ambiente y </w:t>
      </w:r>
      <w:r w:rsidR="00444133">
        <w:rPr>
          <w:rFonts w:ascii="Times New Roman" w:eastAsia="Calibri" w:hAnsi="Times New Roman" w:cs="Arial"/>
          <w:sz w:val="24"/>
          <w:szCs w:val="24"/>
          <w:lang w:val="es-ES"/>
        </w:rPr>
        <w:t>ayudando</w:t>
      </w:r>
      <w:r w:rsidR="00EA0547" w:rsidRPr="00EA0547">
        <w:rPr>
          <w:rFonts w:ascii="Times New Roman" w:eastAsia="Calibri" w:hAnsi="Times New Roman" w:cs="Arial"/>
          <w:sz w:val="24"/>
          <w:szCs w:val="24"/>
          <w:lang w:val="es-ES"/>
        </w:rPr>
        <w:t xml:space="preserve"> al </w:t>
      </w:r>
      <w:r w:rsidR="00444133" w:rsidRPr="00EA0547">
        <w:rPr>
          <w:rFonts w:ascii="Times New Roman" w:eastAsia="Calibri" w:hAnsi="Times New Roman" w:cs="Arial"/>
          <w:sz w:val="24"/>
          <w:szCs w:val="24"/>
          <w:lang w:val="es-ES"/>
        </w:rPr>
        <w:t>progreso</w:t>
      </w:r>
      <w:r w:rsidR="00EA0547" w:rsidRPr="00EA0547">
        <w:rPr>
          <w:rFonts w:ascii="Times New Roman" w:eastAsia="Calibri" w:hAnsi="Times New Roman" w:cs="Arial"/>
          <w:sz w:val="24"/>
          <w:szCs w:val="24"/>
          <w:lang w:val="es-ES"/>
        </w:rPr>
        <w:t xml:space="preserve"> de</w:t>
      </w:r>
      <w:r w:rsidR="00444133">
        <w:rPr>
          <w:rFonts w:ascii="Times New Roman" w:eastAsia="Calibri" w:hAnsi="Times New Roman" w:cs="Arial"/>
          <w:sz w:val="24"/>
          <w:szCs w:val="24"/>
          <w:lang w:val="es-ES"/>
        </w:rPr>
        <w:t xml:space="preserve"> la nación.</w:t>
      </w:r>
    </w:p>
    <w:p w:rsidR="00444133" w:rsidRDefault="00444133" w:rsidP="00444133">
      <w:pPr>
        <w:spacing w:after="0" w:line="360" w:lineRule="auto"/>
        <w:jc w:val="both"/>
      </w:pPr>
    </w:p>
    <w:p w:rsidR="00444133" w:rsidRDefault="00444133" w:rsidP="00444133">
      <w:pPr>
        <w:spacing w:after="0" w:line="360" w:lineRule="auto"/>
        <w:jc w:val="both"/>
      </w:pPr>
    </w:p>
    <w:p w:rsidR="00444133" w:rsidRDefault="00CA5A96" w:rsidP="00B62AF9">
      <w:pPr>
        <w:pStyle w:val="Estilo1"/>
        <w:numPr>
          <w:ilvl w:val="0"/>
          <w:numId w:val="0"/>
        </w:numPr>
      </w:pPr>
      <w:r>
        <w:lastRenderedPageBreak/>
        <w:t>Visión</w:t>
      </w:r>
    </w:p>
    <w:p w:rsidR="00444133" w:rsidRPr="00600729" w:rsidRDefault="00600729" w:rsidP="00600729">
      <w:pPr>
        <w:spacing w:after="0" w:line="360" w:lineRule="auto"/>
        <w:jc w:val="both"/>
        <w:rPr>
          <w:rFonts w:ascii="Times New Roman" w:eastAsia="Calibri" w:hAnsi="Times New Roman" w:cs="Arial"/>
          <w:sz w:val="24"/>
          <w:szCs w:val="24"/>
          <w:lang w:val="es-ES"/>
        </w:rPr>
      </w:pPr>
      <w:r>
        <w:rPr>
          <w:rFonts w:ascii="Times New Roman" w:eastAsia="Calibri" w:hAnsi="Times New Roman" w:cs="Arial"/>
          <w:sz w:val="24"/>
          <w:szCs w:val="24"/>
          <w:lang w:val="es-ES"/>
        </w:rPr>
        <w:t>La ANT busca “s</w:t>
      </w:r>
      <w:r w:rsidR="00444133" w:rsidRPr="00600729">
        <w:rPr>
          <w:rFonts w:ascii="Times New Roman" w:eastAsia="Calibri" w:hAnsi="Times New Roman" w:cs="Arial"/>
          <w:sz w:val="24"/>
          <w:szCs w:val="24"/>
          <w:lang w:val="es-ES"/>
        </w:rPr>
        <w:t>er la entidad líder que regule y controle el ejercicio de las competencias de transporte terrestre, tránsito y seguridad vial</w:t>
      </w:r>
      <w:r>
        <w:rPr>
          <w:rFonts w:ascii="Times New Roman" w:eastAsia="Calibri" w:hAnsi="Times New Roman" w:cs="Arial"/>
          <w:sz w:val="24"/>
          <w:szCs w:val="24"/>
          <w:lang w:val="es-ES"/>
        </w:rPr>
        <w:t xml:space="preserve">” </w:t>
      </w:r>
      <w:sdt>
        <w:sdtPr>
          <w:rPr>
            <w:rFonts w:ascii="Times New Roman" w:eastAsia="Calibri" w:hAnsi="Times New Roman" w:cs="Arial"/>
            <w:sz w:val="24"/>
            <w:szCs w:val="24"/>
            <w:lang w:val="es-ES"/>
          </w:rPr>
          <w:id w:val="279460054"/>
          <w:citation/>
        </w:sdtPr>
        <w:sdtContent>
          <w:r w:rsidRPr="00600729">
            <w:rPr>
              <w:rFonts w:ascii="Times New Roman" w:eastAsia="Calibri" w:hAnsi="Times New Roman" w:cs="Arial"/>
              <w:sz w:val="24"/>
              <w:szCs w:val="24"/>
              <w:lang w:val="es-ES"/>
            </w:rPr>
            <w:fldChar w:fldCharType="begin"/>
          </w:r>
          <w:r w:rsidRPr="00600729">
            <w:rPr>
              <w:rFonts w:ascii="Times New Roman" w:eastAsia="Calibri" w:hAnsi="Times New Roman" w:cs="Arial"/>
              <w:sz w:val="24"/>
              <w:szCs w:val="24"/>
              <w:lang w:val="es-ES"/>
            </w:rPr>
            <w:instrText xml:space="preserve"> CITATION Age18 \l 12298 </w:instrText>
          </w:r>
          <w:r w:rsidRPr="00600729">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w:t>
          </w:r>
          <w:r w:rsidRPr="00600729">
            <w:rPr>
              <w:rFonts w:ascii="Times New Roman" w:eastAsia="Calibri" w:hAnsi="Times New Roman" w:cs="Arial"/>
              <w:sz w:val="24"/>
              <w:szCs w:val="24"/>
              <w:lang w:val="es-ES"/>
            </w:rPr>
            <w:fldChar w:fldCharType="end"/>
          </w:r>
        </w:sdtContent>
      </w:sdt>
      <w:r w:rsidR="00444133" w:rsidRPr="00600729">
        <w:rPr>
          <w:rFonts w:ascii="Times New Roman" w:eastAsia="Calibri" w:hAnsi="Times New Roman" w:cs="Arial"/>
          <w:sz w:val="24"/>
          <w:szCs w:val="24"/>
          <w:lang w:val="es-ES"/>
        </w:rPr>
        <w:t xml:space="preserve">, </w:t>
      </w:r>
      <w:r w:rsidR="007B4657" w:rsidRPr="00600729">
        <w:rPr>
          <w:rFonts w:ascii="Times New Roman" w:eastAsia="Calibri" w:hAnsi="Times New Roman" w:cs="Arial"/>
          <w:sz w:val="24"/>
          <w:szCs w:val="24"/>
          <w:lang w:val="es-ES"/>
        </w:rPr>
        <w:t>apoyados</w:t>
      </w:r>
      <w:r w:rsidR="00444133" w:rsidRPr="00600729">
        <w:rPr>
          <w:rFonts w:ascii="Times New Roman" w:eastAsia="Calibri" w:hAnsi="Times New Roman" w:cs="Arial"/>
          <w:sz w:val="24"/>
          <w:szCs w:val="24"/>
          <w:lang w:val="es-ES"/>
        </w:rPr>
        <w:t xml:space="preserve"> en la </w:t>
      </w:r>
      <w:r w:rsidR="007B4657" w:rsidRPr="00600729">
        <w:rPr>
          <w:rFonts w:ascii="Times New Roman" w:eastAsia="Calibri" w:hAnsi="Times New Roman" w:cs="Arial"/>
          <w:sz w:val="24"/>
          <w:szCs w:val="24"/>
          <w:lang w:val="es-ES"/>
        </w:rPr>
        <w:t>nitidez</w:t>
      </w:r>
      <w:r w:rsidR="00444133" w:rsidRPr="00600729">
        <w:rPr>
          <w:rFonts w:ascii="Times New Roman" w:eastAsia="Calibri" w:hAnsi="Times New Roman" w:cs="Arial"/>
          <w:sz w:val="24"/>
          <w:szCs w:val="24"/>
          <w:lang w:val="es-ES"/>
        </w:rPr>
        <w:t xml:space="preserve"> y </w:t>
      </w:r>
      <w:r w:rsidR="007B4657" w:rsidRPr="00600729">
        <w:rPr>
          <w:rFonts w:ascii="Times New Roman" w:eastAsia="Calibri" w:hAnsi="Times New Roman" w:cs="Arial"/>
          <w:sz w:val="24"/>
          <w:szCs w:val="24"/>
          <w:lang w:val="es-ES"/>
        </w:rPr>
        <w:t>eficacia</w:t>
      </w:r>
      <w:r w:rsidR="00444133" w:rsidRPr="00600729">
        <w:rPr>
          <w:rFonts w:ascii="Times New Roman" w:eastAsia="Calibri" w:hAnsi="Times New Roman" w:cs="Arial"/>
          <w:sz w:val="24"/>
          <w:szCs w:val="24"/>
          <w:lang w:val="es-ES"/>
        </w:rPr>
        <w:t xml:space="preserve"> de servicio que </w:t>
      </w:r>
      <w:r w:rsidR="007B4657" w:rsidRPr="00600729">
        <w:rPr>
          <w:rFonts w:ascii="Times New Roman" w:eastAsia="Calibri" w:hAnsi="Times New Roman" w:cs="Arial"/>
          <w:sz w:val="24"/>
          <w:szCs w:val="24"/>
          <w:lang w:val="es-ES"/>
        </w:rPr>
        <w:t>certifiquen</w:t>
      </w:r>
      <w:r w:rsidR="00444133" w:rsidRPr="00600729">
        <w:rPr>
          <w:rFonts w:ascii="Times New Roman" w:eastAsia="Calibri" w:hAnsi="Times New Roman" w:cs="Arial"/>
          <w:sz w:val="24"/>
          <w:szCs w:val="24"/>
          <w:lang w:val="es-ES"/>
        </w:rPr>
        <w:t xml:space="preserve"> a l</w:t>
      </w:r>
      <w:r w:rsidR="007B4657">
        <w:rPr>
          <w:rFonts w:ascii="Times New Roman" w:eastAsia="Calibri" w:hAnsi="Times New Roman" w:cs="Arial"/>
          <w:sz w:val="24"/>
          <w:szCs w:val="24"/>
          <w:lang w:val="es-ES"/>
        </w:rPr>
        <w:t xml:space="preserve">os </w:t>
      </w:r>
      <w:r w:rsidR="00444133" w:rsidRPr="00600729">
        <w:rPr>
          <w:rFonts w:ascii="Times New Roman" w:eastAsia="Calibri" w:hAnsi="Times New Roman" w:cs="Arial"/>
          <w:sz w:val="24"/>
          <w:szCs w:val="24"/>
          <w:lang w:val="es-ES"/>
        </w:rPr>
        <w:t>ecuatorian</w:t>
      </w:r>
      <w:r w:rsidR="007B4657">
        <w:rPr>
          <w:rFonts w:ascii="Times New Roman" w:eastAsia="Calibri" w:hAnsi="Times New Roman" w:cs="Arial"/>
          <w:sz w:val="24"/>
          <w:szCs w:val="24"/>
          <w:lang w:val="es-ES"/>
        </w:rPr>
        <w:t>os</w:t>
      </w:r>
      <w:r w:rsidR="00444133" w:rsidRPr="00600729">
        <w:rPr>
          <w:rFonts w:ascii="Times New Roman" w:eastAsia="Calibri" w:hAnsi="Times New Roman" w:cs="Arial"/>
          <w:sz w:val="24"/>
          <w:szCs w:val="24"/>
          <w:lang w:val="es-ES"/>
        </w:rPr>
        <w:t xml:space="preserve"> una </w:t>
      </w:r>
      <w:r w:rsidR="007B4657" w:rsidRPr="00600729">
        <w:rPr>
          <w:rFonts w:ascii="Times New Roman" w:eastAsia="Calibri" w:hAnsi="Times New Roman" w:cs="Arial"/>
          <w:sz w:val="24"/>
          <w:szCs w:val="24"/>
          <w:lang w:val="es-ES"/>
        </w:rPr>
        <w:t>norma</w:t>
      </w:r>
      <w:r w:rsidR="00444133" w:rsidRPr="00600729">
        <w:rPr>
          <w:rFonts w:ascii="Times New Roman" w:eastAsia="Calibri" w:hAnsi="Times New Roman" w:cs="Arial"/>
          <w:sz w:val="24"/>
          <w:szCs w:val="24"/>
          <w:lang w:val="es-ES"/>
        </w:rPr>
        <w:t xml:space="preserve"> eficaz mediante la </w:t>
      </w:r>
      <w:r w:rsidR="007B4657" w:rsidRPr="00600729">
        <w:rPr>
          <w:rFonts w:ascii="Times New Roman" w:eastAsia="Calibri" w:hAnsi="Times New Roman" w:cs="Arial"/>
          <w:sz w:val="24"/>
          <w:szCs w:val="24"/>
          <w:lang w:val="es-ES"/>
        </w:rPr>
        <w:t>proyección</w:t>
      </w:r>
      <w:r w:rsidR="00444133" w:rsidRPr="00600729">
        <w:rPr>
          <w:rFonts w:ascii="Times New Roman" w:eastAsia="Calibri" w:hAnsi="Times New Roman" w:cs="Arial"/>
          <w:sz w:val="24"/>
          <w:szCs w:val="24"/>
          <w:lang w:val="es-ES"/>
        </w:rPr>
        <w:t xml:space="preserve"> y </w:t>
      </w:r>
      <w:r w:rsidR="007B4657" w:rsidRPr="00600729">
        <w:rPr>
          <w:rFonts w:ascii="Times New Roman" w:eastAsia="Calibri" w:hAnsi="Times New Roman" w:cs="Arial"/>
          <w:sz w:val="24"/>
          <w:szCs w:val="24"/>
          <w:lang w:val="es-ES"/>
        </w:rPr>
        <w:t>vigilancia</w:t>
      </w:r>
      <w:r w:rsidR="00444133" w:rsidRPr="00600729">
        <w:rPr>
          <w:rFonts w:ascii="Times New Roman" w:eastAsia="Calibri" w:hAnsi="Times New Roman" w:cs="Arial"/>
          <w:sz w:val="24"/>
          <w:szCs w:val="24"/>
          <w:lang w:val="es-ES"/>
        </w:rPr>
        <w:t xml:space="preserve"> del transporte terrestre, tránsito y seguridad vial.</w:t>
      </w:r>
    </w:p>
    <w:p w:rsidR="00444133" w:rsidRDefault="00444133" w:rsidP="00B62AF9">
      <w:pPr>
        <w:pStyle w:val="Estilo1"/>
        <w:numPr>
          <w:ilvl w:val="0"/>
          <w:numId w:val="0"/>
        </w:numPr>
      </w:pPr>
    </w:p>
    <w:p w:rsidR="007B4657" w:rsidRDefault="00CA5A96" w:rsidP="00B62AF9">
      <w:pPr>
        <w:pStyle w:val="Estilo1"/>
        <w:numPr>
          <w:ilvl w:val="0"/>
          <w:numId w:val="0"/>
        </w:numPr>
      </w:pPr>
      <w:r>
        <w:t>Objetivos</w:t>
      </w:r>
    </w:p>
    <w:p w:rsidR="007B4657" w:rsidRPr="007B4657" w:rsidRDefault="007B4657" w:rsidP="007B4657">
      <w:pPr>
        <w:spacing w:after="0" w:line="360" w:lineRule="auto"/>
        <w:jc w:val="both"/>
        <w:rPr>
          <w:rFonts w:ascii="Times New Roman" w:eastAsia="Calibri" w:hAnsi="Times New Roman" w:cs="Arial"/>
          <w:sz w:val="24"/>
          <w:szCs w:val="24"/>
          <w:lang w:val="es-ES"/>
        </w:rPr>
      </w:pPr>
      <w:r>
        <w:rPr>
          <w:rFonts w:ascii="Times New Roman" w:eastAsia="Calibri" w:hAnsi="Times New Roman" w:cs="Arial"/>
          <w:sz w:val="24"/>
          <w:szCs w:val="24"/>
          <w:lang w:val="es-ES"/>
        </w:rPr>
        <w:t xml:space="preserve">ANT tiene como objetivo </w:t>
      </w:r>
      <w:r w:rsidRPr="007B4657">
        <w:rPr>
          <w:rFonts w:ascii="Times New Roman" w:eastAsia="Calibri" w:hAnsi="Times New Roman" w:cs="Arial"/>
          <w:sz w:val="24"/>
          <w:szCs w:val="24"/>
          <w:lang w:val="es-ES"/>
        </w:rPr>
        <w:t>“Contribuir al desarrollo nacional, a través de la regulación, planificación y control del transporte terrestre, tránsito y seguridad vial</w:t>
      </w:r>
      <w:r w:rsidR="001A4DC9">
        <w:rPr>
          <w:rFonts w:ascii="Times New Roman" w:eastAsia="Calibri" w:hAnsi="Times New Roman" w:cs="Arial"/>
          <w:sz w:val="24"/>
          <w:szCs w:val="24"/>
          <w:lang w:val="es-ES"/>
        </w:rPr>
        <w:t xml:space="preserve">” </w:t>
      </w:r>
      <w:sdt>
        <w:sdtPr>
          <w:rPr>
            <w:rFonts w:ascii="Times New Roman" w:eastAsia="Calibri" w:hAnsi="Times New Roman" w:cs="Arial"/>
            <w:sz w:val="24"/>
            <w:szCs w:val="24"/>
            <w:lang w:val="es-ES"/>
          </w:rPr>
          <w:id w:val="288952492"/>
          <w:citation/>
        </w:sdtPr>
        <w:sdtContent>
          <w:r w:rsidR="001A4DC9" w:rsidRPr="007B4657">
            <w:rPr>
              <w:rFonts w:ascii="Times New Roman" w:eastAsia="Calibri" w:hAnsi="Times New Roman" w:cs="Arial"/>
              <w:sz w:val="24"/>
              <w:szCs w:val="24"/>
              <w:lang w:val="es-ES"/>
            </w:rPr>
            <w:fldChar w:fldCharType="begin"/>
          </w:r>
          <w:r w:rsidR="001A4DC9" w:rsidRPr="007B4657">
            <w:rPr>
              <w:rFonts w:ascii="Times New Roman" w:eastAsia="Calibri" w:hAnsi="Times New Roman" w:cs="Arial"/>
              <w:sz w:val="24"/>
              <w:szCs w:val="24"/>
              <w:lang w:val="es-ES"/>
            </w:rPr>
            <w:instrText xml:space="preserve"> CITATION Age18 \l 12298 </w:instrText>
          </w:r>
          <w:r w:rsidR="001A4DC9" w:rsidRPr="007B4657">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[1]</w:t>
          </w:r>
          <w:r w:rsidR="001A4DC9" w:rsidRPr="007B4657">
            <w:rPr>
              <w:rFonts w:ascii="Times New Roman" w:eastAsia="Calibri" w:hAnsi="Times New Roman" w:cs="Arial"/>
              <w:sz w:val="24"/>
              <w:szCs w:val="24"/>
              <w:lang w:val="es-ES"/>
            </w:rPr>
            <w:fldChar w:fldCharType="end"/>
          </w:r>
        </w:sdtContent>
      </w:sdt>
      <w:r w:rsidRPr="007B4657">
        <w:rPr>
          <w:rFonts w:ascii="Times New Roman" w:eastAsia="Calibri" w:hAnsi="Times New Roman" w:cs="Arial"/>
          <w:sz w:val="24"/>
          <w:szCs w:val="24"/>
          <w:lang w:val="es-ES"/>
        </w:rPr>
        <w:t xml:space="preserve">, </w:t>
      </w:r>
      <w:r w:rsidR="001A4DC9">
        <w:rPr>
          <w:rFonts w:ascii="Times New Roman" w:eastAsia="Calibri" w:hAnsi="Times New Roman" w:cs="Arial"/>
          <w:sz w:val="24"/>
          <w:szCs w:val="24"/>
          <w:lang w:val="es-ES"/>
        </w:rPr>
        <w:t>a través del desarrollo</w:t>
      </w:r>
      <w:r w:rsidRPr="007B4657">
        <w:rPr>
          <w:rFonts w:ascii="Times New Roman" w:eastAsia="Calibri" w:hAnsi="Times New Roman" w:cs="Arial"/>
          <w:sz w:val="24"/>
          <w:szCs w:val="24"/>
          <w:lang w:val="es-ES"/>
        </w:rPr>
        <w:t xml:space="preserve"> y aplicación de </w:t>
      </w:r>
      <w:r w:rsidR="001A4DC9" w:rsidRPr="007B4657">
        <w:rPr>
          <w:rFonts w:ascii="Times New Roman" w:eastAsia="Calibri" w:hAnsi="Times New Roman" w:cs="Arial"/>
          <w:sz w:val="24"/>
          <w:szCs w:val="24"/>
          <w:lang w:val="es-ES"/>
        </w:rPr>
        <w:t>estatutos</w:t>
      </w:r>
      <w:r w:rsidRPr="007B4657">
        <w:rPr>
          <w:rFonts w:ascii="Times New Roman" w:eastAsia="Calibri" w:hAnsi="Times New Roman" w:cs="Arial"/>
          <w:sz w:val="24"/>
          <w:szCs w:val="24"/>
          <w:lang w:val="es-ES"/>
        </w:rPr>
        <w:t xml:space="preserve">, </w:t>
      </w:r>
      <w:r w:rsidR="001A4DC9" w:rsidRPr="007B4657">
        <w:rPr>
          <w:rFonts w:ascii="Times New Roman" w:eastAsia="Calibri" w:hAnsi="Times New Roman" w:cs="Arial"/>
          <w:sz w:val="24"/>
          <w:szCs w:val="24"/>
          <w:lang w:val="es-ES"/>
        </w:rPr>
        <w:t>reglas</w:t>
      </w:r>
      <w:r w:rsidRPr="007B4657">
        <w:rPr>
          <w:rFonts w:ascii="Times New Roman" w:eastAsia="Calibri" w:hAnsi="Times New Roman" w:cs="Arial"/>
          <w:sz w:val="24"/>
          <w:szCs w:val="24"/>
          <w:lang w:val="es-ES"/>
        </w:rPr>
        <w:t xml:space="preserve">, políticas, planes, programas y proyectos que </w:t>
      </w:r>
      <w:r w:rsidR="001A4DC9" w:rsidRPr="007B4657">
        <w:rPr>
          <w:rFonts w:ascii="Times New Roman" w:eastAsia="Calibri" w:hAnsi="Times New Roman" w:cs="Arial"/>
          <w:sz w:val="24"/>
          <w:szCs w:val="24"/>
          <w:lang w:val="es-ES"/>
        </w:rPr>
        <w:t>certifiquen</w:t>
      </w:r>
      <w:r w:rsidRPr="007B4657">
        <w:rPr>
          <w:rFonts w:ascii="Times New Roman" w:eastAsia="Calibri" w:hAnsi="Times New Roman" w:cs="Arial"/>
          <w:sz w:val="24"/>
          <w:szCs w:val="24"/>
          <w:lang w:val="es-ES"/>
        </w:rPr>
        <w:t xml:space="preserve"> la satisfacción de los</w:t>
      </w:r>
      <w:r w:rsidR="001A4DC9">
        <w:rPr>
          <w:rFonts w:ascii="Times New Roman" w:eastAsia="Calibri" w:hAnsi="Times New Roman" w:cs="Arial"/>
          <w:sz w:val="24"/>
          <w:szCs w:val="24"/>
          <w:lang w:val="es-ES"/>
        </w:rPr>
        <w:t xml:space="preserve"> ciudadanos</w:t>
      </w:r>
      <w:r w:rsidRPr="007B4657">
        <w:rPr>
          <w:rFonts w:ascii="Times New Roman" w:eastAsia="Calibri" w:hAnsi="Times New Roman" w:cs="Arial"/>
          <w:sz w:val="24"/>
          <w:szCs w:val="24"/>
          <w:lang w:val="es-ES"/>
        </w:rPr>
        <w:t>.</w:t>
      </w:r>
    </w:p>
    <w:p w:rsidR="007B4657" w:rsidRDefault="007B4657" w:rsidP="00B62AF9">
      <w:pPr>
        <w:pStyle w:val="Estilo1"/>
        <w:numPr>
          <w:ilvl w:val="0"/>
          <w:numId w:val="0"/>
        </w:numPr>
      </w:pPr>
    </w:p>
    <w:p w:rsidR="00CA5A96" w:rsidRDefault="00CA5A96" w:rsidP="00B62AF9">
      <w:pPr>
        <w:pStyle w:val="Estilo1"/>
        <w:numPr>
          <w:ilvl w:val="2"/>
          <w:numId w:val="17"/>
        </w:numPr>
      </w:pPr>
      <w:r>
        <w:t>Base Legal</w:t>
      </w:r>
    </w:p>
    <w:p w:rsidR="001A4DC9" w:rsidRDefault="00CA5A96" w:rsidP="00B62AF9">
      <w:pPr>
        <w:pStyle w:val="Estilo1"/>
        <w:numPr>
          <w:ilvl w:val="0"/>
          <w:numId w:val="0"/>
        </w:numPr>
      </w:pPr>
      <w:r>
        <w:t>Ley Orgánica de Transporte Terrestre y Seguridad Vial</w:t>
      </w:r>
    </w:p>
    <w:p w:rsidR="001A4DC9" w:rsidRDefault="001A4DC9" w:rsidP="001A4DC9">
      <w:pPr>
        <w:spacing w:after="0" w:line="360" w:lineRule="auto"/>
        <w:jc w:val="both"/>
        <w:rPr>
          <w:rFonts w:ascii="Times New Roman" w:eastAsia="Calibri" w:hAnsi="Times New Roman" w:cs="Arial"/>
          <w:sz w:val="24"/>
          <w:szCs w:val="24"/>
          <w:lang w:val="es-ES"/>
        </w:rPr>
      </w:pPr>
      <w:r w:rsidRPr="001A4DC9">
        <w:rPr>
          <w:rFonts w:ascii="Times New Roman" w:eastAsia="Calibri" w:hAnsi="Times New Roman" w:cs="Arial"/>
          <w:sz w:val="24"/>
          <w:szCs w:val="24"/>
          <w:lang w:val="es-ES"/>
        </w:rPr>
        <w:t>“Art. 3.- </w:t>
      </w:r>
      <w:r w:rsidRPr="001A4DC9">
        <w:rPr>
          <w:rFonts w:ascii="Times New Roman" w:eastAsia="Calibri" w:hAnsi="Times New Roman" w:cs="Arial"/>
          <w:sz w:val="24"/>
          <w:szCs w:val="24"/>
          <w:lang w:val="es-ES"/>
        </w:rPr>
        <w:tab/>
        <w:t xml:space="preserve">El Estado garantizará que la prestación del servicio de transporte público se ajuste a los principios de seguridad, eficiencia, responsabilidad, universalidad, accesibilidad, continuidad y calidad, con tarifas socialmente justas.” </w:t>
      </w:r>
      <w:sdt>
        <w:sdtPr>
          <w:rPr>
            <w:rFonts w:ascii="Times New Roman" w:eastAsia="Calibri" w:hAnsi="Times New Roman" w:cs="Arial"/>
            <w:sz w:val="24"/>
            <w:szCs w:val="24"/>
            <w:lang w:val="es-ES"/>
          </w:rPr>
          <w:id w:val="1545401464"/>
          <w:citation/>
        </w:sdtPr>
        <w:sdtContent>
          <w:r w:rsidRPr="001A4DC9">
            <w:rPr>
              <w:rFonts w:ascii="Times New Roman" w:eastAsia="Calibri" w:hAnsi="Times New Roman" w:cs="Arial"/>
              <w:sz w:val="24"/>
              <w:szCs w:val="24"/>
              <w:lang w:val="es-ES"/>
            </w:rPr>
            <w:fldChar w:fldCharType="begin"/>
          </w:r>
          <w:r w:rsidRPr="001A4DC9">
            <w:rPr>
              <w:rFonts w:ascii="Times New Roman" w:eastAsia="Calibri" w:hAnsi="Times New Roman" w:cs="Arial"/>
              <w:sz w:val="24"/>
              <w:szCs w:val="24"/>
              <w:lang w:val="es-ES"/>
            </w:rPr>
            <w:instrText xml:space="preserve"> CITATION Ley17 \l 12298 </w:instrText>
          </w:r>
          <w:r w:rsidRPr="001A4DC9">
            <w:rPr>
              <w:rFonts w:ascii="Times New Roman" w:eastAsia="Calibri" w:hAnsi="Times New Roman" w:cs="Arial"/>
              <w:sz w:val="24"/>
              <w:szCs w:val="24"/>
              <w:lang w:val="es-ES"/>
            </w:rPr>
            <w:fldChar w:fldCharType="separate"/>
          </w:r>
          <w:r w:rsidR="00B62AF9" w:rsidRPr="00B62AF9">
            <w:rPr>
              <w:rFonts w:ascii="Times New Roman" w:eastAsia="Calibri" w:hAnsi="Times New Roman" w:cs="Arial"/>
              <w:noProof/>
              <w:sz w:val="24"/>
              <w:szCs w:val="24"/>
              <w:lang w:val="es-ES"/>
            </w:rPr>
            <w:t>[23]</w:t>
          </w:r>
          <w:r w:rsidRPr="001A4DC9">
            <w:rPr>
              <w:rFonts w:ascii="Times New Roman" w:eastAsia="Calibri" w:hAnsi="Times New Roman" w:cs="Arial"/>
              <w:sz w:val="24"/>
              <w:szCs w:val="24"/>
              <w:lang w:val="es-ES"/>
            </w:rPr>
            <w:fldChar w:fldCharType="end"/>
          </w:r>
        </w:sdtContent>
      </w:sdt>
    </w:p>
    <w:p w:rsidR="00855CB1" w:rsidRPr="001A4DC9" w:rsidRDefault="00855CB1" w:rsidP="001A4DC9">
      <w:pPr>
        <w:spacing w:after="0" w:line="360" w:lineRule="auto"/>
        <w:jc w:val="both"/>
        <w:rPr>
          <w:rFonts w:ascii="Times New Roman" w:eastAsia="Calibri" w:hAnsi="Times New Roman" w:cs="Arial"/>
          <w:sz w:val="24"/>
          <w:szCs w:val="24"/>
          <w:lang w:val="es-ES"/>
        </w:rPr>
      </w:pPr>
    </w:p>
    <w:p w:rsidR="00855CB1" w:rsidRDefault="001A4DC9" w:rsidP="00855CB1">
      <w:pPr>
        <w:spacing w:after="0" w:line="360" w:lineRule="auto"/>
        <w:jc w:val="both"/>
        <w:rPr>
          <w:rFonts w:ascii="Times New Roman" w:eastAsia="Calibri" w:hAnsi="Times New Roman" w:cs="Arial"/>
          <w:sz w:val="24"/>
          <w:szCs w:val="24"/>
          <w:lang w:val="es-ES"/>
        </w:rPr>
      </w:pPr>
      <w:r w:rsidRPr="001A4DC9">
        <w:rPr>
          <w:rFonts w:ascii="Times New Roman" w:eastAsia="Calibri" w:hAnsi="Times New Roman" w:cs="Arial"/>
          <w:sz w:val="24"/>
          <w:szCs w:val="24"/>
          <w:lang w:val="es-ES"/>
        </w:rPr>
        <w:t>“Art. 30.5.-</w:t>
      </w:r>
      <w:r w:rsidRPr="001A4DC9">
        <w:rPr>
          <w:rFonts w:ascii="Times New Roman" w:eastAsia="Calibri" w:hAnsi="Times New Roman" w:cs="Arial"/>
          <w:sz w:val="24"/>
          <w:szCs w:val="24"/>
          <w:lang w:val="es-ES"/>
        </w:rPr>
        <w:tab/>
        <w:t>Los Gobiernos autónomos Descentralizados Metropolitanos y Municipales tendrán la siguiente competencia:</w:t>
      </w:r>
    </w:p>
    <w:p w:rsidR="001A4DC9" w:rsidRDefault="001A4DC9" w:rsidP="00855CB1">
      <w:pPr>
        <w:spacing w:after="0" w:line="360" w:lineRule="auto"/>
        <w:ind w:left="708"/>
        <w:jc w:val="both"/>
        <w:rPr>
          <w:rFonts w:ascii="Times New Roman" w:eastAsia="Calibri" w:hAnsi="Times New Roman" w:cs="Arial"/>
          <w:sz w:val="24"/>
          <w:szCs w:val="24"/>
          <w:lang w:val="es-ES"/>
        </w:rPr>
      </w:pPr>
      <w:r w:rsidRPr="001A4DC9">
        <w:rPr>
          <w:rFonts w:ascii="Times New Roman" w:eastAsia="Calibri" w:hAnsi="Times New Roman" w:cs="Arial"/>
          <w:sz w:val="24"/>
          <w:szCs w:val="24"/>
          <w:lang w:val="es-ES"/>
        </w:rPr>
        <w:t>c)</w:t>
      </w:r>
      <w:r w:rsidR="00855CB1">
        <w:rPr>
          <w:rFonts w:ascii="Times New Roman" w:eastAsia="Calibri" w:hAnsi="Times New Roman" w:cs="Arial"/>
          <w:sz w:val="24"/>
          <w:szCs w:val="24"/>
          <w:lang w:val="es-ES"/>
        </w:rPr>
        <w:t xml:space="preserve">  </w:t>
      </w:r>
      <w:r w:rsidRPr="001A4DC9">
        <w:rPr>
          <w:rFonts w:ascii="Times New Roman" w:eastAsia="Calibri" w:hAnsi="Times New Roman" w:cs="Arial"/>
          <w:sz w:val="24"/>
          <w:szCs w:val="24"/>
          <w:lang w:val="es-ES"/>
        </w:rPr>
        <w:t xml:space="preserve">Planificar, regular y controlar las actividades y operaciones de transporte terrestre, tránsito y seguridad vial, los servicios de transporte público de pasajeros y bienes, transporte comercial y toda forma de transporte colectivo y/o masivo, en el ámbito </w:t>
      </w:r>
      <w:proofErr w:type="spellStart"/>
      <w:r w:rsidRPr="001A4DC9">
        <w:rPr>
          <w:rFonts w:ascii="Times New Roman" w:eastAsia="Calibri" w:hAnsi="Times New Roman" w:cs="Arial"/>
          <w:sz w:val="24"/>
          <w:szCs w:val="24"/>
          <w:lang w:val="es-ES"/>
        </w:rPr>
        <w:t>intra-cantonal</w:t>
      </w:r>
      <w:proofErr w:type="spellEnd"/>
      <w:r w:rsidRPr="001A4DC9">
        <w:rPr>
          <w:rFonts w:ascii="Times New Roman" w:eastAsia="Calibri" w:hAnsi="Times New Roman" w:cs="Arial"/>
          <w:sz w:val="24"/>
          <w:szCs w:val="24"/>
          <w:lang w:val="es-ES"/>
        </w:rPr>
        <w:t>, conforme la clasificación de las vías definidas por el Ministerio del Sector.”</w:t>
      </w:r>
      <w:sdt>
        <w:sdtPr>
          <w:rPr>
            <w:rFonts w:ascii="Times New Roman" w:eastAsia="Calibri" w:hAnsi="Times New Roman" w:cs="Arial"/>
            <w:sz w:val="24"/>
            <w:szCs w:val="24"/>
            <w:lang w:val="es-ES"/>
          </w:rPr>
          <w:id w:val="-1738927829"/>
          <w:citation/>
        </w:sdtPr>
        <w:sdtContent>
          <w:r w:rsidRPr="001A4DC9">
            <w:rPr>
              <w:rFonts w:ascii="Times New Roman" w:eastAsia="Calibri" w:hAnsi="Times New Roman" w:cs="Arial"/>
              <w:sz w:val="24"/>
              <w:szCs w:val="24"/>
              <w:lang w:val="es-ES"/>
            </w:rPr>
            <w:fldChar w:fldCharType="begin"/>
          </w:r>
          <w:r w:rsidRPr="001A4DC9">
            <w:rPr>
              <w:rFonts w:ascii="Times New Roman" w:eastAsia="Calibri" w:hAnsi="Times New Roman" w:cs="Arial"/>
              <w:sz w:val="24"/>
              <w:szCs w:val="24"/>
              <w:lang w:val="es-ES"/>
            </w:rPr>
            <w:instrText xml:space="preserve"> CITATION Ley17 \l 12298 </w:instrText>
          </w:r>
          <w:r w:rsidRPr="001A4DC9">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[23]</w:t>
          </w:r>
          <w:r w:rsidRPr="001A4DC9">
            <w:rPr>
              <w:rFonts w:ascii="Times New Roman" w:eastAsia="Calibri" w:hAnsi="Times New Roman" w:cs="Arial"/>
              <w:sz w:val="24"/>
              <w:szCs w:val="24"/>
              <w:lang w:val="es-ES"/>
            </w:rPr>
            <w:fldChar w:fldCharType="end"/>
          </w:r>
        </w:sdtContent>
      </w:sdt>
    </w:p>
    <w:p w:rsidR="00855CB1" w:rsidRPr="001A4DC9" w:rsidRDefault="00855CB1" w:rsidP="001A4DC9">
      <w:pPr>
        <w:spacing w:after="0" w:line="360" w:lineRule="auto"/>
        <w:ind w:firstLine="708"/>
        <w:jc w:val="both"/>
        <w:rPr>
          <w:rFonts w:ascii="Times New Roman" w:eastAsia="Calibri" w:hAnsi="Times New Roman" w:cs="Arial"/>
          <w:sz w:val="24"/>
          <w:szCs w:val="24"/>
          <w:lang w:val="es-ES"/>
        </w:rPr>
      </w:pPr>
    </w:p>
    <w:p w:rsidR="001A4DC9" w:rsidRPr="001A4DC9" w:rsidRDefault="001A4DC9" w:rsidP="001A4DC9">
      <w:pPr>
        <w:spacing w:after="0" w:line="360" w:lineRule="auto"/>
        <w:jc w:val="both"/>
        <w:rPr>
          <w:rFonts w:ascii="Times New Roman" w:eastAsia="Calibri" w:hAnsi="Times New Roman" w:cs="Arial"/>
          <w:sz w:val="24"/>
          <w:szCs w:val="24"/>
          <w:lang w:val="es-ES"/>
        </w:rPr>
      </w:pPr>
      <w:r w:rsidRPr="001A4DC9">
        <w:rPr>
          <w:rFonts w:ascii="Times New Roman" w:eastAsia="Calibri" w:hAnsi="Times New Roman" w:cs="Arial"/>
          <w:sz w:val="24"/>
          <w:szCs w:val="24"/>
          <w:lang w:val="es-ES"/>
        </w:rPr>
        <w:t>“Art. 62.-</w:t>
      </w:r>
      <w:r w:rsidRPr="001A4DC9">
        <w:rPr>
          <w:rFonts w:ascii="Times New Roman" w:eastAsia="Calibri" w:hAnsi="Times New Roman" w:cs="Arial"/>
          <w:sz w:val="24"/>
          <w:szCs w:val="24"/>
          <w:lang w:val="es-ES"/>
        </w:rPr>
        <w:tab/>
        <w:t xml:space="preserve">En las ciudades donde no existan terminales terrestres, los Gobiernos Autónomos Descentralizados determinarán un lugar adecuado dentro de los centros urbanos para que los usuarios puedan subir o bajar de los vehículos de transporte público inter e </w:t>
      </w:r>
      <w:proofErr w:type="spellStart"/>
      <w:r w:rsidRPr="001A4DC9">
        <w:rPr>
          <w:rFonts w:ascii="Times New Roman" w:eastAsia="Calibri" w:hAnsi="Times New Roman" w:cs="Arial"/>
          <w:sz w:val="24"/>
          <w:szCs w:val="24"/>
          <w:lang w:val="es-ES"/>
        </w:rPr>
        <w:t>intra-provincial</w:t>
      </w:r>
      <w:proofErr w:type="spellEnd"/>
      <w:r w:rsidRPr="001A4DC9">
        <w:rPr>
          <w:rFonts w:ascii="Times New Roman" w:eastAsia="Calibri" w:hAnsi="Times New Roman" w:cs="Arial"/>
          <w:sz w:val="24"/>
          <w:szCs w:val="24"/>
          <w:lang w:val="es-ES"/>
        </w:rPr>
        <w:t xml:space="preserve"> de pasajeros.”</w:t>
      </w:r>
      <w:sdt>
        <w:sdtPr>
          <w:rPr>
            <w:rFonts w:ascii="Times New Roman" w:eastAsia="Calibri" w:hAnsi="Times New Roman" w:cs="Arial"/>
            <w:sz w:val="24"/>
            <w:szCs w:val="24"/>
            <w:lang w:val="es-ES"/>
          </w:rPr>
          <w:id w:val="-627934070"/>
          <w:citation/>
        </w:sdtPr>
        <w:sdtContent>
          <w:r w:rsidRPr="001A4DC9">
            <w:rPr>
              <w:rFonts w:ascii="Times New Roman" w:eastAsia="Calibri" w:hAnsi="Times New Roman" w:cs="Arial"/>
              <w:sz w:val="24"/>
              <w:szCs w:val="24"/>
              <w:lang w:val="es-ES"/>
            </w:rPr>
            <w:fldChar w:fldCharType="begin"/>
          </w:r>
          <w:r w:rsidRPr="001A4DC9">
            <w:rPr>
              <w:rFonts w:ascii="Times New Roman" w:eastAsia="Calibri" w:hAnsi="Times New Roman" w:cs="Arial"/>
              <w:sz w:val="24"/>
              <w:szCs w:val="24"/>
              <w:lang w:val="es-ES"/>
            </w:rPr>
            <w:instrText xml:space="preserve"> CITATION Ley17 \l 12298 </w:instrText>
          </w:r>
          <w:r w:rsidRPr="001A4DC9">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[23]</w:t>
          </w:r>
          <w:r w:rsidRPr="001A4DC9">
            <w:rPr>
              <w:rFonts w:ascii="Times New Roman" w:eastAsia="Calibri" w:hAnsi="Times New Roman" w:cs="Arial"/>
              <w:sz w:val="24"/>
              <w:szCs w:val="24"/>
              <w:lang w:val="es-ES"/>
            </w:rPr>
            <w:fldChar w:fldCharType="end"/>
          </w:r>
        </w:sdtContent>
      </w:sdt>
    </w:p>
    <w:p w:rsidR="001A4DC9" w:rsidRPr="001A4DC9" w:rsidRDefault="001A4DC9" w:rsidP="001A4DC9">
      <w:pPr>
        <w:spacing w:after="0" w:line="360" w:lineRule="auto"/>
        <w:jc w:val="both"/>
        <w:rPr>
          <w:rFonts w:ascii="Times New Roman" w:eastAsia="Calibri" w:hAnsi="Times New Roman" w:cs="Arial"/>
          <w:sz w:val="24"/>
          <w:szCs w:val="24"/>
          <w:lang w:val="es-ES"/>
        </w:rPr>
      </w:pPr>
    </w:p>
    <w:p w:rsidR="001A4DC9" w:rsidRDefault="001A4DC9" w:rsidP="001A4DC9">
      <w:pPr>
        <w:spacing w:after="0" w:line="360" w:lineRule="auto"/>
        <w:jc w:val="both"/>
        <w:rPr>
          <w:rFonts w:ascii="Times New Roman" w:eastAsia="Calibri" w:hAnsi="Times New Roman" w:cs="Arial"/>
          <w:sz w:val="24"/>
          <w:szCs w:val="24"/>
          <w:lang w:val="es-ES"/>
        </w:rPr>
      </w:pPr>
      <w:r w:rsidRPr="001A4DC9">
        <w:rPr>
          <w:rFonts w:ascii="Times New Roman" w:eastAsia="Calibri" w:hAnsi="Times New Roman" w:cs="Arial"/>
          <w:sz w:val="24"/>
          <w:szCs w:val="24"/>
          <w:lang w:val="es-ES"/>
        </w:rPr>
        <w:t xml:space="preserve">“Art. 67.- </w:t>
      </w:r>
      <w:r w:rsidRPr="001A4DC9">
        <w:rPr>
          <w:rFonts w:ascii="Times New Roman" w:eastAsia="Calibri" w:hAnsi="Times New Roman" w:cs="Arial"/>
          <w:sz w:val="24"/>
          <w:szCs w:val="24"/>
          <w:lang w:val="es-ES"/>
        </w:rPr>
        <w:tab/>
        <w:t xml:space="preserve">El servicio de transporte público </w:t>
      </w:r>
      <w:proofErr w:type="spellStart"/>
      <w:r w:rsidRPr="001A4DC9">
        <w:rPr>
          <w:rFonts w:ascii="Times New Roman" w:eastAsia="Calibri" w:hAnsi="Times New Roman" w:cs="Arial"/>
          <w:sz w:val="24"/>
          <w:szCs w:val="24"/>
          <w:lang w:val="es-ES"/>
        </w:rPr>
        <w:t>intra-provincial</w:t>
      </w:r>
      <w:proofErr w:type="spellEnd"/>
      <w:r w:rsidRPr="001A4DC9">
        <w:rPr>
          <w:rFonts w:ascii="Times New Roman" w:eastAsia="Calibri" w:hAnsi="Times New Roman" w:cs="Arial"/>
          <w:sz w:val="24"/>
          <w:szCs w:val="24"/>
          <w:lang w:val="es-ES"/>
        </w:rPr>
        <w:t xml:space="preserve"> es aquel que opera dentro de los límites provinciales. La celebración de los contratos de operación será atribución de los Gobiernos Autónomos Descentralizados Regionales o de la Agencia Nacional, en </w:t>
      </w:r>
      <w:r w:rsidRPr="001A4DC9">
        <w:rPr>
          <w:rFonts w:ascii="Times New Roman" w:eastAsia="Calibri" w:hAnsi="Times New Roman" w:cs="Arial"/>
          <w:sz w:val="24"/>
          <w:szCs w:val="24"/>
          <w:lang w:val="es-ES"/>
        </w:rPr>
        <w:lastRenderedPageBreak/>
        <w:t>aquellas provincias que no formaren parte de una región, con sujeción a las políticas y resoluciones de la Agencia Nacional de Regulación y Control del Transporte Terrestre, Tránsito y Seguridad Vial y de conformidad con lo LEY ORGANICA DE TRANSPORTE TERRESTRE TRANSITO Y SEGURIDAD VIAL.”</w:t>
      </w:r>
      <w:sdt>
        <w:sdtPr>
          <w:rPr>
            <w:rFonts w:ascii="Times New Roman" w:eastAsia="Calibri" w:hAnsi="Times New Roman" w:cs="Arial"/>
            <w:sz w:val="24"/>
            <w:szCs w:val="24"/>
            <w:lang w:val="es-ES"/>
          </w:rPr>
          <w:id w:val="1227416315"/>
          <w:citation/>
        </w:sdtPr>
        <w:sdtContent>
          <w:r w:rsidRPr="001A4DC9">
            <w:rPr>
              <w:rFonts w:ascii="Times New Roman" w:eastAsia="Calibri" w:hAnsi="Times New Roman" w:cs="Arial"/>
              <w:sz w:val="24"/>
              <w:szCs w:val="24"/>
              <w:lang w:val="es-ES"/>
            </w:rPr>
            <w:fldChar w:fldCharType="begin"/>
          </w:r>
          <w:r w:rsidRPr="001A4DC9">
            <w:rPr>
              <w:rFonts w:ascii="Times New Roman" w:eastAsia="Calibri" w:hAnsi="Times New Roman" w:cs="Arial"/>
              <w:sz w:val="24"/>
              <w:szCs w:val="24"/>
              <w:lang w:val="es-ES"/>
            </w:rPr>
            <w:instrText xml:space="preserve"> CITATION Ley17 \l 12298 </w:instrText>
          </w:r>
          <w:r w:rsidRPr="001A4DC9">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[23]</w:t>
          </w:r>
          <w:r w:rsidRPr="001A4DC9">
            <w:rPr>
              <w:rFonts w:ascii="Times New Roman" w:eastAsia="Calibri" w:hAnsi="Times New Roman" w:cs="Arial"/>
              <w:sz w:val="24"/>
              <w:szCs w:val="24"/>
              <w:lang w:val="es-ES"/>
            </w:rPr>
            <w:fldChar w:fldCharType="end"/>
          </w:r>
        </w:sdtContent>
      </w:sdt>
    </w:p>
    <w:p w:rsidR="00855CB1" w:rsidRPr="001A4DC9" w:rsidRDefault="00855CB1" w:rsidP="001A4DC9">
      <w:pPr>
        <w:spacing w:after="0" w:line="360" w:lineRule="auto"/>
        <w:jc w:val="both"/>
        <w:rPr>
          <w:rFonts w:ascii="Times New Roman" w:eastAsia="Calibri" w:hAnsi="Times New Roman" w:cs="Arial"/>
          <w:sz w:val="24"/>
          <w:szCs w:val="24"/>
          <w:lang w:val="es-ES"/>
        </w:rPr>
      </w:pPr>
    </w:p>
    <w:p w:rsidR="001A4DC9" w:rsidRPr="001A4DC9" w:rsidRDefault="001A4DC9" w:rsidP="001A4DC9">
      <w:pPr>
        <w:spacing w:after="0" w:line="360" w:lineRule="auto"/>
        <w:jc w:val="both"/>
        <w:rPr>
          <w:rFonts w:ascii="Times New Roman" w:eastAsia="Calibri" w:hAnsi="Times New Roman" w:cs="Arial"/>
          <w:sz w:val="24"/>
          <w:szCs w:val="24"/>
          <w:lang w:val="es-ES"/>
        </w:rPr>
      </w:pPr>
      <w:r w:rsidRPr="001A4DC9">
        <w:rPr>
          <w:rFonts w:ascii="Times New Roman" w:eastAsia="Calibri" w:hAnsi="Times New Roman" w:cs="Arial"/>
          <w:sz w:val="24"/>
          <w:szCs w:val="24"/>
          <w:lang w:val="es-ES"/>
        </w:rPr>
        <w:t xml:space="preserve">“Art. 201.- Los usuarios del servicio de transporte público de pasajeros tienen derecho a: </w:t>
      </w:r>
    </w:p>
    <w:p w:rsidR="00855CB1" w:rsidRDefault="001A4DC9" w:rsidP="00E80835">
      <w:pPr>
        <w:pStyle w:val="Prrafodelista"/>
        <w:numPr>
          <w:ilvl w:val="0"/>
          <w:numId w:val="20"/>
        </w:numPr>
        <w:spacing w:after="0" w:line="360" w:lineRule="auto"/>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Ser transportados con un adecuado nivel de servicio, pagando la tarifa correspondiente;</w:t>
      </w:r>
    </w:p>
    <w:p w:rsidR="001A4DC9" w:rsidRPr="00855CB1" w:rsidRDefault="001A4DC9" w:rsidP="00E80835">
      <w:pPr>
        <w:pStyle w:val="Prrafodelista"/>
        <w:numPr>
          <w:ilvl w:val="0"/>
          <w:numId w:val="20"/>
        </w:numPr>
        <w:spacing w:after="0" w:line="360" w:lineRule="auto"/>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Exigir de los operadores la observancia de las disposiciones de la Ley y sus reglamentos”</w:t>
      </w:r>
      <w:sdt>
        <w:sdtPr>
          <w:rPr>
            <w:rFonts w:ascii="Times New Roman" w:eastAsia="Calibri" w:hAnsi="Times New Roman" w:cs="Arial"/>
            <w:sz w:val="24"/>
            <w:szCs w:val="24"/>
            <w:lang w:val="es-ES"/>
          </w:rPr>
          <w:id w:val="1822236120"/>
          <w:citation/>
        </w:sdtPr>
        <w:sdtContent>
          <w:r w:rsidRPr="00855CB1">
            <w:rPr>
              <w:rFonts w:ascii="Times New Roman" w:eastAsia="Calibri" w:hAnsi="Times New Roman" w:cs="Arial"/>
              <w:sz w:val="24"/>
              <w:szCs w:val="24"/>
              <w:lang w:val="es-ES"/>
            </w:rPr>
            <w:fldChar w:fldCharType="begin"/>
          </w:r>
          <w:r w:rsidRPr="00855CB1">
            <w:rPr>
              <w:rFonts w:ascii="Times New Roman" w:eastAsia="Calibri" w:hAnsi="Times New Roman" w:cs="Arial"/>
              <w:sz w:val="24"/>
              <w:szCs w:val="24"/>
              <w:lang w:val="es-ES"/>
            </w:rPr>
            <w:instrText xml:space="preserve"> CITATION Ley17 \l 12298 </w:instrText>
          </w:r>
          <w:r w:rsidRPr="00855CB1">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[23]</w:t>
          </w:r>
          <w:r w:rsidRPr="00855CB1">
            <w:rPr>
              <w:rFonts w:ascii="Times New Roman" w:eastAsia="Calibri" w:hAnsi="Times New Roman" w:cs="Arial"/>
              <w:sz w:val="24"/>
              <w:szCs w:val="24"/>
              <w:lang w:val="es-ES"/>
            </w:rPr>
            <w:fldChar w:fldCharType="end"/>
          </w:r>
        </w:sdtContent>
      </w:sdt>
    </w:p>
    <w:p w:rsidR="001A4DC9" w:rsidRDefault="001A4DC9" w:rsidP="00B62AF9">
      <w:pPr>
        <w:pStyle w:val="Estilo1"/>
        <w:numPr>
          <w:ilvl w:val="0"/>
          <w:numId w:val="0"/>
        </w:numPr>
      </w:pPr>
    </w:p>
    <w:p w:rsidR="00CA5A96" w:rsidRDefault="00CA5A96" w:rsidP="00B62AF9">
      <w:pPr>
        <w:pStyle w:val="Estilo1"/>
        <w:numPr>
          <w:ilvl w:val="3"/>
          <w:numId w:val="17"/>
        </w:numPr>
      </w:pPr>
      <w:r>
        <w:t>Reglamento a Ley de Transporte Terrestre, Transito y Seguridad Vial</w:t>
      </w:r>
    </w:p>
    <w:p w:rsidR="00855CB1" w:rsidRDefault="00855CB1" w:rsidP="00B62AF9">
      <w:pPr>
        <w:pStyle w:val="Estilo1"/>
        <w:numPr>
          <w:ilvl w:val="0"/>
          <w:numId w:val="0"/>
        </w:numPr>
      </w:pPr>
    </w:p>
    <w:p w:rsidR="00855CB1" w:rsidRPr="00855CB1" w:rsidRDefault="00855CB1" w:rsidP="00855CB1">
      <w:pPr>
        <w:spacing w:after="0" w:line="360" w:lineRule="auto"/>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“Art. 9.- Además de las atribuciones previstas en el artículo 20 de la Ley Orgánica de Transporte, corresponde al Directorio las siguientes:</w:t>
      </w:r>
    </w:p>
    <w:p w:rsidR="00855CB1" w:rsidRPr="00855CB1" w:rsidRDefault="00855CB1" w:rsidP="00855CB1">
      <w:pPr>
        <w:spacing w:after="0" w:line="360" w:lineRule="auto"/>
        <w:ind w:firstLine="708"/>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6) Regular el uso de las rutas y frecuencias en la operación del servicio de transporte terrestre público de pasajeros en el ámbito de su competencia.”</w:t>
      </w:r>
      <w:sdt>
        <w:sdtPr>
          <w:rPr>
            <w:rFonts w:ascii="Times New Roman" w:eastAsia="Calibri" w:hAnsi="Times New Roman" w:cs="Arial"/>
            <w:sz w:val="24"/>
            <w:szCs w:val="24"/>
            <w:lang w:val="es-ES"/>
          </w:rPr>
          <w:id w:val="-629628363"/>
          <w:citation/>
        </w:sdtPr>
        <w:sdtContent>
          <w:r w:rsidRPr="00855CB1">
            <w:rPr>
              <w:rFonts w:ascii="Times New Roman" w:eastAsia="Calibri" w:hAnsi="Times New Roman" w:cs="Arial"/>
              <w:sz w:val="24"/>
              <w:szCs w:val="24"/>
              <w:lang w:val="es-ES"/>
            </w:rPr>
            <w:fldChar w:fldCharType="begin"/>
          </w:r>
          <w:r w:rsidRPr="00855CB1">
            <w:rPr>
              <w:rFonts w:ascii="Times New Roman" w:eastAsia="Calibri" w:hAnsi="Times New Roman" w:cs="Arial"/>
              <w:sz w:val="24"/>
              <w:szCs w:val="24"/>
              <w:lang w:val="es-ES"/>
            </w:rPr>
            <w:instrText xml:space="preserve">CITATION MarcadorDePosición1 \l 12298 </w:instrText>
          </w:r>
          <w:r w:rsidRPr="00855CB1">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[24]</w:t>
          </w:r>
          <w:r w:rsidRPr="00855CB1">
            <w:rPr>
              <w:rFonts w:ascii="Times New Roman" w:eastAsia="Calibri" w:hAnsi="Times New Roman" w:cs="Arial"/>
              <w:sz w:val="24"/>
              <w:szCs w:val="24"/>
              <w:lang w:val="es-ES"/>
            </w:rPr>
            <w:fldChar w:fldCharType="end"/>
          </w:r>
        </w:sdtContent>
      </w:sdt>
    </w:p>
    <w:p w:rsidR="00855CB1" w:rsidRPr="00855CB1" w:rsidRDefault="00855CB1" w:rsidP="00855CB1">
      <w:pPr>
        <w:spacing w:after="0" w:line="360" w:lineRule="auto"/>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“Art. 74.- La solicitud deberá especificar la información requerida por los organismos competentes en materia de transporte terrestre, tránsito y seguridad vial, adjuntando los siguientes antecedentes:</w:t>
      </w:r>
    </w:p>
    <w:p w:rsidR="00855CB1" w:rsidRPr="00855CB1" w:rsidRDefault="00855CB1" w:rsidP="00855CB1">
      <w:pPr>
        <w:spacing w:after="0" w:line="360" w:lineRule="auto"/>
        <w:ind w:left="708"/>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2. Antecedentes relativos al servicio de transporte terrestre público:</w:t>
      </w:r>
    </w:p>
    <w:p w:rsidR="00855CB1" w:rsidRPr="00855CB1" w:rsidRDefault="00855CB1" w:rsidP="00855CB1">
      <w:pPr>
        <w:spacing w:after="0" w:line="360" w:lineRule="auto"/>
        <w:ind w:left="1416"/>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a) Análisis general de la oferta y la demanda de los servicios objeto de la solicitud;</w:t>
      </w:r>
    </w:p>
    <w:p w:rsidR="00855CB1" w:rsidRPr="00855CB1" w:rsidRDefault="00855CB1" w:rsidP="00855CB1">
      <w:pPr>
        <w:spacing w:after="0" w:line="360" w:lineRule="auto"/>
        <w:ind w:left="1416"/>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b) Zona de cobertura del servicio: origen - destino;</w:t>
      </w:r>
    </w:p>
    <w:p w:rsidR="00855CB1" w:rsidRPr="00855CB1" w:rsidRDefault="00855CB1" w:rsidP="00855CB1">
      <w:pPr>
        <w:spacing w:after="0" w:line="360" w:lineRule="auto"/>
        <w:ind w:left="1416"/>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c) Rutas y frecuencias por período de día y días de la semana;</w:t>
      </w:r>
    </w:p>
    <w:p w:rsidR="00855CB1" w:rsidRPr="00855CB1" w:rsidRDefault="00855CB1" w:rsidP="00855CB1">
      <w:pPr>
        <w:spacing w:after="0" w:line="360" w:lineRule="auto"/>
        <w:ind w:left="1416"/>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d) Nombre y número de la línea y sus variantes;</w:t>
      </w:r>
    </w:p>
    <w:p w:rsidR="00855CB1" w:rsidRPr="00855CB1" w:rsidRDefault="00855CB1" w:rsidP="00855CB1">
      <w:pPr>
        <w:spacing w:after="0" w:line="360" w:lineRule="auto"/>
        <w:ind w:left="1416"/>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e) Ubicación de las oficinas de venta del servicio;</w:t>
      </w:r>
    </w:p>
    <w:p w:rsidR="00855CB1" w:rsidRPr="00855CB1" w:rsidRDefault="00855CB1" w:rsidP="00855CB1">
      <w:pPr>
        <w:spacing w:after="0" w:line="360" w:lineRule="auto"/>
        <w:ind w:left="1416"/>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f)  Ubicación de los paraderos y/o terminales que podrá usar.</w:t>
      </w:r>
    </w:p>
    <w:p w:rsidR="00855CB1" w:rsidRPr="00855CB1" w:rsidRDefault="00855CB1" w:rsidP="00855CB1">
      <w:pPr>
        <w:spacing w:after="0" w:line="360" w:lineRule="auto"/>
        <w:ind w:left="1416"/>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g) Análisis de interferencias.”</w:t>
      </w:r>
      <w:sdt>
        <w:sdtPr>
          <w:rPr>
            <w:rFonts w:ascii="Times New Roman" w:eastAsia="Calibri" w:hAnsi="Times New Roman" w:cs="Arial"/>
            <w:sz w:val="24"/>
            <w:szCs w:val="24"/>
            <w:lang w:val="es-ES"/>
          </w:rPr>
          <w:id w:val="835577500"/>
          <w:citation/>
        </w:sdtPr>
        <w:sdtContent>
          <w:r w:rsidRPr="00855CB1">
            <w:rPr>
              <w:rFonts w:ascii="Times New Roman" w:eastAsia="Calibri" w:hAnsi="Times New Roman" w:cs="Arial"/>
              <w:sz w:val="24"/>
              <w:szCs w:val="24"/>
              <w:lang w:val="es-ES"/>
            </w:rPr>
            <w:fldChar w:fldCharType="begin"/>
          </w:r>
          <w:r w:rsidRPr="00855CB1">
            <w:rPr>
              <w:rFonts w:ascii="Times New Roman" w:eastAsia="Calibri" w:hAnsi="Times New Roman" w:cs="Arial"/>
              <w:sz w:val="24"/>
              <w:szCs w:val="24"/>
              <w:lang w:val="es-ES"/>
            </w:rPr>
            <w:instrText xml:space="preserve">CITATION MarcadorDePosición1 \l 12298 </w:instrText>
          </w:r>
          <w:r w:rsidRPr="00855CB1">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[24]</w:t>
          </w:r>
          <w:r w:rsidRPr="00855CB1">
            <w:rPr>
              <w:rFonts w:ascii="Times New Roman" w:eastAsia="Calibri" w:hAnsi="Times New Roman" w:cs="Arial"/>
              <w:sz w:val="24"/>
              <w:szCs w:val="24"/>
              <w:lang w:val="es-ES"/>
            </w:rPr>
            <w:fldChar w:fldCharType="end"/>
          </w:r>
        </w:sdtContent>
      </w:sdt>
    </w:p>
    <w:p w:rsidR="00855CB1" w:rsidRPr="00855CB1" w:rsidRDefault="00855CB1" w:rsidP="00855CB1">
      <w:pPr>
        <w:spacing w:after="0" w:line="360" w:lineRule="auto"/>
        <w:jc w:val="both"/>
        <w:rPr>
          <w:rFonts w:ascii="Times New Roman" w:eastAsia="Calibri" w:hAnsi="Times New Roman" w:cs="Arial"/>
          <w:sz w:val="24"/>
          <w:szCs w:val="24"/>
          <w:lang w:val="es-ES"/>
        </w:rPr>
      </w:pPr>
      <w:r w:rsidRPr="00855CB1">
        <w:rPr>
          <w:rFonts w:ascii="Times New Roman" w:eastAsia="Calibri" w:hAnsi="Times New Roman" w:cs="Arial"/>
          <w:sz w:val="24"/>
          <w:szCs w:val="24"/>
          <w:lang w:val="es-ES"/>
        </w:rPr>
        <w:t>“Art. 110.- Para los efectos del presente Reglamento se entenderá por ruta o línea de servicio de transporte público al trazado o conjunto de vías sobre las que se desplazan los vehículos para otorgar el servicio, atendidos por una misma operadora.”</w:t>
      </w:r>
      <w:sdt>
        <w:sdtPr>
          <w:rPr>
            <w:rFonts w:ascii="Times New Roman" w:eastAsia="Calibri" w:hAnsi="Times New Roman" w:cs="Arial"/>
            <w:sz w:val="24"/>
            <w:szCs w:val="24"/>
            <w:lang w:val="es-ES"/>
          </w:rPr>
          <w:id w:val="-347876673"/>
          <w:citation/>
        </w:sdtPr>
        <w:sdtContent>
          <w:r w:rsidRPr="00855CB1">
            <w:rPr>
              <w:rFonts w:ascii="Times New Roman" w:eastAsia="Calibri" w:hAnsi="Times New Roman" w:cs="Arial"/>
              <w:sz w:val="24"/>
              <w:szCs w:val="24"/>
              <w:lang w:val="es-ES"/>
            </w:rPr>
            <w:fldChar w:fldCharType="begin"/>
          </w:r>
          <w:r w:rsidRPr="00855CB1">
            <w:rPr>
              <w:rFonts w:ascii="Times New Roman" w:eastAsia="Calibri" w:hAnsi="Times New Roman" w:cs="Arial"/>
              <w:sz w:val="24"/>
              <w:szCs w:val="24"/>
              <w:lang w:val="es-ES"/>
            </w:rPr>
            <w:instrText xml:space="preserve">CITATION MarcadorDePosición1 \l 12298 </w:instrText>
          </w:r>
          <w:r w:rsidRPr="00855CB1">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[24]</w:t>
          </w:r>
          <w:r w:rsidRPr="00855CB1">
            <w:rPr>
              <w:rFonts w:ascii="Times New Roman" w:eastAsia="Calibri" w:hAnsi="Times New Roman" w:cs="Arial"/>
              <w:sz w:val="24"/>
              <w:szCs w:val="24"/>
              <w:lang w:val="es-ES"/>
            </w:rPr>
            <w:fldChar w:fldCharType="end"/>
          </w:r>
        </w:sdtContent>
      </w:sdt>
    </w:p>
    <w:p w:rsidR="00855CB1" w:rsidRDefault="00855CB1" w:rsidP="00B62AF9">
      <w:pPr>
        <w:pStyle w:val="Estilo1"/>
        <w:numPr>
          <w:ilvl w:val="0"/>
          <w:numId w:val="0"/>
        </w:numPr>
      </w:pPr>
    </w:p>
    <w:p w:rsidR="002C49DA" w:rsidRDefault="002C49DA" w:rsidP="00B62AF9">
      <w:pPr>
        <w:pStyle w:val="Estilo1"/>
        <w:numPr>
          <w:ilvl w:val="3"/>
          <w:numId w:val="17"/>
        </w:numPr>
      </w:pPr>
      <w:r>
        <w:t>Código Orgánico Integral Penal</w:t>
      </w:r>
    </w:p>
    <w:p w:rsidR="0046053C" w:rsidRDefault="0046053C" w:rsidP="00B62AF9">
      <w:pPr>
        <w:pStyle w:val="Estilo1"/>
        <w:numPr>
          <w:ilvl w:val="0"/>
          <w:numId w:val="0"/>
        </w:numPr>
      </w:pPr>
    </w:p>
    <w:p w:rsidR="0046053C" w:rsidRPr="0046053C" w:rsidRDefault="0046053C" w:rsidP="0046053C">
      <w:pPr>
        <w:spacing w:after="0" w:line="360" w:lineRule="auto"/>
        <w:jc w:val="both"/>
        <w:rPr>
          <w:rFonts w:ascii="Times New Roman" w:eastAsia="Calibri" w:hAnsi="Times New Roman" w:cs="Arial"/>
          <w:sz w:val="24"/>
          <w:szCs w:val="24"/>
          <w:lang w:val="es-ES"/>
        </w:rPr>
      </w:pPr>
      <w:r w:rsidRPr="0046053C">
        <w:rPr>
          <w:rFonts w:ascii="Times New Roman" w:eastAsia="Calibri" w:hAnsi="Times New Roman" w:cs="Arial"/>
          <w:sz w:val="24"/>
          <w:szCs w:val="24"/>
          <w:lang w:val="es-ES"/>
        </w:rPr>
        <w:t xml:space="preserve">“Art. 381.- Exceso de pasajeros en transporte público. - La persona que conduzca un vehículo de transporte público, internacional, intrarregional, interprovincial, </w:t>
      </w:r>
      <w:proofErr w:type="spellStart"/>
      <w:r w:rsidRPr="0046053C">
        <w:rPr>
          <w:rFonts w:ascii="Times New Roman" w:eastAsia="Calibri" w:hAnsi="Times New Roman" w:cs="Arial"/>
          <w:sz w:val="24"/>
          <w:szCs w:val="24"/>
          <w:lang w:val="es-ES"/>
        </w:rPr>
        <w:t>intra-provincial</w:t>
      </w:r>
      <w:proofErr w:type="spellEnd"/>
      <w:r w:rsidRPr="0046053C">
        <w:rPr>
          <w:rFonts w:ascii="Times New Roman" w:eastAsia="Calibri" w:hAnsi="Times New Roman" w:cs="Arial"/>
          <w:sz w:val="24"/>
          <w:szCs w:val="24"/>
          <w:lang w:val="es-ES"/>
        </w:rPr>
        <w:t xml:space="preserve"> con exceso de pasajeros, será sancionada con pena privativa de libertad de seis meses a un año, suspensión de la licencia de conducir por el mismo plazo.”</w:t>
      </w:r>
      <w:sdt>
        <w:sdtPr>
          <w:rPr>
            <w:rFonts w:ascii="Times New Roman" w:eastAsia="Calibri" w:hAnsi="Times New Roman" w:cs="Arial"/>
            <w:sz w:val="24"/>
            <w:szCs w:val="24"/>
            <w:lang w:val="es-ES"/>
          </w:rPr>
          <w:id w:val="1357085755"/>
          <w:citation/>
        </w:sdtPr>
        <w:sdtContent>
          <w:r w:rsidRPr="0046053C">
            <w:rPr>
              <w:rFonts w:ascii="Times New Roman" w:eastAsia="Calibri" w:hAnsi="Times New Roman" w:cs="Arial"/>
              <w:sz w:val="24"/>
              <w:szCs w:val="24"/>
              <w:lang w:val="es-ES"/>
            </w:rPr>
            <w:fldChar w:fldCharType="begin"/>
          </w:r>
          <w:r w:rsidRPr="0046053C">
            <w:rPr>
              <w:rFonts w:ascii="Times New Roman" w:eastAsia="Calibri" w:hAnsi="Times New Roman" w:cs="Arial"/>
              <w:sz w:val="24"/>
              <w:szCs w:val="24"/>
              <w:lang w:val="es-ES"/>
            </w:rPr>
            <w:instrText xml:space="preserve"> CITATION Rep16 \l 12298 </w:instrText>
          </w:r>
          <w:r w:rsidRPr="0046053C">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[25]</w:t>
          </w:r>
          <w:r w:rsidRPr="0046053C">
            <w:rPr>
              <w:rFonts w:ascii="Times New Roman" w:eastAsia="Calibri" w:hAnsi="Times New Roman" w:cs="Arial"/>
              <w:sz w:val="24"/>
              <w:szCs w:val="24"/>
              <w:lang w:val="es-ES"/>
            </w:rPr>
            <w:fldChar w:fldCharType="end"/>
          </w:r>
        </w:sdtContent>
      </w:sdt>
    </w:p>
    <w:p w:rsidR="0046053C" w:rsidRPr="0046053C" w:rsidRDefault="0046053C" w:rsidP="0046053C">
      <w:pPr>
        <w:spacing w:after="0" w:line="360" w:lineRule="auto"/>
        <w:jc w:val="both"/>
        <w:rPr>
          <w:rFonts w:ascii="Times New Roman" w:eastAsia="Calibri" w:hAnsi="Times New Roman" w:cs="Arial"/>
          <w:sz w:val="24"/>
          <w:szCs w:val="24"/>
          <w:lang w:val="es-ES"/>
        </w:rPr>
      </w:pPr>
    </w:p>
    <w:p w:rsidR="0046053C" w:rsidRPr="0046053C" w:rsidRDefault="0046053C" w:rsidP="0046053C">
      <w:pPr>
        <w:spacing w:after="0" w:line="360" w:lineRule="auto"/>
        <w:jc w:val="both"/>
        <w:rPr>
          <w:rFonts w:ascii="Times New Roman" w:eastAsia="Calibri" w:hAnsi="Times New Roman" w:cs="Arial"/>
          <w:sz w:val="24"/>
          <w:szCs w:val="24"/>
          <w:lang w:val="es-ES"/>
        </w:rPr>
      </w:pPr>
      <w:r w:rsidRPr="0046053C">
        <w:rPr>
          <w:rFonts w:ascii="Times New Roman" w:eastAsia="Calibri" w:hAnsi="Times New Roman" w:cs="Arial"/>
          <w:sz w:val="24"/>
          <w:szCs w:val="24"/>
          <w:lang w:val="es-ES"/>
        </w:rPr>
        <w:t>“Art. 388.- Contravenciones de tránsito de tercera clase. - Serán sancionados con multa equivalente al cuarenta por ciento de un salario básico unificado del trabajador en general y reducción de siete puntos, cinco puntos en su licencia de conducir:</w:t>
      </w:r>
    </w:p>
    <w:p w:rsidR="0046053C" w:rsidRPr="0046053C" w:rsidRDefault="0046053C" w:rsidP="0046053C">
      <w:pPr>
        <w:spacing w:after="0" w:line="360" w:lineRule="auto"/>
        <w:ind w:left="567"/>
        <w:jc w:val="both"/>
        <w:rPr>
          <w:rFonts w:ascii="Times New Roman" w:eastAsia="Calibri" w:hAnsi="Times New Roman" w:cs="Arial"/>
          <w:sz w:val="24"/>
          <w:szCs w:val="24"/>
          <w:lang w:val="es-ES"/>
        </w:rPr>
      </w:pPr>
      <w:r w:rsidRPr="0046053C">
        <w:rPr>
          <w:rFonts w:ascii="Times New Roman" w:eastAsia="Calibri" w:hAnsi="Times New Roman" w:cs="Arial"/>
          <w:sz w:val="24"/>
          <w:szCs w:val="24"/>
          <w:lang w:val="es-ES"/>
        </w:rPr>
        <w:t>9. La o el conductor de transporte público o comercial que se niegue a brindar el servicio.”</w:t>
      </w:r>
      <w:sdt>
        <w:sdtPr>
          <w:rPr>
            <w:rFonts w:ascii="Times New Roman" w:eastAsia="Calibri" w:hAnsi="Times New Roman" w:cs="Arial"/>
            <w:sz w:val="24"/>
            <w:szCs w:val="24"/>
            <w:lang w:val="es-ES"/>
          </w:rPr>
          <w:id w:val="1362246396"/>
          <w:citation/>
        </w:sdtPr>
        <w:sdtContent>
          <w:r w:rsidRPr="0046053C">
            <w:rPr>
              <w:rFonts w:ascii="Times New Roman" w:eastAsia="Calibri" w:hAnsi="Times New Roman" w:cs="Arial"/>
              <w:sz w:val="24"/>
              <w:szCs w:val="24"/>
              <w:lang w:val="es-ES"/>
            </w:rPr>
            <w:fldChar w:fldCharType="begin"/>
          </w:r>
          <w:r w:rsidRPr="0046053C">
            <w:rPr>
              <w:rFonts w:ascii="Times New Roman" w:eastAsia="Calibri" w:hAnsi="Times New Roman" w:cs="Arial"/>
              <w:sz w:val="24"/>
              <w:szCs w:val="24"/>
              <w:lang w:val="es-ES"/>
            </w:rPr>
            <w:instrText xml:space="preserve"> CITATION Rep16 \l 12298 </w:instrText>
          </w:r>
          <w:r w:rsidRPr="0046053C">
            <w:rPr>
              <w:rFonts w:ascii="Times New Roman" w:eastAsia="Calibri" w:hAnsi="Times New Roman" w:cs="Arial"/>
              <w:sz w:val="24"/>
              <w:szCs w:val="24"/>
              <w:lang w:val="es-ES"/>
            </w:rPr>
            <w:fldChar w:fldCharType="separate"/>
          </w:r>
          <w:r w:rsidR="00B62AF9">
            <w:rPr>
              <w:rFonts w:ascii="Times New Roman" w:eastAsia="Calibri" w:hAnsi="Times New Roman" w:cs="Arial"/>
              <w:noProof/>
              <w:sz w:val="24"/>
              <w:szCs w:val="24"/>
              <w:lang w:val="es-ES"/>
            </w:rPr>
            <w:t xml:space="preserve"> </w:t>
          </w:r>
          <w:r w:rsidR="00B62AF9" w:rsidRPr="00B62AF9">
            <w:rPr>
              <w:rFonts w:ascii="Times New Roman" w:eastAsia="Calibri" w:hAnsi="Times New Roman" w:cs="Arial"/>
              <w:noProof/>
              <w:sz w:val="24"/>
              <w:szCs w:val="24"/>
              <w:lang w:val="es-ES"/>
            </w:rPr>
            <w:t>[25]</w:t>
          </w:r>
          <w:r w:rsidRPr="0046053C">
            <w:rPr>
              <w:rFonts w:ascii="Times New Roman" w:eastAsia="Calibri" w:hAnsi="Times New Roman" w:cs="Arial"/>
              <w:sz w:val="24"/>
              <w:szCs w:val="24"/>
              <w:lang w:val="es-ES"/>
            </w:rPr>
            <w:fldChar w:fldCharType="end"/>
          </w:r>
        </w:sdtContent>
      </w:sdt>
    </w:p>
    <w:p w:rsidR="0046053C" w:rsidRDefault="0046053C" w:rsidP="00B62AF9">
      <w:pPr>
        <w:pStyle w:val="Estilo1"/>
        <w:numPr>
          <w:ilvl w:val="0"/>
          <w:numId w:val="0"/>
        </w:numPr>
      </w:pPr>
    </w:p>
    <w:p w:rsidR="002C49DA" w:rsidRDefault="002C49DA" w:rsidP="00B62AF9">
      <w:pPr>
        <w:pStyle w:val="Estilo1"/>
        <w:numPr>
          <w:ilvl w:val="1"/>
          <w:numId w:val="17"/>
        </w:numPr>
        <w:ind w:left="426" w:hanging="437"/>
      </w:pPr>
      <w:r>
        <w:t>Marco Conceptual</w:t>
      </w:r>
    </w:p>
    <w:p w:rsidR="00B62AF9" w:rsidRDefault="00B67E11" w:rsidP="00B62AF9">
      <w:pPr>
        <w:pStyle w:val="Estilo1"/>
        <w:numPr>
          <w:ilvl w:val="2"/>
          <w:numId w:val="17"/>
        </w:numPr>
        <w:ind w:left="567" w:hanging="567"/>
      </w:pPr>
      <w:r>
        <w:t>Base de Dato</w:t>
      </w:r>
      <w:bookmarkStart w:id="1013" w:name="_Toc5382660"/>
    </w:p>
    <w:p w:rsidR="00B62AF9" w:rsidRPr="00B62AF9" w:rsidRDefault="00B62AF9" w:rsidP="00B62AF9">
      <w:pPr>
        <w:spacing w:after="0" w:line="360" w:lineRule="auto"/>
        <w:jc w:val="both"/>
        <w:rPr>
          <w:rFonts w:ascii="Times New Roman" w:eastAsia="Calibri" w:hAnsi="Times New Roman" w:cs="Arial"/>
          <w:sz w:val="24"/>
          <w:szCs w:val="24"/>
          <w:lang w:val="es-ES"/>
        </w:rPr>
      </w:pPr>
      <w:r w:rsidRPr="006A0E24">
        <w:rPr>
          <w:rFonts w:ascii="Times New Roman" w:eastAsia="Calibri" w:hAnsi="Times New Roman" w:cs="Arial"/>
          <w:sz w:val="24"/>
          <w:szCs w:val="24"/>
          <w:lang w:val="es-ES"/>
        </w:rPr>
        <w:t>Se llama Base de datos a la agrupación de elementos sean estos de manera lógica o física que se encuentran relacionados de las cuales usuarios con acceso a estos elementos sean capaces de consultarlos o actualizarlos.</w:t>
      </w:r>
      <w:sdt>
        <w:sdtPr>
          <w:rPr>
            <w:rFonts w:ascii="Times New Roman" w:eastAsia="Calibri" w:hAnsi="Times New Roman" w:cs="Arial"/>
            <w:sz w:val="24"/>
            <w:szCs w:val="24"/>
            <w:lang w:val="es-ES"/>
          </w:rPr>
          <w:id w:val="1771736535"/>
          <w:citation/>
        </w:sdtPr>
        <w:sdtContent>
          <w:r>
            <w:rPr>
              <w:rFonts w:ascii="Times New Roman" w:eastAsia="Calibri" w:hAnsi="Times New Roman" w:cs="Arial"/>
              <w:sz w:val="24"/>
              <w:szCs w:val="24"/>
              <w:lang w:val="es-ES"/>
            </w:rPr>
            <w:fldChar w:fldCharType="begin"/>
          </w:r>
          <w:r>
            <w:rPr>
              <w:rFonts w:ascii="Times New Roman" w:eastAsia="Calibri" w:hAnsi="Times New Roman" w:cs="Arial"/>
              <w:sz w:val="24"/>
              <w:szCs w:val="24"/>
              <w:lang w:val="es-MX"/>
            </w:rPr>
            <w:instrText xml:space="preserve"> CITATION Oso08 \l 2058 </w:instrText>
          </w:r>
          <w:r>
            <w:rPr>
              <w:rFonts w:ascii="Times New Roman" w:eastAsia="Calibri" w:hAnsi="Times New Roman" w:cs="Arial"/>
              <w:sz w:val="24"/>
              <w:szCs w:val="24"/>
              <w:lang w:val="es-ES"/>
            </w:rPr>
            <w:fldChar w:fldCharType="separate"/>
          </w:r>
          <w:r>
            <w:rPr>
              <w:rFonts w:ascii="Times New Roman" w:eastAsia="Calibri" w:hAnsi="Times New Roman" w:cs="Arial"/>
              <w:noProof/>
              <w:sz w:val="24"/>
              <w:szCs w:val="24"/>
              <w:lang w:val="es-MX"/>
            </w:rPr>
            <w:t xml:space="preserve"> </w:t>
          </w:r>
          <w:r w:rsidRPr="00B62AF9">
            <w:rPr>
              <w:rFonts w:ascii="Times New Roman" w:eastAsia="Calibri" w:hAnsi="Times New Roman" w:cs="Arial"/>
              <w:noProof/>
              <w:sz w:val="24"/>
              <w:szCs w:val="24"/>
              <w:lang w:val="es-MX"/>
            </w:rPr>
            <w:t>[26]</w:t>
          </w:r>
          <w:r>
            <w:rPr>
              <w:rFonts w:ascii="Times New Roman" w:eastAsia="Calibri" w:hAnsi="Times New Roman" w:cs="Arial"/>
              <w:sz w:val="24"/>
              <w:szCs w:val="24"/>
              <w:lang w:val="es-ES"/>
            </w:rPr>
            <w:fldChar w:fldCharType="end"/>
          </w:r>
        </w:sdtContent>
      </w:sdt>
    </w:p>
    <w:p w:rsidR="00B62AF9" w:rsidRDefault="00B62AF9" w:rsidP="00B62AF9">
      <w:pPr>
        <w:pStyle w:val="Estilo1"/>
        <w:numPr>
          <w:ilvl w:val="3"/>
          <w:numId w:val="17"/>
        </w:numPr>
      </w:pPr>
      <w:r>
        <w:t>Base de Datos no Relacionales</w:t>
      </w:r>
    </w:p>
    <w:p w:rsidR="00B62AF9" w:rsidRPr="00B62AF9" w:rsidRDefault="00B62AF9" w:rsidP="00B62AF9">
      <w:pPr>
        <w:spacing w:after="0" w:line="360" w:lineRule="auto"/>
        <w:jc w:val="both"/>
        <w:rPr>
          <w:rFonts w:ascii="Times New Roman" w:eastAsia="Calibri" w:hAnsi="Times New Roman" w:cs="Arial"/>
          <w:sz w:val="24"/>
          <w:szCs w:val="24"/>
          <w:lang w:val="es-ES"/>
        </w:rPr>
      </w:pPr>
      <w:r w:rsidRPr="00B62AF9">
        <w:rPr>
          <w:rFonts w:ascii="Times New Roman" w:eastAsia="Calibri" w:hAnsi="Times New Roman" w:cs="Arial"/>
          <w:sz w:val="24"/>
          <w:szCs w:val="24"/>
          <w:lang w:val="es-ES"/>
        </w:rPr>
        <w:t>Una Base de Datos Documental existen con el fin</w:t>
      </w:r>
      <w:bookmarkStart w:id="1014" w:name="_GoBack"/>
      <w:bookmarkEnd w:id="1014"/>
      <w:r w:rsidRPr="00B62AF9">
        <w:rPr>
          <w:rFonts w:ascii="Times New Roman" w:eastAsia="Calibri" w:hAnsi="Times New Roman" w:cs="Arial"/>
          <w:sz w:val="24"/>
          <w:szCs w:val="24"/>
          <w:lang w:val="es-ES"/>
        </w:rPr>
        <w:t xml:space="preserve"> de almacenar documentos, estos pueden ser de tipo JSON o XML </w:t>
      </w:r>
      <w:sdt>
        <w:sdtPr>
          <w:rPr>
            <w:rFonts w:ascii="Times New Roman" w:eastAsia="Calibri" w:hAnsi="Times New Roman" w:cs="Arial"/>
            <w:sz w:val="24"/>
            <w:szCs w:val="24"/>
            <w:lang w:val="es-ES"/>
          </w:rPr>
          <w:id w:val="-2019992942"/>
          <w:citation/>
        </w:sdtPr>
        <w:sdtContent>
          <w:r w:rsidRPr="00B62AF9">
            <w:rPr>
              <w:rFonts w:ascii="Times New Roman" w:eastAsia="Calibri" w:hAnsi="Times New Roman" w:cs="Arial"/>
              <w:sz w:val="24"/>
              <w:szCs w:val="24"/>
              <w:lang w:val="es-ES"/>
            </w:rPr>
            <w:fldChar w:fldCharType="begin"/>
          </w:r>
          <w:r w:rsidRPr="00B62AF9">
            <w:rPr>
              <w:rFonts w:ascii="Times New Roman" w:eastAsia="Calibri" w:hAnsi="Times New Roman" w:cs="Arial"/>
              <w:sz w:val="24"/>
              <w:szCs w:val="24"/>
              <w:lang w:val="es-ES"/>
            </w:rPr>
            <w:instrText xml:space="preserve"> CITATION Ama18 \l 12298 </w:instrText>
          </w:r>
          <w:r w:rsidRPr="00B62AF9">
            <w:rPr>
              <w:rFonts w:ascii="Times New Roman" w:eastAsia="Calibri" w:hAnsi="Times New Roman" w:cs="Arial"/>
              <w:sz w:val="24"/>
              <w:szCs w:val="24"/>
              <w:lang w:val="es-ES"/>
            </w:rPr>
            <w:fldChar w:fldCharType="separate"/>
          </w:r>
          <w:r w:rsidRPr="00B62AF9">
            <w:rPr>
              <w:rFonts w:ascii="Times New Roman" w:eastAsia="Calibri" w:hAnsi="Times New Roman" w:cs="Arial"/>
              <w:sz w:val="24"/>
              <w:szCs w:val="24"/>
              <w:lang w:val="es-ES"/>
            </w:rPr>
            <w:t>[27]</w:t>
          </w:r>
          <w:r w:rsidRPr="00B62AF9">
            <w:rPr>
              <w:rFonts w:ascii="Times New Roman" w:eastAsia="Calibri" w:hAnsi="Times New Roman" w:cs="Arial"/>
              <w:sz w:val="24"/>
              <w:szCs w:val="24"/>
              <w:lang w:val="es-ES"/>
            </w:rPr>
            <w:fldChar w:fldCharType="end"/>
          </w:r>
        </w:sdtContent>
      </w:sdt>
      <w:r w:rsidRPr="00B62AF9">
        <w:rPr>
          <w:rFonts w:ascii="Times New Roman" w:eastAsia="Calibri" w:hAnsi="Times New Roman" w:cs="Arial"/>
          <w:sz w:val="24"/>
          <w:szCs w:val="24"/>
          <w:lang w:val="es-ES"/>
        </w:rPr>
        <w:t>, según AWS – Amazon.</w:t>
      </w:r>
    </w:p>
    <w:p w:rsidR="00B62AF9" w:rsidRDefault="00B62AF9" w:rsidP="00B62AF9">
      <w:pPr>
        <w:pStyle w:val="Estilo1"/>
        <w:numPr>
          <w:ilvl w:val="4"/>
          <w:numId w:val="17"/>
        </w:numPr>
      </w:pPr>
      <w:proofErr w:type="spellStart"/>
      <w:r>
        <w:t>Couchbase</w:t>
      </w:r>
      <w:proofErr w:type="spellEnd"/>
    </w:p>
    <w:p w:rsidR="00B62AF9" w:rsidRPr="007B078E" w:rsidRDefault="007B078E" w:rsidP="007B078E">
      <w:pPr>
        <w:spacing w:after="0" w:line="360" w:lineRule="auto"/>
        <w:jc w:val="both"/>
        <w:rPr>
          <w:rFonts w:ascii="Times New Roman" w:eastAsia="Calibri" w:hAnsi="Times New Roman" w:cs="Arial"/>
          <w:sz w:val="24"/>
          <w:szCs w:val="24"/>
          <w:lang w:val="es-ES"/>
        </w:rPr>
      </w:pPr>
      <w:proofErr w:type="spellStart"/>
      <w:r w:rsidRPr="007B078E">
        <w:rPr>
          <w:rFonts w:ascii="Times New Roman" w:eastAsia="Calibri" w:hAnsi="Times New Roman" w:cs="Arial"/>
          <w:sz w:val="24"/>
          <w:szCs w:val="24"/>
          <w:lang w:val="es-ES"/>
        </w:rPr>
        <w:t>Couchbase</w:t>
      </w:r>
      <w:proofErr w:type="spellEnd"/>
      <w:r w:rsidRPr="007B078E">
        <w:rPr>
          <w:rFonts w:ascii="Times New Roman" w:eastAsia="Calibri" w:hAnsi="Times New Roman" w:cs="Arial"/>
          <w:sz w:val="24"/>
          <w:szCs w:val="24"/>
          <w:lang w:val="es-ES"/>
        </w:rPr>
        <w:t xml:space="preserve"> es una base de datos no relacional (NoSQL) diseñado en open </w:t>
      </w:r>
      <w:proofErr w:type="spellStart"/>
      <w:r w:rsidRPr="007B078E">
        <w:rPr>
          <w:rFonts w:ascii="Times New Roman" w:eastAsia="Calibri" w:hAnsi="Times New Roman" w:cs="Arial"/>
          <w:sz w:val="24"/>
          <w:szCs w:val="24"/>
          <w:lang w:val="es-ES"/>
        </w:rPr>
        <w:t>source</w:t>
      </w:r>
      <w:proofErr w:type="spellEnd"/>
      <w:r w:rsidRPr="007B078E">
        <w:rPr>
          <w:rFonts w:ascii="Times New Roman" w:eastAsia="Calibri" w:hAnsi="Times New Roman" w:cs="Arial"/>
          <w:sz w:val="24"/>
          <w:szCs w:val="24"/>
          <w:lang w:val="es-ES"/>
        </w:rPr>
        <w:t xml:space="preserve"> la cual nos proporciona agilidad, capacidad y rendimiento en la administración de datos</w:t>
      </w:r>
      <w:r>
        <w:rPr>
          <w:rFonts w:ascii="Times New Roman" w:eastAsia="Calibri" w:hAnsi="Times New Roman" w:cs="Arial"/>
          <w:sz w:val="24"/>
          <w:szCs w:val="24"/>
          <w:lang w:val="es-ES"/>
        </w:rPr>
        <w:t>.</w:t>
      </w:r>
      <w:sdt>
        <w:sdtPr>
          <w:rPr>
            <w:rFonts w:ascii="Times New Roman" w:eastAsia="Calibri" w:hAnsi="Times New Roman" w:cs="Arial"/>
            <w:sz w:val="24"/>
            <w:szCs w:val="24"/>
            <w:lang w:val="es-ES"/>
          </w:rPr>
          <w:id w:val="-801461486"/>
          <w:citation/>
        </w:sdtPr>
        <w:sdtContent>
          <w:r w:rsidR="008B29CF">
            <w:rPr>
              <w:rFonts w:ascii="Times New Roman" w:eastAsia="Calibri" w:hAnsi="Times New Roman" w:cs="Arial"/>
              <w:sz w:val="24"/>
              <w:szCs w:val="24"/>
              <w:lang w:val="es-ES"/>
            </w:rPr>
            <w:fldChar w:fldCharType="begin"/>
          </w:r>
          <w:r w:rsidR="008B29CF">
            <w:rPr>
              <w:rFonts w:ascii="Times New Roman" w:eastAsia="Calibri" w:hAnsi="Times New Roman" w:cs="Arial"/>
              <w:sz w:val="24"/>
              <w:szCs w:val="24"/>
              <w:lang w:val="es-MX"/>
            </w:rPr>
            <w:instrText xml:space="preserve"> CITATION Cou19 \l 2058 </w:instrText>
          </w:r>
          <w:r w:rsidR="008B29CF">
            <w:rPr>
              <w:rFonts w:ascii="Times New Roman" w:eastAsia="Calibri" w:hAnsi="Times New Roman" w:cs="Arial"/>
              <w:sz w:val="24"/>
              <w:szCs w:val="24"/>
              <w:lang w:val="es-ES"/>
            </w:rPr>
            <w:fldChar w:fldCharType="separate"/>
          </w:r>
          <w:r w:rsidR="008B29CF">
            <w:rPr>
              <w:rFonts w:ascii="Times New Roman" w:eastAsia="Calibri" w:hAnsi="Times New Roman" w:cs="Arial"/>
              <w:noProof/>
              <w:sz w:val="24"/>
              <w:szCs w:val="24"/>
              <w:lang w:val="es-MX"/>
            </w:rPr>
            <w:t xml:space="preserve"> </w:t>
          </w:r>
          <w:r w:rsidR="008B29CF" w:rsidRPr="008B29CF">
            <w:rPr>
              <w:rFonts w:ascii="Times New Roman" w:eastAsia="Calibri" w:hAnsi="Times New Roman" w:cs="Arial"/>
              <w:noProof/>
              <w:sz w:val="24"/>
              <w:szCs w:val="24"/>
              <w:lang w:val="es-MX"/>
            </w:rPr>
            <w:t>[28]</w:t>
          </w:r>
          <w:r w:rsidR="008B29CF">
            <w:rPr>
              <w:rFonts w:ascii="Times New Roman" w:eastAsia="Calibri" w:hAnsi="Times New Roman" w:cs="Arial"/>
              <w:sz w:val="24"/>
              <w:szCs w:val="24"/>
              <w:lang w:val="es-ES"/>
            </w:rPr>
            <w:fldChar w:fldCharType="end"/>
          </w:r>
        </w:sdtContent>
      </w:sdt>
    </w:p>
    <w:p w:rsidR="00B62AF9" w:rsidRDefault="00B62AF9" w:rsidP="00B62AF9">
      <w:pPr>
        <w:pStyle w:val="Estilo1"/>
        <w:numPr>
          <w:ilvl w:val="0"/>
          <w:numId w:val="0"/>
        </w:numPr>
        <w:ind w:left="1080" w:hanging="1080"/>
      </w:pPr>
    </w:p>
    <w:p w:rsidR="00D475A4" w:rsidRPr="00D475A4" w:rsidRDefault="00D475A4" w:rsidP="003D4936">
      <w:pPr>
        <w:pStyle w:val="Estilo2"/>
        <w:spacing w:before="0" w:line="360" w:lineRule="auto"/>
        <w:ind w:left="360" w:hanging="360"/>
      </w:pPr>
      <w:r>
        <w:t>2</w:t>
      </w:r>
      <w:r w:rsidRPr="002C49DA">
        <w:rPr>
          <w:iCs/>
        </w:rPr>
        <w:t xml:space="preserve">.1 </w:t>
      </w:r>
      <w:r w:rsidRPr="002C49DA">
        <w:rPr>
          <w:iCs/>
        </w:rPr>
        <w:tab/>
        <w:t>Marco Contextual</w:t>
      </w:r>
      <w:bookmarkEnd w:id="1013"/>
    </w:p>
    <w:p w:rsidR="00D475A4" w:rsidRDefault="00D475A4" w:rsidP="00D475A4">
      <w:pPr>
        <w:pStyle w:val="Ttulo4"/>
      </w:pPr>
      <w:r>
        <w:t>2.1.1 Nombre de la Institución</w:t>
      </w:r>
    </w:p>
    <w:p w:rsidR="00D475A4" w:rsidRDefault="00D475A4" w:rsidP="00D475A4">
      <w:pPr>
        <w:pStyle w:val="Ttulo4"/>
        <w:numPr>
          <w:ilvl w:val="2"/>
          <w:numId w:val="4"/>
        </w:numPr>
      </w:pPr>
      <w:r>
        <w:t>Organigrama</w:t>
      </w:r>
    </w:p>
    <w:p w:rsidR="00D475A4" w:rsidRDefault="00D475A4" w:rsidP="00D475A4">
      <w:pPr>
        <w:pStyle w:val="Ttulo3"/>
        <w:numPr>
          <w:ilvl w:val="1"/>
          <w:numId w:val="4"/>
        </w:numPr>
      </w:pPr>
      <w:bookmarkStart w:id="1015" w:name="_Toc5382661"/>
      <w:r>
        <w:t>Marco Conceptual</w:t>
      </w:r>
      <w:bookmarkEnd w:id="1015"/>
    </w:p>
    <w:p w:rsidR="003F294B" w:rsidRDefault="00D475A4" w:rsidP="003F294B">
      <w:pPr>
        <w:pStyle w:val="Ttulo3"/>
        <w:numPr>
          <w:ilvl w:val="1"/>
          <w:numId w:val="4"/>
        </w:numPr>
      </w:pPr>
      <w:bookmarkStart w:id="1016" w:name="_Toc5382662"/>
      <w:r>
        <w:t xml:space="preserve">Marco </w:t>
      </w:r>
      <w:r w:rsidR="003F294B">
        <w:t>Teórico</w:t>
      </w:r>
      <w:bookmarkEnd w:id="1016"/>
    </w:p>
    <w:p w:rsidR="003F294B" w:rsidRDefault="003F294B" w:rsidP="003F294B">
      <w:pPr>
        <w:pStyle w:val="Ttulo3"/>
        <w:numPr>
          <w:ilvl w:val="1"/>
          <w:numId w:val="4"/>
        </w:numPr>
      </w:pPr>
      <w:bookmarkStart w:id="1017" w:name="_Toc5382663"/>
      <w:r>
        <w:t>Componentes de la Propuesta</w:t>
      </w:r>
      <w:bookmarkEnd w:id="1017"/>
    </w:p>
    <w:p w:rsidR="003F294B" w:rsidRDefault="003F294B" w:rsidP="003F294B">
      <w:pPr>
        <w:pStyle w:val="Ttulo3"/>
        <w:numPr>
          <w:ilvl w:val="1"/>
          <w:numId w:val="4"/>
        </w:numPr>
      </w:pPr>
      <w:bookmarkStart w:id="1018" w:name="_Toc5382664"/>
      <w:r>
        <w:t>Diseño de la Propuesta</w:t>
      </w:r>
      <w:bookmarkEnd w:id="1018"/>
    </w:p>
    <w:p w:rsidR="003F294B" w:rsidRDefault="003F294B" w:rsidP="003F294B">
      <w:pPr>
        <w:pStyle w:val="Ttulo3"/>
        <w:numPr>
          <w:ilvl w:val="1"/>
          <w:numId w:val="4"/>
        </w:numPr>
      </w:pPr>
      <w:bookmarkStart w:id="1019" w:name="_Toc5382665"/>
      <w:r>
        <w:t>Pruebas</w:t>
      </w:r>
      <w:bookmarkEnd w:id="1019"/>
    </w:p>
    <w:p w:rsidR="003F294B" w:rsidRDefault="003F294B" w:rsidP="003F294B">
      <w:pPr>
        <w:pStyle w:val="Ttulo3"/>
        <w:numPr>
          <w:ilvl w:val="1"/>
          <w:numId w:val="4"/>
        </w:numPr>
      </w:pPr>
      <w:bookmarkStart w:id="1020" w:name="_Toc5382666"/>
      <w:r>
        <w:t>Estudio de factibilidad</w:t>
      </w:r>
      <w:bookmarkEnd w:id="1020"/>
    </w:p>
    <w:p w:rsidR="003F294B" w:rsidRDefault="003F294B" w:rsidP="003F294B">
      <w:pPr>
        <w:pStyle w:val="Ttulo4"/>
      </w:pPr>
      <w:r>
        <w:t>2.7.1 Factibilidad Técnica</w:t>
      </w:r>
    </w:p>
    <w:p w:rsidR="003F294B" w:rsidRDefault="003F294B" w:rsidP="003F294B">
      <w:pPr>
        <w:pStyle w:val="Ttulo4"/>
      </w:pPr>
      <w:r>
        <w:t>2.7.2 Factibilidad Económica</w:t>
      </w:r>
    </w:p>
    <w:p w:rsidR="003F294B" w:rsidRDefault="003F294B" w:rsidP="003F294B">
      <w:pPr>
        <w:pStyle w:val="Ttulo4"/>
      </w:pPr>
      <w:r>
        <w:t>2.7.3 Factibilidad Operativa</w:t>
      </w:r>
    </w:p>
    <w:p w:rsidR="003F294B" w:rsidRDefault="003F294B" w:rsidP="003F294B">
      <w:pPr>
        <w:pStyle w:val="Ttulo3"/>
      </w:pPr>
      <w:bookmarkStart w:id="1021" w:name="_Toc5382667"/>
      <w:r>
        <w:t xml:space="preserve">2.8 </w:t>
      </w:r>
      <w:r>
        <w:tab/>
        <w:t>Resultados</w:t>
      </w:r>
      <w:bookmarkEnd w:id="1021"/>
    </w:p>
    <w:p w:rsidR="003F294B" w:rsidRPr="003F294B" w:rsidRDefault="003F294B" w:rsidP="003F294B"/>
    <w:p w:rsidR="003F294B" w:rsidRPr="003F294B" w:rsidRDefault="003F294B" w:rsidP="001A037C">
      <w:pPr>
        <w:pStyle w:val="Ttulo1"/>
      </w:pPr>
      <w:bookmarkStart w:id="1022" w:name="_Toc5382668"/>
      <w:r>
        <w:t>CONCLUSIONES</w:t>
      </w:r>
      <w:bookmarkEnd w:id="1022"/>
    </w:p>
    <w:p w:rsidR="00D475A4" w:rsidRPr="00D475A4" w:rsidRDefault="003F294B" w:rsidP="001A037C">
      <w:pPr>
        <w:pStyle w:val="Ttulo1"/>
      </w:pPr>
      <w:bookmarkStart w:id="1023" w:name="_Toc5382669"/>
      <w:r>
        <w:t>RECOMENDACIONES</w:t>
      </w:r>
      <w:bookmarkEnd w:id="1023"/>
    </w:p>
    <w:p w:rsidR="00D475A4" w:rsidRPr="00D475A4" w:rsidRDefault="00D475A4" w:rsidP="00D475A4"/>
    <w:p w:rsidR="00D475A4" w:rsidRDefault="003F294B" w:rsidP="001A037C">
      <w:pPr>
        <w:pStyle w:val="Ttulo1"/>
      </w:pPr>
      <w:bookmarkStart w:id="1024" w:name="_Toc5382670"/>
      <w:r>
        <w:t>BIBLIOGRAFÍA</w:t>
      </w:r>
      <w:bookmarkEnd w:id="1024"/>
    </w:p>
    <w:sdt>
      <w:sdtPr>
        <w:rPr>
          <w:lang w:val="es-ES"/>
        </w:rPr>
        <w:id w:val="1464009592"/>
        <w:docPartObj>
          <w:docPartGallery w:val="Bibliographies"/>
          <w:docPartUnique/>
        </w:docPartObj>
      </w:sdtPr>
      <w:sdtEndPr>
        <w:rPr>
          <w:rFonts w:asciiTheme="minorHAnsi" w:eastAsiaTheme="minorHAnsi" w:hAnsiTheme="minorHAnsi" w:cstheme="minorBidi"/>
          <w:b w:val="0"/>
          <w:sz w:val="22"/>
          <w:szCs w:val="22"/>
          <w:lang w:val="es-EC"/>
        </w:rPr>
      </w:sdtEndPr>
      <w:sdtContent>
        <w:p w:rsidR="00CC2633" w:rsidRDefault="00CC2633">
          <w:pPr>
            <w:pStyle w:val="Ttulo1"/>
          </w:pPr>
          <w:r>
            <w:rPr>
              <w:lang w:val="es-ES"/>
            </w:rPr>
            <w:t>Bibliografía</w:t>
          </w:r>
        </w:p>
        <w:sdt>
          <w:sdtPr>
            <w:id w:val="111145805"/>
            <w:bibliography/>
          </w:sdtPr>
          <w:sdtContent>
            <w:p w:rsidR="00B62AF9" w:rsidRDefault="00CC2633">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1"/>
                <w:gridCol w:w="8093"/>
              </w:tblGrid>
              <w:tr w:rsidR="00B62AF9">
                <w:trPr>
                  <w:divId w:val="1587418939"/>
                  <w:tblCellSpacing w:w="15" w:type="dxa"/>
                </w:trPr>
                <w:tc>
                  <w:tcPr>
                    <w:tcW w:w="50" w:type="pct"/>
                    <w:hideMark/>
                  </w:tcPr>
                  <w:p w:rsidR="00B62AF9" w:rsidRDefault="00B62AF9">
                    <w:pPr>
                      <w:pStyle w:val="Bibliografa"/>
                      <w:rPr>
                        <w:noProof/>
                        <w:sz w:val="24"/>
                        <w:szCs w:val="24"/>
                        <w:lang w:val="es-ES"/>
                      </w:rPr>
                    </w:pPr>
                    <w:r>
                      <w:rPr>
                        <w:noProof/>
                        <w:lang w:val="es-ES"/>
                      </w:rPr>
                      <w:t xml:space="preserve">[1] </w:t>
                    </w:r>
                  </w:p>
                </w:tc>
                <w:tc>
                  <w:tcPr>
                    <w:tcW w:w="0" w:type="auto"/>
                    <w:hideMark/>
                  </w:tcPr>
                  <w:p w:rsidR="00B62AF9" w:rsidRDefault="00B62AF9">
                    <w:pPr>
                      <w:pStyle w:val="Bibliografa"/>
                      <w:rPr>
                        <w:noProof/>
                        <w:lang w:val="es-ES"/>
                      </w:rPr>
                    </w:pPr>
                    <w:r>
                      <w:rPr>
                        <w:noProof/>
                        <w:lang w:val="es-ES"/>
                      </w:rPr>
                      <w:t>A. N. d. Transito, «Agencia Nacional de Transito,» [En línea]. Available: https://www.ant.gob.ec/index.php/ant/vision-mision-y-objetivos#.Wlb1e66WbDc. [Último acceso: 10 Enero 2018].</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 </w:t>
                    </w:r>
                  </w:p>
                </w:tc>
                <w:tc>
                  <w:tcPr>
                    <w:tcW w:w="0" w:type="auto"/>
                    <w:hideMark/>
                  </w:tcPr>
                  <w:p w:rsidR="00B62AF9" w:rsidRDefault="00B62AF9">
                    <w:pPr>
                      <w:pStyle w:val="Bibliografa"/>
                      <w:rPr>
                        <w:noProof/>
                        <w:lang w:val="es-ES"/>
                      </w:rPr>
                    </w:pPr>
                    <w:r>
                      <w:rPr>
                        <w:noProof/>
                        <w:lang w:val="es-ES"/>
                      </w:rPr>
                      <w:t>A. L. S. ECHEVERRÍA, 2013. [En línea]. Available: http://repositorio.upse.edu.ec/bitstream/46000/809/1/142.-%20SEGARRA%20ECHEVERRIA%20ANDREA.pdf.</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[3] </w:t>
                    </w:r>
                  </w:p>
                </w:tc>
                <w:tc>
                  <w:tcPr>
                    <w:tcW w:w="0" w:type="auto"/>
                    <w:hideMark/>
                  </w:tcPr>
                  <w:p w:rsidR="00B62AF9" w:rsidRDefault="00B62AF9">
                    <w:pPr>
                      <w:pStyle w:val="Bibliografa"/>
                      <w:rPr>
                        <w:noProof/>
                        <w:lang w:val="es-ES"/>
                      </w:rPr>
                    </w:pPr>
                    <w:r>
                      <w:rPr>
                        <w:noProof/>
                        <w:lang w:val="es-ES"/>
                      </w:rPr>
                      <w:t xml:space="preserve">D. E. Universo, «Choque de bus contra una ambulancia en Santa Elena deja dos personas heridas,» </w:t>
                    </w:r>
                    <w:r>
                      <w:rPr>
                        <w:i/>
                        <w:iCs/>
                        <w:noProof/>
                        <w:lang w:val="es-ES"/>
                      </w:rPr>
                      <w:t xml:space="preserve">El Universo, </w:t>
                    </w:r>
                    <w:r>
                      <w:rPr>
                        <w:noProof/>
                        <w:lang w:val="es-ES"/>
                      </w:rPr>
                      <w:t xml:space="preserve">13 Noviembre 2017. </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[4] </w:t>
                    </w:r>
                  </w:p>
                </w:tc>
                <w:tc>
                  <w:tcPr>
                    <w:tcW w:w="0" w:type="auto"/>
                    <w:hideMark/>
                  </w:tcPr>
                  <w:p w:rsidR="00B62AF9" w:rsidRDefault="00B62AF9">
                    <w:pPr>
                      <w:pStyle w:val="Bibliografa"/>
                      <w:rPr>
                        <w:noProof/>
                        <w:lang w:val="es-ES"/>
                      </w:rPr>
                    </w:pPr>
                    <w:r>
                      <w:rPr>
                        <w:noProof/>
                        <w:lang w:val="es-ES"/>
                      </w:rPr>
                      <w:t>E. Universo, «Diario El Universo,» 22 Agosto 2017. [En línea]. Available: https://www.eluniverso.com/noticias/2017/08/22/nota/6342568/peninsula-reporto-12-accidentes-tres-dias.</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lastRenderedPageBreak/>
                      <w:t xml:space="preserve">[5] </w:t>
                    </w:r>
                  </w:p>
                </w:tc>
                <w:tc>
                  <w:tcPr>
                    <w:tcW w:w="0" w:type="auto"/>
                    <w:hideMark/>
                  </w:tcPr>
                  <w:p w:rsidR="00B62AF9" w:rsidRDefault="00B62AF9">
                    <w:pPr>
                      <w:pStyle w:val="Bibliografa"/>
                      <w:rPr>
                        <w:noProof/>
                        <w:lang w:val="es-ES"/>
                      </w:rPr>
                    </w:pPr>
                    <w:r>
                      <w:rPr>
                        <w:noProof/>
                        <w:lang w:val="es-ES"/>
                      </w:rPr>
                      <w:t xml:space="preserve">I. Directora ANT, Interviewee, </w:t>
                    </w:r>
                    <w:r>
                      <w:rPr>
                        <w:i/>
                        <w:iCs/>
                        <w:noProof/>
                        <w:lang w:val="es-ES"/>
                      </w:rPr>
                      <w:t xml:space="preserve">Interview. </w:t>
                    </w:r>
                    <w:r>
                      <w:rPr>
                        <w:noProof/>
                        <w:lang w:val="es-ES"/>
                      </w:rPr>
                      <w:t>[Entrevista]. 11 Mayo 2017.</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[6] </w:t>
                    </w:r>
                  </w:p>
                </w:tc>
                <w:tc>
                  <w:tcPr>
                    <w:tcW w:w="0" w:type="auto"/>
                    <w:hideMark/>
                  </w:tcPr>
                  <w:p w:rsidR="00B62AF9" w:rsidRDefault="00B62AF9">
                    <w:pPr>
                      <w:pStyle w:val="Bibliografa"/>
                      <w:rPr>
                        <w:noProof/>
                        <w:lang w:val="es-ES"/>
                      </w:rPr>
                    </w:pPr>
                    <w:r>
                      <w:rPr>
                        <w:noProof/>
                        <w:lang w:val="es-ES"/>
                      </w:rPr>
                      <w:t>M. J. V. ZAMORA, 2015. [En línea]. Available: http://repositorio.upse.edu.ec/bitstream/46000/3233/1/UPSE-TAP-2015-0015.pdf.</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[7] </w:t>
                    </w:r>
                  </w:p>
                </w:tc>
                <w:tc>
                  <w:tcPr>
                    <w:tcW w:w="0" w:type="auto"/>
                    <w:hideMark/>
                  </w:tcPr>
                  <w:p w:rsidR="00B62AF9" w:rsidRDefault="00B62AF9">
                    <w:pPr>
                      <w:pStyle w:val="Bibliografa"/>
                      <w:rPr>
                        <w:noProof/>
                        <w:lang w:val="es-ES"/>
                      </w:rPr>
                    </w:pPr>
                    <w:r>
                      <w:rPr>
                        <w:noProof/>
                        <w:lang w:val="es-ES"/>
                      </w:rPr>
                      <w:t>E. Telegrafo, «http://www.eltelegrafo.com.ec,» 13 Diciembre 2014. [En línea]. Available: http://www.eltelegrafo.com.ec/noticias/politica/1/santa-elena-es-la-primera-provincia-en-implementar-cobro-electronico-en-buses.</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[8] </w:t>
                    </w:r>
                  </w:p>
                </w:tc>
                <w:tc>
                  <w:tcPr>
                    <w:tcW w:w="0" w:type="auto"/>
                    <w:hideMark/>
                  </w:tcPr>
                  <w:p w:rsidR="00B62AF9" w:rsidRDefault="00B62AF9">
                    <w:pPr>
                      <w:pStyle w:val="Bibliografa"/>
                      <w:rPr>
                        <w:noProof/>
                        <w:lang w:val="es-ES"/>
                      </w:rPr>
                    </w:pPr>
                    <w:r>
                      <w:rPr>
                        <w:noProof/>
                        <w:lang w:val="es-ES"/>
                      </w:rPr>
                      <w:t>ElUniverso, «eluniverso,» 12 Agosto 2015. [En línea]. Available: https://www.eluniverso.com/noticias/2015/08/12/nota/5064590/santa-elena-se-retoma-pago-pasajes-efectivo.</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[9] </w:t>
                    </w:r>
                  </w:p>
                </w:tc>
                <w:tc>
                  <w:tcPr>
                    <w:tcW w:w="0" w:type="auto"/>
                    <w:hideMark/>
                  </w:tcPr>
                  <w:p w:rsidR="00B62AF9" w:rsidRDefault="00B62AF9">
                    <w:pPr>
                      <w:pStyle w:val="Bibliografa"/>
                      <w:rPr>
                        <w:noProof/>
                        <w:lang w:val="es-ES"/>
                      </w:rPr>
                    </w:pPr>
                    <w:r>
                      <w:rPr>
                        <w:noProof/>
                        <w:lang w:val="es-ES"/>
                      </w:rPr>
                      <w:t>M. Guevara, «Revista Buen Viaje,» 29 Abril 2017. [En línea]. Available: http://revistabuenviaje.mas.ec/usd-7-2-millones-invertidos-no-dieron-resultado/.</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[10] </w:t>
                    </w:r>
                  </w:p>
                </w:tc>
                <w:tc>
                  <w:tcPr>
                    <w:tcW w:w="0" w:type="auto"/>
                    <w:hideMark/>
                  </w:tcPr>
                  <w:p w:rsidR="00B62AF9" w:rsidRDefault="00B62AF9">
                    <w:pPr>
                      <w:pStyle w:val="Bibliografa"/>
                      <w:rPr>
                        <w:noProof/>
                        <w:lang w:val="es-ES"/>
                      </w:rPr>
                    </w:pPr>
                    <w:r>
                      <w:rPr>
                        <w:noProof/>
                        <w:lang w:val="es-ES"/>
                      </w:rPr>
                      <w:t>A. -. D. D. S. GENERAL, «REGULARIZACION Y RACIONALIZACION DE FRECUENCIAS CITSE,» 2016. [En línea]. Available: http://camaratransportequito.com.ec/documentos/resolucin%20no.%20001-dir-2016-ant.pdf.</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[11] </w:t>
                    </w:r>
                  </w:p>
                </w:tc>
                <w:tc>
                  <w:tcPr>
                    <w:tcW w:w="0" w:type="auto"/>
                    <w:hideMark/>
                  </w:tcPr>
                  <w:p w:rsidR="00B62AF9" w:rsidRDefault="00B62AF9">
                    <w:pPr>
                      <w:pStyle w:val="Bibliografa"/>
                      <w:rPr>
                        <w:noProof/>
                        <w:lang w:val="es-ES"/>
                      </w:rPr>
                    </w:pPr>
                    <w:r>
                      <w:rPr>
                        <w:noProof/>
                        <w:lang w:val="es-ES"/>
                      </w:rPr>
                      <w:t>E. Universo, «El Universo,» 2 Julio 2018. [En línea]. Available: http://www.teleamazonas.com/2018/07/aplicacion-para-optimizar-uso-de-transporte-publico-llego-a-ecuador/. [Último acceso: 12 Septiembre 2018].</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[12] </w:t>
                    </w:r>
                  </w:p>
                </w:tc>
                <w:tc>
                  <w:tcPr>
                    <w:tcW w:w="0" w:type="auto"/>
                    <w:hideMark/>
                  </w:tcPr>
                  <w:p w:rsidR="00B62AF9" w:rsidRDefault="00B62AF9">
                    <w:pPr>
                      <w:pStyle w:val="Bibliografa"/>
                      <w:rPr>
                        <w:noProof/>
                        <w:lang w:val="es-ES"/>
                      </w:rPr>
                    </w:pPr>
                    <w:r>
                      <w:rPr>
                        <w:noProof/>
                        <w:lang w:val="es-ES"/>
                      </w:rPr>
                      <w:t>G. P. y P. Q. , «Google Play,» 16 Enero 2018. [En línea]. Available: https://play.google.com/store/apps/details?id=com.municipioUIO.movilizate&amp;hl=es_EC. [Último acceso: 2018 Septiembre 12].</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[13] </w:t>
                    </w:r>
                  </w:p>
                </w:tc>
                <w:tc>
                  <w:tcPr>
                    <w:tcW w:w="0" w:type="auto"/>
                    <w:hideMark/>
                  </w:tcPr>
                  <w:p w:rsidR="00B62AF9" w:rsidRDefault="00B62AF9">
                    <w:pPr>
                      <w:pStyle w:val="Bibliografa"/>
                      <w:rPr>
                        <w:noProof/>
                        <w:lang w:val="es-ES"/>
                      </w:rPr>
                    </w:pPr>
                    <w:r>
                      <w:rPr>
                        <w:noProof/>
                        <w:lang w:val="es-ES"/>
                      </w:rPr>
                      <w:t>«Santa Elena En Tu Mano,» [En línea]. Available: http://www.santaelenaentumano.com/guias/. [Último acceso: 2018 Septiembre 2018].</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[14] </w:t>
                    </w:r>
                  </w:p>
                </w:tc>
                <w:tc>
                  <w:tcPr>
                    <w:tcW w:w="0" w:type="auto"/>
                    <w:hideMark/>
                  </w:tcPr>
                  <w:p w:rsidR="00B62AF9" w:rsidRDefault="00B62AF9">
                    <w:pPr>
                      <w:pStyle w:val="Bibliografa"/>
                      <w:rPr>
                        <w:noProof/>
                        <w:lang w:val="es-ES"/>
                      </w:rPr>
                    </w:pPr>
                    <w:r>
                      <w:rPr>
                        <w:noProof/>
                        <w:lang w:val="es-ES"/>
                      </w:rPr>
                      <w:t>«Facsistel - Sistemas y Telecomunicaciones,» UPSE, [En línea]. Available: http://facsistel.upse.edu.ec/index.php?option=com_content&amp;view=article&amp;id=58&amp;Itemid=463. [Último acceso: 19 Septiembre 2018].</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[15] </w:t>
                    </w:r>
                  </w:p>
                </w:tc>
                <w:tc>
                  <w:tcPr>
                    <w:tcW w:w="0" w:type="auto"/>
                    <w:hideMark/>
                  </w:tcPr>
                  <w:p w:rsidR="00B62AF9" w:rsidRDefault="00B62AF9">
                    <w:pPr>
                      <w:pStyle w:val="Bibliografa"/>
                      <w:rPr>
                        <w:noProof/>
                        <w:lang w:val="es-ES"/>
                      </w:rPr>
                    </w:pPr>
                    <w:r>
                      <w:rPr>
                        <w:noProof/>
                        <w:lang w:val="es-ES"/>
                      </w:rPr>
                      <w:t>E. Telegrafo, «El Telegrafo,» 11 Julio 2016. [En línea]. Available: http://www.eltelegrafo.com.ec/noticias/editoriales/19/el-transporte-publico-urbano-no-deja-de-ser-un-problema-cronico.</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[16] </w:t>
                    </w:r>
                  </w:p>
                </w:tc>
                <w:tc>
                  <w:tcPr>
                    <w:tcW w:w="0" w:type="auto"/>
                    <w:hideMark/>
                  </w:tcPr>
                  <w:p w:rsidR="00B62AF9" w:rsidRDefault="00B62AF9">
                    <w:pPr>
                      <w:pStyle w:val="Bibliografa"/>
                      <w:rPr>
                        <w:noProof/>
                        <w:lang w:val="es-ES"/>
                      </w:rPr>
                    </w:pPr>
                    <w:r>
                      <w:rPr>
                        <w:i/>
                        <w:iCs/>
                        <w:noProof/>
                        <w:lang w:val="es-ES"/>
                      </w:rPr>
                      <w:t xml:space="preserve">Conferencia Habitat III - La Nueva Gente Urbana, </w:t>
                    </w:r>
                    <w:r>
                      <w:rPr>
                        <w:noProof/>
                        <w:lang w:val="es-ES"/>
                      </w:rPr>
                      <w:t xml:space="preserve">Quito, 2016. </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[17] </w:t>
                    </w:r>
                  </w:p>
                </w:tc>
                <w:tc>
                  <w:tcPr>
                    <w:tcW w:w="0" w:type="auto"/>
                    <w:hideMark/>
                  </w:tcPr>
                  <w:p w:rsidR="00B62AF9" w:rsidRDefault="00B62AF9">
                    <w:pPr>
                      <w:pStyle w:val="Bibliografa"/>
                      <w:rPr>
                        <w:noProof/>
                        <w:lang w:val="es-ES"/>
                      </w:rPr>
                    </w:pPr>
                    <w:r>
                      <w:rPr>
                        <w:noProof/>
                        <w:lang w:val="es-ES"/>
                      </w:rPr>
                      <w:t>S. N. d. P. y. D. -. S. 2017, «PLAN NACIONAL DE DESARROLLO 2017-2021. Toda una Vida,» Quito, 2017.</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[18] </w:t>
                    </w:r>
                  </w:p>
                </w:tc>
                <w:tc>
                  <w:tcPr>
                    <w:tcW w:w="0" w:type="auto"/>
                    <w:hideMark/>
                  </w:tcPr>
                  <w:p w:rsidR="00B62AF9" w:rsidRDefault="00B62AF9">
                    <w:pPr>
                      <w:pStyle w:val="Bibliografa"/>
                      <w:rPr>
                        <w:noProof/>
                        <w:lang w:val="es-ES"/>
                      </w:rPr>
                    </w:pPr>
                    <w:r>
                      <w:rPr>
                        <w:noProof/>
                        <w:lang w:val="es-ES"/>
                      </w:rPr>
                      <w:t>T. Terrestre, «BUSCO BUS,» [En línea]. Available: https://buscobus.ec/terminal-terrestre/terminal-terrestre-de-santa-elena/.</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lastRenderedPageBreak/>
                      <w:t xml:space="preserve">[19] </w:t>
                    </w:r>
                  </w:p>
                </w:tc>
                <w:tc>
                  <w:tcPr>
                    <w:tcW w:w="0" w:type="auto"/>
                    <w:hideMark/>
                  </w:tcPr>
                  <w:p w:rsidR="00B62AF9" w:rsidRDefault="00B62AF9">
                    <w:pPr>
                      <w:pStyle w:val="Bibliografa"/>
                      <w:rPr>
                        <w:noProof/>
                        <w:lang w:val="es-ES"/>
                      </w:rPr>
                    </w:pPr>
                    <w:r>
                      <w:rPr>
                        <w:noProof/>
                        <w:lang w:val="es-ES"/>
                      </w:rPr>
                      <w:t xml:space="preserve">D. R. H. Sampieri, Metodologia de la investigación 5ta edición, Mexico: Miembro de la Cámara Nacional de la Industria Editorial Mexicana, 1010. </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[20] </w:t>
                    </w:r>
                  </w:p>
                </w:tc>
                <w:tc>
                  <w:tcPr>
                    <w:tcW w:w="0" w:type="auto"/>
                    <w:hideMark/>
                  </w:tcPr>
                  <w:p w:rsidR="00B62AF9" w:rsidRDefault="00B62AF9">
                    <w:pPr>
                      <w:pStyle w:val="Bibliografa"/>
                      <w:rPr>
                        <w:noProof/>
                        <w:lang w:val="es-ES"/>
                      </w:rPr>
                    </w:pPr>
                    <w:r>
                      <w:rPr>
                        <w:noProof/>
                        <w:lang w:val="es-ES"/>
                      </w:rPr>
                      <w:t xml:space="preserve">K. Kendall y J. Kendall, Análisis y Diseño de Sistemas, New Jersey: Pearson Educación de México, 2011. </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[21] </w:t>
                    </w:r>
                  </w:p>
                </w:tc>
                <w:tc>
                  <w:tcPr>
                    <w:tcW w:w="0" w:type="auto"/>
                    <w:hideMark/>
                  </w:tcPr>
                  <w:p w:rsidR="00B62AF9" w:rsidRDefault="00B62AF9">
                    <w:pPr>
                      <w:pStyle w:val="Bibliografa"/>
                      <w:rPr>
                        <w:noProof/>
                        <w:lang w:val="es-ES"/>
                      </w:rPr>
                    </w:pPr>
                    <w:r>
                      <w:rPr>
                        <w:noProof/>
                        <w:lang w:val="es-ES"/>
                      </w:rPr>
                      <w:t>M. Ortiz, «ingenieria de software,» [En línea]. Available: http://isw-udistrital.blogspot.com/2012/09/ingenieria-de-software-continuacion.html.</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[22] </w:t>
                    </w:r>
                  </w:p>
                </w:tc>
                <w:tc>
                  <w:tcPr>
                    <w:tcW w:w="0" w:type="auto"/>
                    <w:hideMark/>
                  </w:tcPr>
                  <w:p w:rsidR="00B62AF9" w:rsidRDefault="00B62AF9">
                    <w:pPr>
                      <w:pStyle w:val="Bibliografa"/>
                      <w:rPr>
                        <w:noProof/>
                        <w:lang w:val="es-ES"/>
                      </w:rPr>
                    </w:pPr>
                    <w:r>
                      <w:rPr>
                        <w:noProof/>
                        <w:lang w:val="es-ES"/>
                      </w:rPr>
                      <w:t>«Procesosoftware - modelo iterativo,» [En línea]. Available: https://procesosoftware.wikispaces.com/Modelo%20Iterativo#Implementar.</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[23] </w:t>
                    </w:r>
                  </w:p>
                </w:tc>
                <w:tc>
                  <w:tcPr>
                    <w:tcW w:w="0" w:type="auto"/>
                    <w:hideMark/>
                  </w:tcPr>
                  <w:p w:rsidR="00B62AF9" w:rsidRDefault="00B62AF9">
                    <w:pPr>
                      <w:pStyle w:val="Bibliografa"/>
                      <w:rPr>
                        <w:noProof/>
                        <w:lang w:val="es-ES"/>
                      </w:rPr>
                    </w:pPr>
                    <w:r>
                      <w:rPr>
                        <w:noProof/>
                        <w:lang w:val="es-ES"/>
                      </w:rPr>
                      <w:t xml:space="preserve">L. Constitucionales, Ley Organica de Transporte Terrestre Transito y Seguridad Vial, Ecuador - Quito, 2017. </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[24] </w:t>
                    </w:r>
                  </w:p>
                </w:tc>
                <w:tc>
                  <w:tcPr>
                    <w:tcW w:w="0" w:type="auto"/>
                    <w:hideMark/>
                  </w:tcPr>
                  <w:p w:rsidR="00B62AF9" w:rsidRDefault="00B62AF9">
                    <w:pPr>
                      <w:pStyle w:val="Bibliografa"/>
                      <w:rPr>
                        <w:noProof/>
                        <w:lang w:val="es-ES"/>
                      </w:rPr>
                    </w:pPr>
                    <w:r>
                      <w:rPr>
                        <w:noProof/>
                        <w:lang w:val="es-ES"/>
                      </w:rPr>
                      <w:t xml:space="preserve">C. d. l. R. d. Ecuador, Reglamento a la ley de Transporte Terrestre Transito y Seguridad Vial, Quito, 2016. </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[25] </w:t>
                    </w:r>
                  </w:p>
                </w:tc>
                <w:tc>
                  <w:tcPr>
                    <w:tcW w:w="0" w:type="auto"/>
                    <w:hideMark/>
                  </w:tcPr>
                  <w:p w:rsidR="00B62AF9" w:rsidRDefault="00B62AF9">
                    <w:pPr>
                      <w:pStyle w:val="Bibliografa"/>
                      <w:rPr>
                        <w:noProof/>
                        <w:lang w:val="es-ES"/>
                      </w:rPr>
                    </w:pPr>
                    <w:r>
                      <w:rPr>
                        <w:noProof/>
                        <w:lang w:val="es-ES"/>
                      </w:rPr>
                      <w:t xml:space="preserve">R. d. Ecuador, Código Orgánico Integral Penal, Quito, 2016. </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[26] </w:t>
                    </w:r>
                  </w:p>
                </w:tc>
                <w:tc>
                  <w:tcPr>
                    <w:tcW w:w="0" w:type="auto"/>
                    <w:hideMark/>
                  </w:tcPr>
                  <w:p w:rsidR="00B62AF9" w:rsidRDefault="00B62AF9">
                    <w:pPr>
                      <w:pStyle w:val="Bibliografa"/>
                      <w:rPr>
                        <w:noProof/>
                        <w:lang w:val="es-ES"/>
                      </w:rPr>
                    </w:pPr>
                    <w:r>
                      <w:rPr>
                        <w:noProof/>
                        <w:lang w:val="es-ES"/>
                      </w:rPr>
                      <w:t xml:space="preserve">F. L. Osorio Rivera, Base de Datos Relacionales, Teoria y Práctica, Medellin: Fondo Editorial ITM, 2008. </w:t>
                    </w:r>
                  </w:p>
                </w:tc>
              </w:tr>
              <w:tr w:rsidR="00B62AF9">
                <w:trPr>
                  <w:divId w:val="1587418939"/>
                  <w:tblCellSpacing w:w="15" w:type="dxa"/>
                </w:trPr>
                <w:tc>
                  <w:tcPr>
                    <w:tcW w:w="50" w:type="pct"/>
                    <w:hideMark/>
                  </w:tcPr>
                  <w:p w:rsidR="00B62AF9" w:rsidRDefault="00B62AF9">
                    <w:pPr>
                      <w:pStyle w:val="Bibliografa"/>
                      <w:rPr>
                        <w:noProof/>
                        <w:lang w:val="es-ES"/>
                      </w:rPr>
                    </w:pPr>
                    <w:r>
                      <w:rPr>
                        <w:noProof/>
                        <w:lang w:val="es-ES"/>
                      </w:rPr>
                      <w:t xml:space="preserve">[27] </w:t>
                    </w:r>
                  </w:p>
                </w:tc>
                <w:tc>
                  <w:tcPr>
                    <w:tcW w:w="0" w:type="auto"/>
                    <w:hideMark/>
                  </w:tcPr>
                  <w:p w:rsidR="00B62AF9" w:rsidRDefault="00B62AF9">
                    <w:pPr>
                      <w:pStyle w:val="Bibliografa"/>
                      <w:rPr>
                        <w:noProof/>
                        <w:lang w:val="es-ES"/>
                      </w:rPr>
                    </w:pPr>
                    <w:r>
                      <w:rPr>
                        <w:noProof/>
                        <w:lang w:val="es-ES"/>
                      </w:rPr>
                      <w:t>Amazon, «AWS - Amazon,» [En línea]. Available: https://aws.amazon.com/es/nosql/document/. [Último acceso: 14 Enero 2018].</w:t>
                    </w:r>
                  </w:p>
                </w:tc>
              </w:tr>
            </w:tbl>
            <w:p w:rsidR="00B62AF9" w:rsidRDefault="00B62AF9">
              <w:pPr>
                <w:divId w:val="1587418939"/>
                <w:rPr>
                  <w:rFonts w:eastAsia="Times New Roman"/>
                  <w:noProof/>
                </w:rPr>
              </w:pPr>
            </w:p>
            <w:p w:rsidR="00CC2633" w:rsidRDefault="00CC2633">
              <w:r>
                <w:rPr>
                  <w:b/>
                  <w:bCs/>
                </w:rPr>
                <w:fldChar w:fldCharType="end"/>
              </w:r>
            </w:p>
          </w:sdtContent>
        </w:sdt>
      </w:sdtContent>
    </w:sdt>
    <w:p w:rsidR="00135373" w:rsidRDefault="00135373" w:rsidP="00CC2633"/>
    <w:p w:rsidR="00135373" w:rsidRPr="00135373" w:rsidRDefault="00135373" w:rsidP="00135373"/>
    <w:sectPr w:rsidR="00135373" w:rsidRPr="00135373" w:rsidSect="00D63ABD">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BED" w:rsidRDefault="00007BED" w:rsidP="00AD4140">
      <w:pPr>
        <w:spacing w:after="0" w:line="240" w:lineRule="auto"/>
      </w:pPr>
      <w:r>
        <w:separator/>
      </w:r>
    </w:p>
  </w:endnote>
  <w:endnote w:type="continuationSeparator" w:id="0">
    <w:p w:rsidR="00007BED" w:rsidRDefault="00007BED" w:rsidP="00AD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BED" w:rsidRDefault="00007BED" w:rsidP="00AD4140">
      <w:pPr>
        <w:spacing w:after="0" w:line="240" w:lineRule="auto"/>
      </w:pPr>
      <w:r>
        <w:separator/>
      </w:r>
    </w:p>
  </w:footnote>
  <w:footnote w:type="continuationSeparator" w:id="0">
    <w:p w:rsidR="00007BED" w:rsidRDefault="00007BED" w:rsidP="00AD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7245"/>
    <w:multiLevelType w:val="hybridMultilevel"/>
    <w:tmpl w:val="FBBE5F5C"/>
    <w:lvl w:ilvl="0" w:tplc="0C0A000B">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1" w15:restartNumberingAfterBreak="0">
    <w:nsid w:val="064E7FC4"/>
    <w:multiLevelType w:val="hybridMultilevel"/>
    <w:tmpl w:val="B08A2D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7840898"/>
    <w:multiLevelType w:val="multilevel"/>
    <w:tmpl w:val="DB18A4D2"/>
    <w:lvl w:ilvl="0">
      <w:start w:val="2"/>
      <w:numFmt w:val="bullet"/>
      <w:lvlText w:val="-"/>
      <w:lvlJc w:val="left"/>
      <w:pPr>
        <w:ind w:left="720" w:hanging="360"/>
      </w:pPr>
      <w:rPr>
        <w:rFonts w:ascii="Calibri" w:hAnsi="Calibri" w:cs="Calibri"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BBD144C"/>
    <w:multiLevelType w:val="hybridMultilevel"/>
    <w:tmpl w:val="B8DEA6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E655DDD"/>
    <w:multiLevelType w:val="multilevel"/>
    <w:tmpl w:val="FB7453AC"/>
    <w:lvl w:ilvl="0">
      <w:start w:val="2"/>
      <w:numFmt w:val="decimal"/>
      <w:pStyle w:val="Ttulo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pStyle w:val="Estilo1"/>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EE775B1"/>
    <w:multiLevelType w:val="hybridMultilevel"/>
    <w:tmpl w:val="02524E3E"/>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2AC1528"/>
    <w:multiLevelType w:val="multilevel"/>
    <w:tmpl w:val="83AA84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7361FA"/>
    <w:multiLevelType w:val="hybridMultilevel"/>
    <w:tmpl w:val="217E2D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8B376D1"/>
    <w:multiLevelType w:val="hybridMultilevel"/>
    <w:tmpl w:val="E68C06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8BB0F81"/>
    <w:multiLevelType w:val="hybridMultilevel"/>
    <w:tmpl w:val="D4B84CAA"/>
    <w:lvl w:ilvl="0" w:tplc="0C0A000B">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10" w15:restartNumberingAfterBreak="0">
    <w:nsid w:val="50D304A2"/>
    <w:multiLevelType w:val="hybridMultilevel"/>
    <w:tmpl w:val="9536C0D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5E8743D"/>
    <w:multiLevelType w:val="hybridMultilevel"/>
    <w:tmpl w:val="EF38D20A"/>
    <w:lvl w:ilvl="0" w:tplc="FD5C7348">
      <w:start w:val="1"/>
      <w:numFmt w:val="lowerLetter"/>
      <w:lvlText w:val="%1)"/>
      <w:lvlJc w:val="left"/>
      <w:pPr>
        <w:ind w:left="786" w:hanging="360"/>
      </w:pPr>
      <w:rPr>
        <w:rFonts w:hint="default"/>
        <w:b w:val="0"/>
      </w:rPr>
    </w:lvl>
    <w:lvl w:ilvl="1" w:tplc="300A0019" w:tentative="1">
      <w:start w:val="1"/>
      <w:numFmt w:val="lowerLetter"/>
      <w:lvlText w:val="%2."/>
      <w:lvlJc w:val="left"/>
      <w:pPr>
        <w:ind w:left="1506" w:hanging="360"/>
      </w:pPr>
    </w:lvl>
    <w:lvl w:ilvl="2" w:tplc="300A001B" w:tentative="1">
      <w:start w:val="1"/>
      <w:numFmt w:val="lowerRoman"/>
      <w:lvlText w:val="%3."/>
      <w:lvlJc w:val="right"/>
      <w:pPr>
        <w:ind w:left="2226" w:hanging="180"/>
      </w:pPr>
    </w:lvl>
    <w:lvl w:ilvl="3" w:tplc="300A000F" w:tentative="1">
      <w:start w:val="1"/>
      <w:numFmt w:val="decimal"/>
      <w:lvlText w:val="%4."/>
      <w:lvlJc w:val="left"/>
      <w:pPr>
        <w:ind w:left="2946" w:hanging="360"/>
      </w:pPr>
    </w:lvl>
    <w:lvl w:ilvl="4" w:tplc="300A0019" w:tentative="1">
      <w:start w:val="1"/>
      <w:numFmt w:val="lowerLetter"/>
      <w:lvlText w:val="%5."/>
      <w:lvlJc w:val="left"/>
      <w:pPr>
        <w:ind w:left="3666" w:hanging="360"/>
      </w:pPr>
    </w:lvl>
    <w:lvl w:ilvl="5" w:tplc="300A001B" w:tentative="1">
      <w:start w:val="1"/>
      <w:numFmt w:val="lowerRoman"/>
      <w:lvlText w:val="%6."/>
      <w:lvlJc w:val="right"/>
      <w:pPr>
        <w:ind w:left="4386" w:hanging="180"/>
      </w:pPr>
    </w:lvl>
    <w:lvl w:ilvl="6" w:tplc="300A000F" w:tentative="1">
      <w:start w:val="1"/>
      <w:numFmt w:val="decimal"/>
      <w:lvlText w:val="%7."/>
      <w:lvlJc w:val="left"/>
      <w:pPr>
        <w:ind w:left="5106" w:hanging="360"/>
      </w:pPr>
    </w:lvl>
    <w:lvl w:ilvl="7" w:tplc="300A0019" w:tentative="1">
      <w:start w:val="1"/>
      <w:numFmt w:val="lowerLetter"/>
      <w:lvlText w:val="%8."/>
      <w:lvlJc w:val="left"/>
      <w:pPr>
        <w:ind w:left="5826" w:hanging="360"/>
      </w:pPr>
    </w:lvl>
    <w:lvl w:ilvl="8" w:tplc="300A001B" w:tentative="1">
      <w:start w:val="1"/>
      <w:numFmt w:val="lowerRoman"/>
      <w:lvlText w:val="%9."/>
      <w:lvlJc w:val="right"/>
      <w:pPr>
        <w:ind w:left="6546" w:hanging="180"/>
      </w:pPr>
    </w:lvl>
  </w:abstractNum>
  <w:abstractNum w:abstractNumId="12" w15:restartNumberingAfterBreak="0">
    <w:nsid w:val="57CA27A5"/>
    <w:multiLevelType w:val="multilevel"/>
    <w:tmpl w:val="41B05E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E535AD7"/>
    <w:multiLevelType w:val="hybridMultilevel"/>
    <w:tmpl w:val="6D106F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1776834"/>
    <w:multiLevelType w:val="hybridMultilevel"/>
    <w:tmpl w:val="AD5C32F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6BC77D8"/>
    <w:multiLevelType w:val="hybridMultilevel"/>
    <w:tmpl w:val="D3D064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7FF6A0F"/>
    <w:multiLevelType w:val="multilevel"/>
    <w:tmpl w:val="218C5A1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5E40F8"/>
    <w:multiLevelType w:val="multilevel"/>
    <w:tmpl w:val="5594731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3EC70FA"/>
    <w:multiLevelType w:val="hybridMultilevel"/>
    <w:tmpl w:val="DCA65542"/>
    <w:lvl w:ilvl="0" w:tplc="0EDECB2C">
      <w:start w:val="4"/>
      <w:numFmt w:val="bullet"/>
      <w:lvlText w:val=""/>
      <w:lvlJc w:val="left"/>
      <w:pPr>
        <w:ind w:left="720" w:hanging="360"/>
      </w:pPr>
      <w:rPr>
        <w:rFonts w:ascii="Symbol" w:eastAsia="Times New Roman"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16"/>
  </w:num>
  <w:num w:numId="5">
    <w:abstractNumId w:val="18"/>
  </w:num>
  <w:num w:numId="6">
    <w:abstractNumId w:val="15"/>
  </w:num>
  <w:num w:numId="7">
    <w:abstractNumId w:val="2"/>
  </w:num>
  <w:num w:numId="8">
    <w:abstractNumId w:val="13"/>
  </w:num>
  <w:num w:numId="9">
    <w:abstractNumId w:val="17"/>
  </w:num>
  <w:num w:numId="10">
    <w:abstractNumId w:val="9"/>
  </w:num>
  <w:num w:numId="11">
    <w:abstractNumId w:val="7"/>
  </w:num>
  <w:num w:numId="12">
    <w:abstractNumId w:val="8"/>
  </w:num>
  <w:num w:numId="13">
    <w:abstractNumId w:val="1"/>
  </w:num>
  <w:num w:numId="14">
    <w:abstractNumId w:val="14"/>
  </w:num>
  <w:num w:numId="15">
    <w:abstractNumId w:val="0"/>
  </w:num>
  <w:num w:numId="16">
    <w:abstractNumId w:val="3"/>
  </w:num>
  <w:num w:numId="1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1"/>
  </w:num>
  <w:num w:numId="2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S  GONZALEZ">
    <w15:presenceInfo w15:providerId="None" w15:userId="DAVIDS  GONZALEZ"/>
  </w15:person>
  <w15:person w15:author="Microsoft">
    <w15:presenceInfo w15:providerId="None" w15:userId="Microsoft"/>
  </w15:person>
  <w15:person w15:author="Ivan A Sanchez Vera">
    <w15:presenceInfo w15:providerId="Windows Live" w15:userId="61e654c85a6a5a19"/>
  </w15:person>
  <w15:person w15:author="Davids Adrian Gonzalez Tigrero">
    <w15:presenceInfo w15:providerId="None" w15:userId="Davids Adrian Gonzalez Tigre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20"/>
    <w:rsid w:val="00007BED"/>
    <w:rsid w:val="0007278A"/>
    <w:rsid w:val="000D513A"/>
    <w:rsid w:val="00135373"/>
    <w:rsid w:val="00196409"/>
    <w:rsid w:val="001A037C"/>
    <w:rsid w:val="001A4DC9"/>
    <w:rsid w:val="001B2912"/>
    <w:rsid w:val="001E5BD0"/>
    <w:rsid w:val="001F1C85"/>
    <w:rsid w:val="002072D2"/>
    <w:rsid w:val="00222380"/>
    <w:rsid w:val="00245548"/>
    <w:rsid w:val="002457A4"/>
    <w:rsid w:val="002C49DA"/>
    <w:rsid w:val="002C7369"/>
    <w:rsid w:val="0030090F"/>
    <w:rsid w:val="003111DF"/>
    <w:rsid w:val="0033002B"/>
    <w:rsid w:val="00371171"/>
    <w:rsid w:val="00376B15"/>
    <w:rsid w:val="003C4737"/>
    <w:rsid w:val="003D4936"/>
    <w:rsid w:val="003F294B"/>
    <w:rsid w:val="003F2D96"/>
    <w:rsid w:val="00444133"/>
    <w:rsid w:val="0046053C"/>
    <w:rsid w:val="00465DBA"/>
    <w:rsid w:val="00490F43"/>
    <w:rsid w:val="004A159E"/>
    <w:rsid w:val="004A4C57"/>
    <w:rsid w:val="004C0666"/>
    <w:rsid w:val="004C77BD"/>
    <w:rsid w:val="004F1EA0"/>
    <w:rsid w:val="0051275D"/>
    <w:rsid w:val="005237C6"/>
    <w:rsid w:val="00552C37"/>
    <w:rsid w:val="00554F9C"/>
    <w:rsid w:val="00570FAE"/>
    <w:rsid w:val="005832DC"/>
    <w:rsid w:val="005A6102"/>
    <w:rsid w:val="005D067D"/>
    <w:rsid w:val="00600729"/>
    <w:rsid w:val="006311CE"/>
    <w:rsid w:val="00691D9C"/>
    <w:rsid w:val="006A0E24"/>
    <w:rsid w:val="006D0729"/>
    <w:rsid w:val="006E37BF"/>
    <w:rsid w:val="007726FF"/>
    <w:rsid w:val="007745E6"/>
    <w:rsid w:val="00791938"/>
    <w:rsid w:val="00794146"/>
    <w:rsid w:val="007B078E"/>
    <w:rsid w:val="007B4657"/>
    <w:rsid w:val="007C1966"/>
    <w:rsid w:val="007E7228"/>
    <w:rsid w:val="007F538F"/>
    <w:rsid w:val="0083183D"/>
    <w:rsid w:val="00840F2F"/>
    <w:rsid w:val="00855CB1"/>
    <w:rsid w:val="008B29CF"/>
    <w:rsid w:val="008C367F"/>
    <w:rsid w:val="00921E30"/>
    <w:rsid w:val="00950839"/>
    <w:rsid w:val="009952E5"/>
    <w:rsid w:val="009C2761"/>
    <w:rsid w:val="00A22AC5"/>
    <w:rsid w:val="00A252DC"/>
    <w:rsid w:val="00AA08C7"/>
    <w:rsid w:val="00AD4140"/>
    <w:rsid w:val="00AE39E0"/>
    <w:rsid w:val="00AE4520"/>
    <w:rsid w:val="00B11D30"/>
    <w:rsid w:val="00B43DF9"/>
    <w:rsid w:val="00B449EB"/>
    <w:rsid w:val="00B46814"/>
    <w:rsid w:val="00B52491"/>
    <w:rsid w:val="00B55029"/>
    <w:rsid w:val="00B62AF9"/>
    <w:rsid w:val="00B67E11"/>
    <w:rsid w:val="00B721F7"/>
    <w:rsid w:val="00B9028F"/>
    <w:rsid w:val="00B9241C"/>
    <w:rsid w:val="00BA16AD"/>
    <w:rsid w:val="00C25F29"/>
    <w:rsid w:val="00C74449"/>
    <w:rsid w:val="00C941E3"/>
    <w:rsid w:val="00CA5A96"/>
    <w:rsid w:val="00CC2633"/>
    <w:rsid w:val="00CC6E30"/>
    <w:rsid w:val="00CE4CEC"/>
    <w:rsid w:val="00CE66A2"/>
    <w:rsid w:val="00D11BED"/>
    <w:rsid w:val="00D21160"/>
    <w:rsid w:val="00D30A1C"/>
    <w:rsid w:val="00D435A8"/>
    <w:rsid w:val="00D475A4"/>
    <w:rsid w:val="00D63ABD"/>
    <w:rsid w:val="00D70829"/>
    <w:rsid w:val="00D7612C"/>
    <w:rsid w:val="00D87B44"/>
    <w:rsid w:val="00D92DEC"/>
    <w:rsid w:val="00D953C7"/>
    <w:rsid w:val="00D95CC7"/>
    <w:rsid w:val="00E0100D"/>
    <w:rsid w:val="00E51EFE"/>
    <w:rsid w:val="00E635A7"/>
    <w:rsid w:val="00E65167"/>
    <w:rsid w:val="00E91AFD"/>
    <w:rsid w:val="00EA0547"/>
    <w:rsid w:val="00ED18A3"/>
    <w:rsid w:val="00F23C87"/>
    <w:rsid w:val="00F60F43"/>
    <w:rsid w:val="00F613DE"/>
    <w:rsid w:val="00F87E74"/>
    <w:rsid w:val="00FD07B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1DFE"/>
  <w15:chartTrackingRefBased/>
  <w15:docId w15:val="{2647D51E-FFC1-4EEC-B577-6FB4C96F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1A037C"/>
    <w:pPr>
      <w:keepNext/>
      <w:keepLines/>
      <w:spacing w:before="240" w:after="0"/>
      <w:jc w:val="center"/>
      <w:outlineLvl w:val="0"/>
    </w:pPr>
    <w:rPr>
      <w:rFonts w:asciiTheme="majorHAnsi" w:eastAsiaTheme="majorEastAsia" w:hAnsiTheme="majorHAnsi" w:cstheme="majorBidi"/>
      <w:b/>
      <w:sz w:val="36"/>
      <w:szCs w:val="32"/>
    </w:rPr>
  </w:style>
  <w:style w:type="paragraph" w:styleId="Ttulo2">
    <w:name w:val="heading 2"/>
    <w:basedOn w:val="Normal"/>
    <w:next w:val="Normal"/>
    <w:link w:val="Ttulo2Car"/>
    <w:autoRedefine/>
    <w:uiPriority w:val="9"/>
    <w:unhideWhenUsed/>
    <w:qFormat/>
    <w:rsid w:val="003D4936"/>
    <w:pPr>
      <w:keepNext/>
      <w:keepLines/>
      <w:numPr>
        <w:numId w:val="2"/>
      </w:numPr>
      <w:spacing w:before="40" w:after="0"/>
      <w:outlineLvl w:val="1"/>
    </w:pPr>
    <w:rPr>
      <w:rFonts w:asciiTheme="majorHAnsi" w:eastAsiaTheme="majorEastAsia" w:hAnsiTheme="majorHAnsi" w:cstheme="majorBidi"/>
      <w:b/>
      <w:sz w:val="32"/>
      <w:szCs w:val="26"/>
    </w:rPr>
  </w:style>
  <w:style w:type="paragraph" w:styleId="Ttulo3">
    <w:name w:val="heading 3"/>
    <w:basedOn w:val="Normal"/>
    <w:next w:val="Normal"/>
    <w:link w:val="Ttulo3Car"/>
    <w:autoRedefine/>
    <w:uiPriority w:val="9"/>
    <w:unhideWhenUsed/>
    <w:qFormat/>
    <w:rsid w:val="00D30A1C"/>
    <w:pPr>
      <w:keepNext/>
      <w:keepLines/>
      <w:spacing w:before="40" w:after="0"/>
      <w:outlineLvl w:val="2"/>
    </w:pPr>
    <w:rPr>
      <w:rFonts w:asciiTheme="majorHAnsi" w:eastAsiaTheme="majorEastAsia" w:hAnsiTheme="majorHAnsi" w:cstheme="majorBidi"/>
      <w:b/>
      <w:sz w:val="28"/>
      <w:szCs w:val="24"/>
    </w:rPr>
  </w:style>
  <w:style w:type="paragraph" w:styleId="Ttulo4">
    <w:name w:val="heading 4"/>
    <w:basedOn w:val="Normal"/>
    <w:next w:val="Normal"/>
    <w:link w:val="Ttulo4Car"/>
    <w:uiPriority w:val="9"/>
    <w:unhideWhenUsed/>
    <w:qFormat/>
    <w:rsid w:val="00ED18A3"/>
    <w:pPr>
      <w:keepNext/>
      <w:keepLines/>
      <w:spacing w:before="40" w:after="0"/>
      <w:outlineLvl w:val="3"/>
    </w:pPr>
    <w:rPr>
      <w:rFonts w:asciiTheme="majorHAnsi" w:eastAsiaTheme="majorEastAsia" w:hAnsiTheme="majorHAnsi" w:cstheme="majorBidi"/>
      <w:b/>
      <w:i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41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4140"/>
  </w:style>
  <w:style w:type="paragraph" w:styleId="Piedepgina">
    <w:name w:val="footer"/>
    <w:basedOn w:val="Normal"/>
    <w:link w:val="PiedepginaCar"/>
    <w:uiPriority w:val="99"/>
    <w:unhideWhenUsed/>
    <w:rsid w:val="00AD41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4140"/>
  </w:style>
  <w:style w:type="paragraph" w:styleId="Textodeglobo">
    <w:name w:val="Balloon Text"/>
    <w:basedOn w:val="Normal"/>
    <w:link w:val="TextodegloboCar"/>
    <w:uiPriority w:val="99"/>
    <w:semiHidden/>
    <w:unhideWhenUsed/>
    <w:rsid w:val="00554F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4F9C"/>
    <w:rPr>
      <w:rFonts w:ascii="Segoe UI" w:hAnsi="Segoe UI" w:cs="Segoe UI"/>
      <w:sz w:val="18"/>
      <w:szCs w:val="18"/>
    </w:rPr>
  </w:style>
  <w:style w:type="character" w:customStyle="1" w:styleId="Ttulo1Car">
    <w:name w:val="Título 1 Car"/>
    <w:basedOn w:val="Fuentedeprrafopredeter"/>
    <w:link w:val="Ttulo1"/>
    <w:uiPriority w:val="9"/>
    <w:rsid w:val="001A037C"/>
    <w:rPr>
      <w:rFonts w:asciiTheme="majorHAnsi" w:eastAsiaTheme="majorEastAsia" w:hAnsiTheme="majorHAnsi" w:cstheme="majorBidi"/>
      <w:b/>
      <w:sz w:val="36"/>
      <w:szCs w:val="32"/>
    </w:rPr>
  </w:style>
  <w:style w:type="paragraph" w:styleId="TtuloTDC">
    <w:name w:val="TOC Heading"/>
    <w:basedOn w:val="Ttulo1"/>
    <w:next w:val="Normal"/>
    <w:uiPriority w:val="39"/>
    <w:unhideWhenUsed/>
    <w:qFormat/>
    <w:rsid w:val="006E37BF"/>
    <w:pPr>
      <w:jc w:val="left"/>
      <w:outlineLvl w:val="9"/>
    </w:pPr>
    <w:rPr>
      <w:b w:val="0"/>
      <w:color w:val="2F5496" w:themeColor="accent1" w:themeShade="BF"/>
      <w:sz w:val="32"/>
      <w:lang w:eastAsia="es-EC"/>
    </w:rPr>
  </w:style>
  <w:style w:type="paragraph" w:styleId="TDC1">
    <w:name w:val="toc 1"/>
    <w:basedOn w:val="Normal"/>
    <w:next w:val="Normal"/>
    <w:autoRedefine/>
    <w:uiPriority w:val="39"/>
    <w:unhideWhenUsed/>
    <w:rsid w:val="006E37BF"/>
    <w:pPr>
      <w:spacing w:after="100"/>
    </w:pPr>
  </w:style>
  <w:style w:type="character" w:styleId="Hipervnculo">
    <w:name w:val="Hyperlink"/>
    <w:basedOn w:val="Fuentedeprrafopredeter"/>
    <w:uiPriority w:val="99"/>
    <w:unhideWhenUsed/>
    <w:rsid w:val="006E37BF"/>
    <w:rPr>
      <w:color w:val="0563C1" w:themeColor="hyperlink"/>
      <w:u w:val="single"/>
    </w:rPr>
  </w:style>
  <w:style w:type="paragraph" w:styleId="Prrafodelista">
    <w:name w:val="List Paragraph"/>
    <w:basedOn w:val="Normal"/>
    <w:uiPriority w:val="34"/>
    <w:qFormat/>
    <w:rsid w:val="00D30A1C"/>
    <w:pPr>
      <w:ind w:left="720"/>
      <w:contextualSpacing/>
    </w:pPr>
  </w:style>
  <w:style w:type="character" w:customStyle="1" w:styleId="Ttulo2Car">
    <w:name w:val="Título 2 Car"/>
    <w:basedOn w:val="Fuentedeprrafopredeter"/>
    <w:link w:val="Ttulo2"/>
    <w:uiPriority w:val="9"/>
    <w:rsid w:val="003D4936"/>
    <w:rPr>
      <w:rFonts w:asciiTheme="majorHAnsi" w:eastAsiaTheme="majorEastAsia" w:hAnsiTheme="majorHAnsi" w:cstheme="majorBidi"/>
      <w:b/>
      <w:sz w:val="32"/>
      <w:szCs w:val="26"/>
    </w:rPr>
  </w:style>
  <w:style w:type="character" w:customStyle="1" w:styleId="Ttulo3Car">
    <w:name w:val="Título 3 Car"/>
    <w:basedOn w:val="Fuentedeprrafopredeter"/>
    <w:link w:val="Ttulo3"/>
    <w:uiPriority w:val="9"/>
    <w:rsid w:val="00D30A1C"/>
    <w:rPr>
      <w:rFonts w:asciiTheme="majorHAnsi" w:eastAsiaTheme="majorEastAsia" w:hAnsiTheme="majorHAnsi" w:cstheme="majorBidi"/>
      <w:b/>
      <w:sz w:val="28"/>
      <w:szCs w:val="24"/>
    </w:rPr>
  </w:style>
  <w:style w:type="paragraph" w:styleId="TDC2">
    <w:name w:val="toc 2"/>
    <w:basedOn w:val="Normal"/>
    <w:next w:val="Normal"/>
    <w:autoRedefine/>
    <w:uiPriority w:val="39"/>
    <w:unhideWhenUsed/>
    <w:rsid w:val="00ED18A3"/>
    <w:pPr>
      <w:spacing w:after="100"/>
      <w:ind w:left="220"/>
    </w:pPr>
  </w:style>
  <w:style w:type="paragraph" w:styleId="TDC3">
    <w:name w:val="toc 3"/>
    <w:basedOn w:val="Normal"/>
    <w:next w:val="Normal"/>
    <w:autoRedefine/>
    <w:uiPriority w:val="39"/>
    <w:unhideWhenUsed/>
    <w:rsid w:val="00ED18A3"/>
    <w:pPr>
      <w:spacing w:after="100"/>
      <w:ind w:left="440"/>
    </w:pPr>
  </w:style>
  <w:style w:type="character" w:customStyle="1" w:styleId="Ttulo4Car">
    <w:name w:val="Título 4 Car"/>
    <w:basedOn w:val="Fuentedeprrafopredeter"/>
    <w:link w:val="Ttulo4"/>
    <w:uiPriority w:val="9"/>
    <w:rsid w:val="00ED18A3"/>
    <w:rPr>
      <w:rFonts w:asciiTheme="majorHAnsi" w:eastAsiaTheme="majorEastAsia" w:hAnsiTheme="majorHAnsi" w:cstheme="majorBidi"/>
      <w:b/>
      <w:iCs/>
      <w:sz w:val="28"/>
    </w:rPr>
  </w:style>
  <w:style w:type="paragraph" w:styleId="Descripcin">
    <w:name w:val="caption"/>
    <w:basedOn w:val="Normal"/>
    <w:qFormat/>
    <w:rsid w:val="002C7369"/>
    <w:pPr>
      <w:suppressLineNumbers/>
      <w:spacing w:before="120" w:after="120" w:line="276" w:lineRule="auto"/>
    </w:pPr>
    <w:rPr>
      <w:rFonts w:ascii="Calibri" w:eastAsia="Calibri" w:hAnsi="Calibri" w:cs="Lohit Devanagari"/>
      <w:i/>
      <w:iCs/>
      <w:color w:val="00000A"/>
      <w:sz w:val="24"/>
      <w:szCs w:val="24"/>
      <w:lang w:val="es-ES"/>
    </w:rPr>
  </w:style>
  <w:style w:type="paragraph" w:customStyle="1" w:styleId="Estilo1">
    <w:name w:val="Estilo1"/>
    <w:basedOn w:val="Ttulo2"/>
    <w:link w:val="Estilo1Car"/>
    <w:autoRedefine/>
    <w:qFormat/>
    <w:rsid w:val="00B62AF9"/>
    <w:pPr>
      <w:keepLines w:val="0"/>
      <w:numPr>
        <w:ilvl w:val="3"/>
      </w:numPr>
      <w:spacing w:before="0" w:line="360" w:lineRule="auto"/>
      <w:ind w:left="1080" w:hanging="1080"/>
    </w:pPr>
    <w:rPr>
      <w:rFonts w:ascii="Times New Roman" w:eastAsia="Times New Roman" w:hAnsi="Times New Roman" w:cs="Times New Roman"/>
      <w:bCs/>
      <w:iCs/>
      <w:sz w:val="24"/>
      <w:szCs w:val="24"/>
      <w:lang w:val="es-ES"/>
    </w:rPr>
  </w:style>
  <w:style w:type="character" w:customStyle="1" w:styleId="Estilo1Car">
    <w:name w:val="Estilo1 Car"/>
    <w:link w:val="Estilo1"/>
    <w:rsid w:val="00B62AF9"/>
    <w:rPr>
      <w:rFonts w:ascii="Times New Roman" w:eastAsia="Times New Roman" w:hAnsi="Times New Roman" w:cs="Times New Roman"/>
      <w:b/>
      <w:bCs/>
      <w:iCs/>
      <w:sz w:val="24"/>
      <w:szCs w:val="24"/>
      <w:lang w:val="es-ES"/>
    </w:rPr>
  </w:style>
  <w:style w:type="paragraph" w:customStyle="1" w:styleId="Estilo2">
    <w:name w:val="Estilo2"/>
    <w:basedOn w:val="Ttulo3"/>
    <w:link w:val="Estilo2Car"/>
    <w:autoRedefine/>
    <w:qFormat/>
    <w:rsid w:val="0051275D"/>
    <w:pPr>
      <w:keepLines w:val="0"/>
    </w:pPr>
    <w:rPr>
      <w:rFonts w:ascii="Times New Roman" w:eastAsia="Times New Roman" w:hAnsi="Times New Roman" w:cs="Times New Roman"/>
      <w:bCs/>
      <w:sz w:val="24"/>
      <w:lang w:val="es-ES"/>
    </w:rPr>
  </w:style>
  <w:style w:type="character" w:customStyle="1" w:styleId="Estilo2Car">
    <w:name w:val="Estilo2 Car"/>
    <w:link w:val="Estilo2"/>
    <w:rsid w:val="0051275D"/>
    <w:rPr>
      <w:rFonts w:ascii="Times New Roman" w:eastAsia="Times New Roman" w:hAnsi="Times New Roman" w:cs="Times New Roman"/>
      <w:b/>
      <w:bCs/>
      <w:sz w:val="24"/>
      <w:szCs w:val="24"/>
      <w:lang w:val="es-ES"/>
    </w:rPr>
  </w:style>
  <w:style w:type="paragraph" w:styleId="Bibliografa">
    <w:name w:val="Bibliography"/>
    <w:basedOn w:val="Normal"/>
    <w:next w:val="Normal"/>
    <w:uiPriority w:val="37"/>
    <w:unhideWhenUsed/>
    <w:rsid w:val="00135373"/>
  </w:style>
  <w:style w:type="table" w:styleId="Tablaconcuadrcula">
    <w:name w:val="Table Grid"/>
    <w:basedOn w:val="Tablanormal"/>
    <w:uiPriority w:val="39"/>
    <w:unhideWhenUsed/>
    <w:rsid w:val="00B11D30"/>
    <w:pPr>
      <w:spacing w:after="0" w:line="240" w:lineRule="auto"/>
    </w:pPr>
    <w:rPr>
      <w:sz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B11D30"/>
    <w:pPr>
      <w:spacing w:after="0" w:line="240" w:lineRule="auto"/>
    </w:pPr>
    <w:rPr>
      <w:sz w:val="20"/>
      <w:lang w:val="es-E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Estilo3">
    <w:name w:val="Estilo3"/>
    <w:basedOn w:val="Ttulo3"/>
    <w:link w:val="Estilo3Car"/>
    <w:autoRedefine/>
    <w:qFormat/>
    <w:rsid w:val="00FD07B4"/>
    <w:pPr>
      <w:keepLines w:val="0"/>
      <w:spacing w:line="360" w:lineRule="auto"/>
    </w:pPr>
    <w:rPr>
      <w:rFonts w:ascii="Times New Roman" w:eastAsia="Times New Roman" w:hAnsi="Times New Roman" w:cs="Times New Roman"/>
      <w:bCs/>
      <w:sz w:val="24"/>
      <w:lang w:val="es-ES"/>
    </w:rPr>
  </w:style>
  <w:style w:type="character" w:customStyle="1" w:styleId="Estilo3Car">
    <w:name w:val="Estilo3 Car"/>
    <w:link w:val="Estilo3"/>
    <w:rsid w:val="00FD07B4"/>
    <w:rPr>
      <w:rFonts w:ascii="Times New Roman" w:eastAsia="Times New Roman" w:hAnsi="Times New Roman" w:cs="Times New Roman"/>
      <w:b/>
      <w:bCs/>
      <w:sz w:val="24"/>
      <w:szCs w:val="24"/>
      <w:lang w:val="es-ES"/>
    </w:rPr>
  </w:style>
  <w:style w:type="character" w:customStyle="1" w:styleId="ListLabel18">
    <w:name w:val="ListLabel 18"/>
    <w:qFormat/>
    <w:rsid w:val="007726FF"/>
    <w:rPr>
      <w:rFonts w:cs="Courier New"/>
    </w:rPr>
  </w:style>
  <w:style w:type="character" w:customStyle="1" w:styleId="TextocomentarioCar">
    <w:name w:val="Texto comentario Car"/>
    <w:basedOn w:val="Fuentedeprrafopredeter"/>
    <w:link w:val="Textocomentario"/>
    <w:uiPriority w:val="99"/>
    <w:qFormat/>
    <w:rsid w:val="005D067D"/>
    <w:rPr>
      <w:rFonts w:ascii="Calibri" w:eastAsia="Calibri" w:hAnsi="Calibri" w:cs="Times New Roman"/>
      <w:sz w:val="20"/>
      <w:szCs w:val="20"/>
      <w:lang w:val="x-none"/>
    </w:rPr>
  </w:style>
  <w:style w:type="character" w:customStyle="1" w:styleId="SinespaciadoCar">
    <w:name w:val="Sin espaciado Car"/>
    <w:link w:val="Sinespaciado"/>
    <w:uiPriority w:val="1"/>
    <w:qFormat/>
    <w:locked/>
    <w:rsid w:val="005D067D"/>
    <w:rPr>
      <w:rFonts w:ascii="Times New Roman" w:eastAsia="Times New Roman" w:hAnsi="Times New Roman" w:cs="Times New Roman"/>
    </w:rPr>
  </w:style>
  <w:style w:type="paragraph" w:styleId="Textocomentario">
    <w:name w:val="annotation text"/>
    <w:basedOn w:val="Normal"/>
    <w:link w:val="TextocomentarioCar"/>
    <w:uiPriority w:val="99"/>
    <w:unhideWhenUsed/>
    <w:qFormat/>
    <w:rsid w:val="005D067D"/>
    <w:pPr>
      <w:spacing w:line="252" w:lineRule="auto"/>
    </w:pPr>
    <w:rPr>
      <w:rFonts w:ascii="Calibri" w:eastAsia="Calibri" w:hAnsi="Calibri" w:cs="Times New Roman"/>
      <w:sz w:val="20"/>
      <w:szCs w:val="20"/>
      <w:lang w:val="x-none"/>
    </w:rPr>
  </w:style>
  <w:style w:type="character" w:customStyle="1" w:styleId="TextocomentarioCar1">
    <w:name w:val="Texto comentario Car1"/>
    <w:basedOn w:val="Fuentedeprrafopredeter"/>
    <w:uiPriority w:val="99"/>
    <w:semiHidden/>
    <w:rsid w:val="005D067D"/>
    <w:rPr>
      <w:sz w:val="20"/>
      <w:szCs w:val="20"/>
    </w:rPr>
  </w:style>
  <w:style w:type="paragraph" w:styleId="Sinespaciado">
    <w:name w:val="No Spacing"/>
    <w:link w:val="SinespaciadoCar"/>
    <w:uiPriority w:val="1"/>
    <w:qFormat/>
    <w:rsid w:val="005D067D"/>
    <w:pPr>
      <w:spacing w:after="0" w:line="240" w:lineRule="auto"/>
    </w:pPr>
    <w:rPr>
      <w:rFonts w:ascii="Times New Roman" w:eastAsia="Times New Roman" w:hAnsi="Times New Roman" w:cs="Times New Roman"/>
    </w:rPr>
  </w:style>
  <w:style w:type="table" w:styleId="Tablaconcuadrcula5oscura-nfasis6">
    <w:name w:val="Grid Table 5 Dark Accent 6"/>
    <w:basedOn w:val="Tablanormal"/>
    <w:uiPriority w:val="50"/>
    <w:rsid w:val="005D067D"/>
    <w:pPr>
      <w:spacing w:after="0" w:line="240" w:lineRule="auto"/>
    </w:pPr>
    <w:rPr>
      <w:sz w:val="20"/>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extonotapie">
    <w:name w:val="footnote text"/>
    <w:basedOn w:val="Normal"/>
    <w:link w:val="TextonotapieCar"/>
    <w:uiPriority w:val="99"/>
    <w:semiHidden/>
    <w:unhideWhenUsed/>
    <w:rsid w:val="008B29C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B29CF"/>
    <w:rPr>
      <w:sz w:val="20"/>
      <w:szCs w:val="20"/>
    </w:rPr>
  </w:style>
  <w:style w:type="character" w:styleId="Refdenotaalpie">
    <w:name w:val="footnote reference"/>
    <w:basedOn w:val="Fuentedeprrafopredeter"/>
    <w:uiPriority w:val="99"/>
    <w:semiHidden/>
    <w:unhideWhenUsed/>
    <w:rsid w:val="008B29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590">
      <w:bodyDiv w:val="1"/>
      <w:marLeft w:val="0"/>
      <w:marRight w:val="0"/>
      <w:marTop w:val="0"/>
      <w:marBottom w:val="0"/>
      <w:divBdr>
        <w:top w:val="none" w:sz="0" w:space="0" w:color="auto"/>
        <w:left w:val="none" w:sz="0" w:space="0" w:color="auto"/>
        <w:bottom w:val="none" w:sz="0" w:space="0" w:color="auto"/>
        <w:right w:val="none" w:sz="0" w:space="0" w:color="auto"/>
      </w:divBdr>
    </w:div>
    <w:div w:id="5180504">
      <w:bodyDiv w:val="1"/>
      <w:marLeft w:val="0"/>
      <w:marRight w:val="0"/>
      <w:marTop w:val="0"/>
      <w:marBottom w:val="0"/>
      <w:divBdr>
        <w:top w:val="none" w:sz="0" w:space="0" w:color="auto"/>
        <w:left w:val="none" w:sz="0" w:space="0" w:color="auto"/>
        <w:bottom w:val="none" w:sz="0" w:space="0" w:color="auto"/>
        <w:right w:val="none" w:sz="0" w:space="0" w:color="auto"/>
      </w:divBdr>
    </w:div>
    <w:div w:id="10382747">
      <w:bodyDiv w:val="1"/>
      <w:marLeft w:val="0"/>
      <w:marRight w:val="0"/>
      <w:marTop w:val="0"/>
      <w:marBottom w:val="0"/>
      <w:divBdr>
        <w:top w:val="none" w:sz="0" w:space="0" w:color="auto"/>
        <w:left w:val="none" w:sz="0" w:space="0" w:color="auto"/>
        <w:bottom w:val="none" w:sz="0" w:space="0" w:color="auto"/>
        <w:right w:val="none" w:sz="0" w:space="0" w:color="auto"/>
      </w:divBdr>
    </w:div>
    <w:div w:id="20280046">
      <w:bodyDiv w:val="1"/>
      <w:marLeft w:val="0"/>
      <w:marRight w:val="0"/>
      <w:marTop w:val="0"/>
      <w:marBottom w:val="0"/>
      <w:divBdr>
        <w:top w:val="none" w:sz="0" w:space="0" w:color="auto"/>
        <w:left w:val="none" w:sz="0" w:space="0" w:color="auto"/>
        <w:bottom w:val="none" w:sz="0" w:space="0" w:color="auto"/>
        <w:right w:val="none" w:sz="0" w:space="0" w:color="auto"/>
      </w:divBdr>
    </w:div>
    <w:div w:id="21593992">
      <w:bodyDiv w:val="1"/>
      <w:marLeft w:val="0"/>
      <w:marRight w:val="0"/>
      <w:marTop w:val="0"/>
      <w:marBottom w:val="0"/>
      <w:divBdr>
        <w:top w:val="none" w:sz="0" w:space="0" w:color="auto"/>
        <w:left w:val="none" w:sz="0" w:space="0" w:color="auto"/>
        <w:bottom w:val="none" w:sz="0" w:space="0" w:color="auto"/>
        <w:right w:val="none" w:sz="0" w:space="0" w:color="auto"/>
      </w:divBdr>
    </w:div>
    <w:div w:id="40791530">
      <w:bodyDiv w:val="1"/>
      <w:marLeft w:val="0"/>
      <w:marRight w:val="0"/>
      <w:marTop w:val="0"/>
      <w:marBottom w:val="0"/>
      <w:divBdr>
        <w:top w:val="none" w:sz="0" w:space="0" w:color="auto"/>
        <w:left w:val="none" w:sz="0" w:space="0" w:color="auto"/>
        <w:bottom w:val="none" w:sz="0" w:space="0" w:color="auto"/>
        <w:right w:val="none" w:sz="0" w:space="0" w:color="auto"/>
      </w:divBdr>
    </w:div>
    <w:div w:id="51391314">
      <w:bodyDiv w:val="1"/>
      <w:marLeft w:val="0"/>
      <w:marRight w:val="0"/>
      <w:marTop w:val="0"/>
      <w:marBottom w:val="0"/>
      <w:divBdr>
        <w:top w:val="none" w:sz="0" w:space="0" w:color="auto"/>
        <w:left w:val="none" w:sz="0" w:space="0" w:color="auto"/>
        <w:bottom w:val="none" w:sz="0" w:space="0" w:color="auto"/>
        <w:right w:val="none" w:sz="0" w:space="0" w:color="auto"/>
      </w:divBdr>
    </w:div>
    <w:div w:id="67390387">
      <w:bodyDiv w:val="1"/>
      <w:marLeft w:val="0"/>
      <w:marRight w:val="0"/>
      <w:marTop w:val="0"/>
      <w:marBottom w:val="0"/>
      <w:divBdr>
        <w:top w:val="none" w:sz="0" w:space="0" w:color="auto"/>
        <w:left w:val="none" w:sz="0" w:space="0" w:color="auto"/>
        <w:bottom w:val="none" w:sz="0" w:space="0" w:color="auto"/>
        <w:right w:val="none" w:sz="0" w:space="0" w:color="auto"/>
      </w:divBdr>
    </w:div>
    <w:div w:id="74401362">
      <w:bodyDiv w:val="1"/>
      <w:marLeft w:val="0"/>
      <w:marRight w:val="0"/>
      <w:marTop w:val="0"/>
      <w:marBottom w:val="0"/>
      <w:divBdr>
        <w:top w:val="none" w:sz="0" w:space="0" w:color="auto"/>
        <w:left w:val="none" w:sz="0" w:space="0" w:color="auto"/>
        <w:bottom w:val="none" w:sz="0" w:space="0" w:color="auto"/>
        <w:right w:val="none" w:sz="0" w:space="0" w:color="auto"/>
      </w:divBdr>
    </w:div>
    <w:div w:id="90511627">
      <w:bodyDiv w:val="1"/>
      <w:marLeft w:val="0"/>
      <w:marRight w:val="0"/>
      <w:marTop w:val="0"/>
      <w:marBottom w:val="0"/>
      <w:divBdr>
        <w:top w:val="none" w:sz="0" w:space="0" w:color="auto"/>
        <w:left w:val="none" w:sz="0" w:space="0" w:color="auto"/>
        <w:bottom w:val="none" w:sz="0" w:space="0" w:color="auto"/>
        <w:right w:val="none" w:sz="0" w:space="0" w:color="auto"/>
      </w:divBdr>
    </w:div>
    <w:div w:id="91558549">
      <w:bodyDiv w:val="1"/>
      <w:marLeft w:val="0"/>
      <w:marRight w:val="0"/>
      <w:marTop w:val="0"/>
      <w:marBottom w:val="0"/>
      <w:divBdr>
        <w:top w:val="none" w:sz="0" w:space="0" w:color="auto"/>
        <w:left w:val="none" w:sz="0" w:space="0" w:color="auto"/>
        <w:bottom w:val="none" w:sz="0" w:space="0" w:color="auto"/>
        <w:right w:val="none" w:sz="0" w:space="0" w:color="auto"/>
      </w:divBdr>
    </w:div>
    <w:div w:id="95252032">
      <w:bodyDiv w:val="1"/>
      <w:marLeft w:val="0"/>
      <w:marRight w:val="0"/>
      <w:marTop w:val="0"/>
      <w:marBottom w:val="0"/>
      <w:divBdr>
        <w:top w:val="none" w:sz="0" w:space="0" w:color="auto"/>
        <w:left w:val="none" w:sz="0" w:space="0" w:color="auto"/>
        <w:bottom w:val="none" w:sz="0" w:space="0" w:color="auto"/>
        <w:right w:val="none" w:sz="0" w:space="0" w:color="auto"/>
      </w:divBdr>
    </w:div>
    <w:div w:id="99111864">
      <w:bodyDiv w:val="1"/>
      <w:marLeft w:val="0"/>
      <w:marRight w:val="0"/>
      <w:marTop w:val="0"/>
      <w:marBottom w:val="0"/>
      <w:divBdr>
        <w:top w:val="none" w:sz="0" w:space="0" w:color="auto"/>
        <w:left w:val="none" w:sz="0" w:space="0" w:color="auto"/>
        <w:bottom w:val="none" w:sz="0" w:space="0" w:color="auto"/>
        <w:right w:val="none" w:sz="0" w:space="0" w:color="auto"/>
      </w:divBdr>
    </w:div>
    <w:div w:id="107286960">
      <w:bodyDiv w:val="1"/>
      <w:marLeft w:val="0"/>
      <w:marRight w:val="0"/>
      <w:marTop w:val="0"/>
      <w:marBottom w:val="0"/>
      <w:divBdr>
        <w:top w:val="none" w:sz="0" w:space="0" w:color="auto"/>
        <w:left w:val="none" w:sz="0" w:space="0" w:color="auto"/>
        <w:bottom w:val="none" w:sz="0" w:space="0" w:color="auto"/>
        <w:right w:val="none" w:sz="0" w:space="0" w:color="auto"/>
      </w:divBdr>
    </w:div>
    <w:div w:id="113184561">
      <w:bodyDiv w:val="1"/>
      <w:marLeft w:val="0"/>
      <w:marRight w:val="0"/>
      <w:marTop w:val="0"/>
      <w:marBottom w:val="0"/>
      <w:divBdr>
        <w:top w:val="none" w:sz="0" w:space="0" w:color="auto"/>
        <w:left w:val="none" w:sz="0" w:space="0" w:color="auto"/>
        <w:bottom w:val="none" w:sz="0" w:space="0" w:color="auto"/>
        <w:right w:val="none" w:sz="0" w:space="0" w:color="auto"/>
      </w:divBdr>
    </w:div>
    <w:div w:id="120342167">
      <w:bodyDiv w:val="1"/>
      <w:marLeft w:val="0"/>
      <w:marRight w:val="0"/>
      <w:marTop w:val="0"/>
      <w:marBottom w:val="0"/>
      <w:divBdr>
        <w:top w:val="none" w:sz="0" w:space="0" w:color="auto"/>
        <w:left w:val="none" w:sz="0" w:space="0" w:color="auto"/>
        <w:bottom w:val="none" w:sz="0" w:space="0" w:color="auto"/>
        <w:right w:val="none" w:sz="0" w:space="0" w:color="auto"/>
      </w:divBdr>
    </w:div>
    <w:div w:id="121114121">
      <w:bodyDiv w:val="1"/>
      <w:marLeft w:val="0"/>
      <w:marRight w:val="0"/>
      <w:marTop w:val="0"/>
      <w:marBottom w:val="0"/>
      <w:divBdr>
        <w:top w:val="none" w:sz="0" w:space="0" w:color="auto"/>
        <w:left w:val="none" w:sz="0" w:space="0" w:color="auto"/>
        <w:bottom w:val="none" w:sz="0" w:space="0" w:color="auto"/>
        <w:right w:val="none" w:sz="0" w:space="0" w:color="auto"/>
      </w:divBdr>
    </w:div>
    <w:div w:id="125045410">
      <w:bodyDiv w:val="1"/>
      <w:marLeft w:val="0"/>
      <w:marRight w:val="0"/>
      <w:marTop w:val="0"/>
      <w:marBottom w:val="0"/>
      <w:divBdr>
        <w:top w:val="none" w:sz="0" w:space="0" w:color="auto"/>
        <w:left w:val="none" w:sz="0" w:space="0" w:color="auto"/>
        <w:bottom w:val="none" w:sz="0" w:space="0" w:color="auto"/>
        <w:right w:val="none" w:sz="0" w:space="0" w:color="auto"/>
      </w:divBdr>
    </w:div>
    <w:div w:id="127361197">
      <w:bodyDiv w:val="1"/>
      <w:marLeft w:val="0"/>
      <w:marRight w:val="0"/>
      <w:marTop w:val="0"/>
      <w:marBottom w:val="0"/>
      <w:divBdr>
        <w:top w:val="none" w:sz="0" w:space="0" w:color="auto"/>
        <w:left w:val="none" w:sz="0" w:space="0" w:color="auto"/>
        <w:bottom w:val="none" w:sz="0" w:space="0" w:color="auto"/>
        <w:right w:val="none" w:sz="0" w:space="0" w:color="auto"/>
      </w:divBdr>
    </w:div>
    <w:div w:id="134881637">
      <w:bodyDiv w:val="1"/>
      <w:marLeft w:val="0"/>
      <w:marRight w:val="0"/>
      <w:marTop w:val="0"/>
      <w:marBottom w:val="0"/>
      <w:divBdr>
        <w:top w:val="none" w:sz="0" w:space="0" w:color="auto"/>
        <w:left w:val="none" w:sz="0" w:space="0" w:color="auto"/>
        <w:bottom w:val="none" w:sz="0" w:space="0" w:color="auto"/>
        <w:right w:val="none" w:sz="0" w:space="0" w:color="auto"/>
      </w:divBdr>
    </w:div>
    <w:div w:id="146635118">
      <w:bodyDiv w:val="1"/>
      <w:marLeft w:val="0"/>
      <w:marRight w:val="0"/>
      <w:marTop w:val="0"/>
      <w:marBottom w:val="0"/>
      <w:divBdr>
        <w:top w:val="none" w:sz="0" w:space="0" w:color="auto"/>
        <w:left w:val="none" w:sz="0" w:space="0" w:color="auto"/>
        <w:bottom w:val="none" w:sz="0" w:space="0" w:color="auto"/>
        <w:right w:val="none" w:sz="0" w:space="0" w:color="auto"/>
      </w:divBdr>
    </w:div>
    <w:div w:id="148138783">
      <w:bodyDiv w:val="1"/>
      <w:marLeft w:val="0"/>
      <w:marRight w:val="0"/>
      <w:marTop w:val="0"/>
      <w:marBottom w:val="0"/>
      <w:divBdr>
        <w:top w:val="none" w:sz="0" w:space="0" w:color="auto"/>
        <w:left w:val="none" w:sz="0" w:space="0" w:color="auto"/>
        <w:bottom w:val="none" w:sz="0" w:space="0" w:color="auto"/>
        <w:right w:val="none" w:sz="0" w:space="0" w:color="auto"/>
      </w:divBdr>
    </w:div>
    <w:div w:id="156846499">
      <w:bodyDiv w:val="1"/>
      <w:marLeft w:val="0"/>
      <w:marRight w:val="0"/>
      <w:marTop w:val="0"/>
      <w:marBottom w:val="0"/>
      <w:divBdr>
        <w:top w:val="none" w:sz="0" w:space="0" w:color="auto"/>
        <w:left w:val="none" w:sz="0" w:space="0" w:color="auto"/>
        <w:bottom w:val="none" w:sz="0" w:space="0" w:color="auto"/>
        <w:right w:val="none" w:sz="0" w:space="0" w:color="auto"/>
      </w:divBdr>
    </w:div>
    <w:div w:id="175972313">
      <w:bodyDiv w:val="1"/>
      <w:marLeft w:val="0"/>
      <w:marRight w:val="0"/>
      <w:marTop w:val="0"/>
      <w:marBottom w:val="0"/>
      <w:divBdr>
        <w:top w:val="none" w:sz="0" w:space="0" w:color="auto"/>
        <w:left w:val="none" w:sz="0" w:space="0" w:color="auto"/>
        <w:bottom w:val="none" w:sz="0" w:space="0" w:color="auto"/>
        <w:right w:val="none" w:sz="0" w:space="0" w:color="auto"/>
      </w:divBdr>
    </w:div>
    <w:div w:id="183716165">
      <w:bodyDiv w:val="1"/>
      <w:marLeft w:val="0"/>
      <w:marRight w:val="0"/>
      <w:marTop w:val="0"/>
      <w:marBottom w:val="0"/>
      <w:divBdr>
        <w:top w:val="none" w:sz="0" w:space="0" w:color="auto"/>
        <w:left w:val="none" w:sz="0" w:space="0" w:color="auto"/>
        <w:bottom w:val="none" w:sz="0" w:space="0" w:color="auto"/>
        <w:right w:val="none" w:sz="0" w:space="0" w:color="auto"/>
      </w:divBdr>
    </w:div>
    <w:div w:id="197206216">
      <w:bodyDiv w:val="1"/>
      <w:marLeft w:val="0"/>
      <w:marRight w:val="0"/>
      <w:marTop w:val="0"/>
      <w:marBottom w:val="0"/>
      <w:divBdr>
        <w:top w:val="none" w:sz="0" w:space="0" w:color="auto"/>
        <w:left w:val="none" w:sz="0" w:space="0" w:color="auto"/>
        <w:bottom w:val="none" w:sz="0" w:space="0" w:color="auto"/>
        <w:right w:val="none" w:sz="0" w:space="0" w:color="auto"/>
      </w:divBdr>
    </w:div>
    <w:div w:id="202864251">
      <w:bodyDiv w:val="1"/>
      <w:marLeft w:val="0"/>
      <w:marRight w:val="0"/>
      <w:marTop w:val="0"/>
      <w:marBottom w:val="0"/>
      <w:divBdr>
        <w:top w:val="none" w:sz="0" w:space="0" w:color="auto"/>
        <w:left w:val="none" w:sz="0" w:space="0" w:color="auto"/>
        <w:bottom w:val="none" w:sz="0" w:space="0" w:color="auto"/>
        <w:right w:val="none" w:sz="0" w:space="0" w:color="auto"/>
      </w:divBdr>
    </w:div>
    <w:div w:id="232276809">
      <w:bodyDiv w:val="1"/>
      <w:marLeft w:val="0"/>
      <w:marRight w:val="0"/>
      <w:marTop w:val="0"/>
      <w:marBottom w:val="0"/>
      <w:divBdr>
        <w:top w:val="none" w:sz="0" w:space="0" w:color="auto"/>
        <w:left w:val="none" w:sz="0" w:space="0" w:color="auto"/>
        <w:bottom w:val="none" w:sz="0" w:space="0" w:color="auto"/>
        <w:right w:val="none" w:sz="0" w:space="0" w:color="auto"/>
      </w:divBdr>
    </w:div>
    <w:div w:id="232542585">
      <w:bodyDiv w:val="1"/>
      <w:marLeft w:val="0"/>
      <w:marRight w:val="0"/>
      <w:marTop w:val="0"/>
      <w:marBottom w:val="0"/>
      <w:divBdr>
        <w:top w:val="none" w:sz="0" w:space="0" w:color="auto"/>
        <w:left w:val="none" w:sz="0" w:space="0" w:color="auto"/>
        <w:bottom w:val="none" w:sz="0" w:space="0" w:color="auto"/>
        <w:right w:val="none" w:sz="0" w:space="0" w:color="auto"/>
      </w:divBdr>
    </w:div>
    <w:div w:id="238367626">
      <w:bodyDiv w:val="1"/>
      <w:marLeft w:val="0"/>
      <w:marRight w:val="0"/>
      <w:marTop w:val="0"/>
      <w:marBottom w:val="0"/>
      <w:divBdr>
        <w:top w:val="none" w:sz="0" w:space="0" w:color="auto"/>
        <w:left w:val="none" w:sz="0" w:space="0" w:color="auto"/>
        <w:bottom w:val="none" w:sz="0" w:space="0" w:color="auto"/>
        <w:right w:val="none" w:sz="0" w:space="0" w:color="auto"/>
      </w:divBdr>
    </w:div>
    <w:div w:id="241527976">
      <w:bodyDiv w:val="1"/>
      <w:marLeft w:val="0"/>
      <w:marRight w:val="0"/>
      <w:marTop w:val="0"/>
      <w:marBottom w:val="0"/>
      <w:divBdr>
        <w:top w:val="none" w:sz="0" w:space="0" w:color="auto"/>
        <w:left w:val="none" w:sz="0" w:space="0" w:color="auto"/>
        <w:bottom w:val="none" w:sz="0" w:space="0" w:color="auto"/>
        <w:right w:val="none" w:sz="0" w:space="0" w:color="auto"/>
      </w:divBdr>
    </w:div>
    <w:div w:id="252402695">
      <w:bodyDiv w:val="1"/>
      <w:marLeft w:val="0"/>
      <w:marRight w:val="0"/>
      <w:marTop w:val="0"/>
      <w:marBottom w:val="0"/>
      <w:divBdr>
        <w:top w:val="none" w:sz="0" w:space="0" w:color="auto"/>
        <w:left w:val="none" w:sz="0" w:space="0" w:color="auto"/>
        <w:bottom w:val="none" w:sz="0" w:space="0" w:color="auto"/>
        <w:right w:val="none" w:sz="0" w:space="0" w:color="auto"/>
      </w:divBdr>
    </w:div>
    <w:div w:id="253975061">
      <w:bodyDiv w:val="1"/>
      <w:marLeft w:val="0"/>
      <w:marRight w:val="0"/>
      <w:marTop w:val="0"/>
      <w:marBottom w:val="0"/>
      <w:divBdr>
        <w:top w:val="none" w:sz="0" w:space="0" w:color="auto"/>
        <w:left w:val="none" w:sz="0" w:space="0" w:color="auto"/>
        <w:bottom w:val="none" w:sz="0" w:space="0" w:color="auto"/>
        <w:right w:val="none" w:sz="0" w:space="0" w:color="auto"/>
      </w:divBdr>
    </w:div>
    <w:div w:id="261958033">
      <w:bodyDiv w:val="1"/>
      <w:marLeft w:val="0"/>
      <w:marRight w:val="0"/>
      <w:marTop w:val="0"/>
      <w:marBottom w:val="0"/>
      <w:divBdr>
        <w:top w:val="none" w:sz="0" w:space="0" w:color="auto"/>
        <w:left w:val="none" w:sz="0" w:space="0" w:color="auto"/>
        <w:bottom w:val="none" w:sz="0" w:space="0" w:color="auto"/>
        <w:right w:val="none" w:sz="0" w:space="0" w:color="auto"/>
      </w:divBdr>
    </w:div>
    <w:div w:id="287518054">
      <w:bodyDiv w:val="1"/>
      <w:marLeft w:val="0"/>
      <w:marRight w:val="0"/>
      <w:marTop w:val="0"/>
      <w:marBottom w:val="0"/>
      <w:divBdr>
        <w:top w:val="none" w:sz="0" w:space="0" w:color="auto"/>
        <w:left w:val="none" w:sz="0" w:space="0" w:color="auto"/>
        <w:bottom w:val="none" w:sz="0" w:space="0" w:color="auto"/>
        <w:right w:val="none" w:sz="0" w:space="0" w:color="auto"/>
      </w:divBdr>
    </w:div>
    <w:div w:id="288055992">
      <w:bodyDiv w:val="1"/>
      <w:marLeft w:val="0"/>
      <w:marRight w:val="0"/>
      <w:marTop w:val="0"/>
      <w:marBottom w:val="0"/>
      <w:divBdr>
        <w:top w:val="none" w:sz="0" w:space="0" w:color="auto"/>
        <w:left w:val="none" w:sz="0" w:space="0" w:color="auto"/>
        <w:bottom w:val="none" w:sz="0" w:space="0" w:color="auto"/>
        <w:right w:val="none" w:sz="0" w:space="0" w:color="auto"/>
      </w:divBdr>
    </w:div>
    <w:div w:id="288173089">
      <w:bodyDiv w:val="1"/>
      <w:marLeft w:val="0"/>
      <w:marRight w:val="0"/>
      <w:marTop w:val="0"/>
      <w:marBottom w:val="0"/>
      <w:divBdr>
        <w:top w:val="none" w:sz="0" w:space="0" w:color="auto"/>
        <w:left w:val="none" w:sz="0" w:space="0" w:color="auto"/>
        <w:bottom w:val="none" w:sz="0" w:space="0" w:color="auto"/>
        <w:right w:val="none" w:sz="0" w:space="0" w:color="auto"/>
      </w:divBdr>
    </w:div>
    <w:div w:id="291329373">
      <w:bodyDiv w:val="1"/>
      <w:marLeft w:val="0"/>
      <w:marRight w:val="0"/>
      <w:marTop w:val="0"/>
      <w:marBottom w:val="0"/>
      <w:divBdr>
        <w:top w:val="none" w:sz="0" w:space="0" w:color="auto"/>
        <w:left w:val="none" w:sz="0" w:space="0" w:color="auto"/>
        <w:bottom w:val="none" w:sz="0" w:space="0" w:color="auto"/>
        <w:right w:val="none" w:sz="0" w:space="0" w:color="auto"/>
      </w:divBdr>
    </w:div>
    <w:div w:id="298340939">
      <w:bodyDiv w:val="1"/>
      <w:marLeft w:val="0"/>
      <w:marRight w:val="0"/>
      <w:marTop w:val="0"/>
      <w:marBottom w:val="0"/>
      <w:divBdr>
        <w:top w:val="none" w:sz="0" w:space="0" w:color="auto"/>
        <w:left w:val="none" w:sz="0" w:space="0" w:color="auto"/>
        <w:bottom w:val="none" w:sz="0" w:space="0" w:color="auto"/>
        <w:right w:val="none" w:sz="0" w:space="0" w:color="auto"/>
      </w:divBdr>
    </w:div>
    <w:div w:id="307563039">
      <w:bodyDiv w:val="1"/>
      <w:marLeft w:val="0"/>
      <w:marRight w:val="0"/>
      <w:marTop w:val="0"/>
      <w:marBottom w:val="0"/>
      <w:divBdr>
        <w:top w:val="none" w:sz="0" w:space="0" w:color="auto"/>
        <w:left w:val="none" w:sz="0" w:space="0" w:color="auto"/>
        <w:bottom w:val="none" w:sz="0" w:space="0" w:color="auto"/>
        <w:right w:val="none" w:sz="0" w:space="0" w:color="auto"/>
      </w:divBdr>
    </w:div>
    <w:div w:id="317224759">
      <w:bodyDiv w:val="1"/>
      <w:marLeft w:val="0"/>
      <w:marRight w:val="0"/>
      <w:marTop w:val="0"/>
      <w:marBottom w:val="0"/>
      <w:divBdr>
        <w:top w:val="none" w:sz="0" w:space="0" w:color="auto"/>
        <w:left w:val="none" w:sz="0" w:space="0" w:color="auto"/>
        <w:bottom w:val="none" w:sz="0" w:space="0" w:color="auto"/>
        <w:right w:val="none" w:sz="0" w:space="0" w:color="auto"/>
      </w:divBdr>
    </w:div>
    <w:div w:id="341707303">
      <w:bodyDiv w:val="1"/>
      <w:marLeft w:val="0"/>
      <w:marRight w:val="0"/>
      <w:marTop w:val="0"/>
      <w:marBottom w:val="0"/>
      <w:divBdr>
        <w:top w:val="none" w:sz="0" w:space="0" w:color="auto"/>
        <w:left w:val="none" w:sz="0" w:space="0" w:color="auto"/>
        <w:bottom w:val="none" w:sz="0" w:space="0" w:color="auto"/>
        <w:right w:val="none" w:sz="0" w:space="0" w:color="auto"/>
      </w:divBdr>
    </w:div>
    <w:div w:id="344479760">
      <w:bodyDiv w:val="1"/>
      <w:marLeft w:val="0"/>
      <w:marRight w:val="0"/>
      <w:marTop w:val="0"/>
      <w:marBottom w:val="0"/>
      <w:divBdr>
        <w:top w:val="none" w:sz="0" w:space="0" w:color="auto"/>
        <w:left w:val="none" w:sz="0" w:space="0" w:color="auto"/>
        <w:bottom w:val="none" w:sz="0" w:space="0" w:color="auto"/>
        <w:right w:val="none" w:sz="0" w:space="0" w:color="auto"/>
      </w:divBdr>
    </w:div>
    <w:div w:id="354771869">
      <w:bodyDiv w:val="1"/>
      <w:marLeft w:val="0"/>
      <w:marRight w:val="0"/>
      <w:marTop w:val="0"/>
      <w:marBottom w:val="0"/>
      <w:divBdr>
        <w:top w:val="none" w:sz="0" w:space="0" w:color="auto"/>
        <w:left w:val="none" w:sz="0" w:space="0" w:color="auto"/>
        <w:bottom w:val="none" w:sz="0" w:space="0" w:color="auto"/>
        <w:right w:val="none" w:sz="0" w:space="0" w:color="auto"/>
      </w:divBdr>
    </w:div>
    <w:div w:id="369230554">
      <w:bodyDiv w:val="1"/>
      <w:marLeft w:val="0"/>
      <w:marRight w:val="0"/>
      <w:marTop w:val="0"/>
      <w:marBottom w:val="0"/>
      <w:divBdr>
        <w:top w:val="none" w:sz="0" w:space="0" w:color="auto"/>
        <w:left w:val="none" w:sz="0" w:space="0" w:color="auto"/>
        <w:bottom w:val="none" w:sz="0" w:space="0" w:color="auto"/>
        <w:right w:val="none" w:sz="0" w:space="0" w:color="auto"/>
      </w:divBdr>
    </w:div>
    <w:div w:id="370693512">
      <w:bodyDiv w:val="1"/>
      <w:marLeft w:val="0"/>
      <w:marRight w:val="0"/>
      <w:marTop w:val="0"/>
      <w:marBottom w:val="0"/>
      <w:divBdr>
        <w:top w:val="none" w:sz="0" w:space="0" w:color="auto"/>
        <w:left w:val="none" w:sz="0" w:space="0" w:color="auto"/>
        <w:bottom w:val="none" w:sz="0" w:space="0" w:color="auto"/>
        <w:right w:val="none" w:sz="0" w:space="0" w:color="auto"/>
      </w:divBdr>
    </w:div>
    <w:div w:id="373116261">
      <w:bodyDiv w:val="1"/>
      <w:marLeft w:val="0"/>
      <w:marRight w:val="0"/>
      <w:marTop w:val="0"/>
      <w:marBottom w:val="0"/>
      <w:divBdr>
        <w:top w:val="none" w:sz="0" w:space="0" w:color="auto"/>
        <w:left w:val="none" w:sz="0" w:space="0" w:color="auto"/>
        <w:bottom w:val="none" w:sz="0" w:space="0" w:color="auto"/>
        <w:right w:val="none" w:sz="0" w:space="0" w:color="auto"/>
      </w:divBdr>
    </w:div>
    <w:div w:id="378018121">
      <w:bodyDiv w:val="1"/>
      <w:marLeft w:val="0"/>
      <w:marRight w:val="0"/>
      <w:marTop w:val="0"/>
      <w:marBottom w:val="0"/>
      <w:divBdr>
        <w:top w:val="none" w:sz="0" w:space="0" w:color="auto"/>
        <w:left w:val="none" w:sz="0" w:space="0" w:color="auto"/>
        <w:bottom w:val="none" w:sz="0" w:space="0" w:color="auto"/>
        <w:right w:val="none" w:sz="0" w:space="0" w:color="auto"/>
      </w:divBdr>
    </w:div>
    <w:div w:id="400644370">
      <w:bodyDiv w:val="1"/>
      <w:marLeft w:val="0"/>
      <w:marRight w:val="0"/>
      <w:marTop w:val="0"/>
      <w:marBottom w:val="0"/>
      <w:divBdr>
        <w:top w:val="none" w:sz="0" w:space="0" w:color="auto"/>
        <w:left w:val="none" w:sz="0" w:space="0" w:color="auto"/>
        <w:bottom w:val="none" w:sz="0" w:space="0" w:color="auto"/>
        <w:right w:val="none" w:sz="0" w:space="0" w:color="auto"/>
      </w:divBdr>
    </w:div>
    <w:div w:id="404963153">
      <w:bodyDiv w:val="1"/>
      <w:marLeft w:val="0"/>
      <w:marRight w:val="0"/>
      <w:marTop w:val="0"/>
      <w:marBottom w:val="0"/>
      <w:divBdr>
        <w:top w:val="none" w:sz="0" w:space="0" w:color="auto"/>
        <w:left w:val="none" w:sz="0" w:space="0" w:color="auto"/>
        <w:bottom w:val="none" w:sz="0" w:space="0" w:color="auto"/>
        <w:right w:val="none" w:sz="0" w:space="0" w:color="auto"/>
      </w:divBdr>
    </w:div>
    <w:div w:id="407388144">
      <w:bodyDiv w:val="1"/>
      <w:marLeft w:val="0"/>
      <w:marRight w:val="0"/>
      <w:marTop w:val="0"/>
      <w:marBottom w:val="0"/>
      <w:divBdr>
        <w:top w:val="none" w:sz="0" w:space="0" w:color="auto"/>
        <w:left w:val="none" w:sz="0" w:space="0" w:color="auto"/>
        <w:bottom w:val="none" w:sz="0" w:space="0" w:color="auto"/>
        <w:right w:val="none" w:sz="0" w:space="0" w:color="auto"/>
      </w:divBdr>
    </w:div>
    <w:div w:id="415172338">
      <w:bodyDiv w:val="1"/>
      <w:marLeft w:val="0"/>
      <w:marRight w:val="0"/>
      <w:marTop w:val="0"/>
      <w:marBottom w:val="0"/>
      <w:divBdr>
        <w:top w:val="none" w:sz="0" w:space="0" w:color="auto"/>
        <w:left w:val="none" w:sz="0" w:space="0" w:color="auto"/>
        <w:bottom w:val="none" w:sz="0" w:space="0" w:color="auto"/>
        <w:right w:val="none" w:sz="0" w:space="0" w:color="auto"/>
      </w:divBdr>
    </w:div>
    <w:div w:id="421803910">
      <w:bodyDiv w:val="1"/>
      <w:marLeft w:val="0"/>
      <w:marRight w:val="0"/>
      <w:marTop w:val="0"/>
      <w:marBottom w:val="0"/>
      <w:divBdr>
        <w:top w:val="none" w:sz="0" w:space="0" w:color="auto"/>
        <w:left w:val="none" w:sz="0" w:space="0" w:color="auto"/>
        <w:bottom w:val="none" w:sz="0" w:space="0" w:color="auto"/>
        <w:right w:val="none" w:sz="0" w:space="0" w:color="auto"/>
      </w:divBdr>
    </w:div>
    <w:div w:id="428351110">
      <w:bodyDiv w:val="1"/>
      <w:marLeft w:val="0"/>
      <w:marRight w:val="0"/>
      <w:marTop w:val="0"/>
      <w:marBottom w:val="0"/>
      <w:divBdr>
        <w:top w:val="none" w:sz="0" w:space="0" w:color="auto"/>
        <w:left w:val="none" w:sz="0" w:space="0" w:color="auto"/>
        <w:bottom w:val="none" w:sz="0" w:space="0" w:color="auto"/>
        <w:right w:val="none" w:sz="0" w:space="0" w:color="auto"/>
      </w:divBdr>
    </w:div>
    <w:div w:id="429858056">
      <w:bodyDiv w:val="1"/>
      <w:marLeft w:val="0"/>
      <w:marRight w:val="0"/>
      <w:marTop w:val="0"/>
      <w:marBottom w:val="0"/>
      <w:divBdr>
        <w:top w:val="none" w:sz="0" w:space="0" w:color="auto"/>
        <w:left w:val="none" w:sz="0" w:space="0" w:color="auto"/>
        <w:bottom w:val="none" w:sz="0" w:space="0" w:color="auto"/>
        <w:right w:val="none" w:sz="0" w:space="0" w:color="auto"/>
      </w:divBdr>
    </w:div>
    <w:div w:id="452209795">
      <w:bodyDiv w:val="1"/>
      <w:marLeft w:val="0"/>
      <w:marRight w:val="0"/>
      <w:marTop w:val="0"/>
      <w:marBottom w:val="0"/>
      <w:divBdr>
        <w:top w:val="none" w:sz="0" w:space="0" w:color="auto"/>
        <w:left w:val="none" w:sz="0" w:space="0" w:color="auto"/>
        <w:bottom w:val="none" w:sz="0" w:space="0" w:color="auto"/>
        <w:right w:val="none" w:sz="0" w:space="0" w:color="auto"/>
      </w:divBdr>
    </w:div>
    <w:div w:id="467482253">
      <w:bodyDiv w:val="1"/>
      <w:marLeft w:val="0"/>
      <w:marRight w:val="0"/>
      <w:marTop w:val="0"/>
      <w:marBottom w:val="0"/>
      <w:divBdr>
        <w:top w:val="none" w:sz="0" w:space="0" w:color="auto"/>
        <w:left w:val="none" w:sz="0" w:space="0" w:color="auto"/>
        <w:bottom w:val="none" w:sz="0" w:space="0" w:color="auto"/>
        <w:right w:val="none" w:sz="0" w:space="0" w:color="auto"/>
      </w:divBdr>
    </w:div>
    <w:div w:id="476799440">
      <w:bodyDiv w:val="1"/>
      <w:marLeft w:val="0"/>
      <w:marRight w:val="0"/>
      <w:marTop w:val="0"/>
      <w:marBottom w:val="0"/>
      <w:divBdr>
        <w:top w:val="none" w:sz="0" w:space="0" w:color="auto"/>
        <w:left w:val="none" w:sz="0" w:space="0" w:color="auto"/>
        <w:bottom w:val="none" w:sz="0" w:space="0" w:color="auto"/>
        <w:right w:val="none" w:sz="0" w:space="0" w:color="auto"/>
      </w:divBdr>
    </w:div>
    <w:div w:id="501165759">
      <w:bodyDiv w:val="1"/>
      <w:marLeft w:val="0"/>
      <w:marRight w:val="0"/>
      <w:marTop w:val="0"/>
      <w:marBottom w:val="0"/>
      <w:divBdr>
        <w:top w:val="none" w:sz="0" w:space="0" w:color="auto"/>
        <w:left w:val="none" w:sz="0" w:space="0" w:color="auto"/>
        <w:bottom w:val="none" w:sz="0" w:space="0" w:color="auto"/>
        <w:right w:val="none" w:sz="0" w:space="0" w:color="auto"/>
      </w:divBdr>
    </w:div>
    <w:div w:id="518810141">
      <w:bodyDiv w:val="1"/>
      <w:marLeft w:val="0"/>
      <w:marRight w:val="0"/>
      <w:marTop w:val="0"/>
      <w:marBottom w:val="0"/>
      <w:divBdr>
        <w:top w:val="none" w:sz="0" w:space="0" w:color="auto"/>
        <w:left w:val="none" w:sz="0" w:space="0" w:color="auto"/>
        <w:bottom w:val="none" w:sz="0" w:space="0" w:color="auto"/>
        <w:right w:val="none" w:sz="0" w:space="0" w:color="auto"/>
      </w:divBdr>
    </w:div>
    <w:div w:id="518812750">
      <w:bodyDiv w:val="1"/>
      <w:marLeft w:val="0"/>
      <w:marRight w:val="0"/>
      <w:marTop w:val="0"/>
      <w:marBottom w:val="0"/>
      <w:divBdr>
        <w:top w:val="none" w:sz="0" w:space="0" w:color="auto"/>
        <w:left w:val="none" w:sz="0" w:space="0" w:color="auto"/>
        <w:bottom w:val="none" w:sz="0" w:space="0" w:color="auto"/>
        <w:right w:val="none" w:sz="0" w:space="0" w:color="auto"/>
      </w:divBdr>
    </w:div>
    <w:div w:id="528761259">
      <w:bodyDiv w:val="1"/>
      <w:marLeft w:val="0"/>
      <w:marRight w:val="0"/>
      <w:marTop w:val="0"/>
      <w:marBottom w:val="0"/>
      <w:divBdr>
        <w:top w:val="none" w:sz="0" w:space="0" w:color="auto"/>
        <w:left w:val="none" w:sz="0" w:space="0" w:color="auto"/>
        <w:bottom w:val="none" w:sz="0" w:space="0" w:color="auto"/>
        <w:right w:val="none" w:sz="0" w:space="0" w:color="auto"/>
      </w:divBdr>
    </w:div>
    <w:div w:id="541286210">
      <w:bodyDiv w:val="1"/>
      <w:marLeft w:val="0"/>
      <w:marRight w:val="0"/>
      <w:marTop w:val="0"/>
      <w:marBottom w:val="0"/>
      <w:divBdr>
        <w:top w:val="none" w:sz="0" w:space="0" w:color="auto"/>
        <w:left w:val="none" w:sz="0" w:space="0" w:color="auto"/>
        <w:bottom w:val="none" w:sz="0" w:space="0" w:color="auto"/>
        <w:right w:val="none" w:sz="0" w:space="0" w:color="auto"/>
      </w:divBdr>
    </w:div>
    <w:div w:id="551963308">
      <w:bodyDiv w:val="1"/>
      <w:marLeft w:val="0"/>
      <w:marRight w:val="0"/>
      <w:marTop w:val="0"/>
      <w:marBottom w:val="0"/>
      <w:divBdr>
        <w:top w:val="none" w:sz="0" w:space="0" w:color="auto"/>
        <w:left w:val="none" w:sz="0" w:space="0" w:color="auto"/>
        <w:bottom w:val="none" w:sz="0" w:space="0" w:color="auto"/>
        <w:right w:val="none" w:sz="0" w:space="0" w:color="auto"/>
      </w:divBdr>
    </w:div>
    <w:div w:id="555623533">
      <w:bodyDiv w:val="1"/>
      <w:marLeft w:val="0"/>
      <w:marRight w:val="0"/>
      <w:marTop w:val="0"/>
      <w:marBottom w:val="0"/>
      <w:divBdr>
        <w:top w:val="none" w:sz="0" w:space="0" w:color="auto"/>
        <w:left w:val="none" w:sz="0" w:space="0" w:color="auto"/>
        <w:bottom w:val="none" w:sz="0" w:space="0" w:color="auto"/>
        <w:right w:val="none" w:sz="0" w:space="0" w:color="auto"/>
      </w:divBdr>
    </w:div>
    <w:div w:id="557788895">
      <w:bodyDiv w:val="1"/>
      <w:marLeft w:val="0"/>
      <w:marRight w:val="0"/>
      <w:marTop w:val="0"/>
      <w:marBottom w:val="0"/>
      <w:divBdr>
        <w:top w:val="none" w:sz="0" w:space="0" w:color="auto"/>
        <w:left w:val="none" w:sz="0" w:space="0" w:color="auto"/>
        <w:bottom w:val="none" w:sz="0" w:space="0" w:color="auto"/>
        <w:right w:val="none" w:sz="0" w:space="0" w:color="auto"/>
      </w:divBdr>
    </w:div>
    <w:div w:id="559947857">
      <w:bodyDiv w:val="1"/>
      <w:marLeft w:val="0"/>
      <w:marRight w:val="0"/>
      <w:marTop w:val="0"/>
      <w:marBottom w:val="0"/>
      <w:divBdr>
        <w:top w:val="none" w:sz="0" w:space="0" w:color="auto"/>
        <w:left w:val="none" w:sz="0" w:space="0" w:color="auto"/>
        <w:bottom w:val="none" w:sz="0" w:space="0" w:color="auto"/>
        <w:right w:val="none" w:sz="0" w:space="0" w:color="auto"/>
      </w:divBdr>
    </w:div>
    <w:div w:id="561139953">
      <w:bodyDiv w:val="1"/>
      <w:marLeft w:val="0"/>
      <w:marRight w:val="0"/>
      <w:marTop w:val="0"/>
      <w:marBottom w:val="0"/>
      <w:divBdr>
        <w:top w:val="none" w:sz="0" w:space="0" w:color="auto"/>
        <w:left w:val="none" w:sz="0" w:space="0" w:color="auto"/>
        <w:bottom w:val="none" w:sz="0" w:space="0" w:color="auto"/>
        <w:right w:val="none" w:sz="0" w:space="0" w:color="auto"/>
      </w:divBdr>
    </w:div>
    <w:div w:id="562834627">
      <w:bodyDiv w:val="1"/>
      <w:marLeft w:val="0"/>
      <w:marRight w:val="0"/>
      <w:marTop w:val="0"/>
      <w:marBottom w:val="0"/>
      <w:divBdr>
        <w:top w:val="none" w:sz="0" w:space="0" w:color="auto"/>
        <w:left w:val="none" w:sz="0" w:space="0" w:color="auto"/>
        <w:bottom w:val="none" w:sz="0" w:space="0" w:color="auto"/>
        <w:right w:val="none" w:sz="0" w:space="0" w:color="auto"/>
      </w:divBdr>
    </w:div>
    <w:div w:id="568200117">
      <w:bodyDiv w:val="1"/>
      <w:marLeft w:val="0"/>
      <w:marRight w:val="0"/>
      <w:marTop w:val="0"/>
      <w:marBottom w:val="0"/>
      <w:divBdr>
        <w:top w:val="none" w:sz="0" w:space="0" w:color="auto"/>
        <w:left w:val="none" w:sz="0" w:space="0" w:color="auto"/>
        <w:bottom w:val="none" w:sz="0" w:space="0" w:color="auto"/>
        <w:right w:val="none" w:sz="0" w:space="0" w:color="auto"/>
      </w:divBdr>
    </w:div>
    <w:div w:id="582840071">
      <w:bodyDiv w:val="1"/>
      <w:marLeft w:val="0"/>
      <w:marRight w:val="0"/>
      <w:marTop w:val="0"/>
      <w:marBottom w:val="0"/>
      <w:divBdr>
        <w:top w:val="none" w:sz="0" w:space="0" w:color="auto"/>
        <w:left w:val="none" w:sz="0" w:space="0" w:color="auto"/>
        <w:bottom w:val="none" w:sz="0" w:space="0" w:color="auto"/>
        <w:right w:val="none" w:sz="0" w:space="0" w:color="auto"/>
      </w:divBdr>
    </w:div>
    <w:div w:id="587467422">
      <w:bodyDiv w:val="1"/>
      <w:marLeft w:val="0"/>
      <w:marRight w:val="0"/>
      <w:marTop w:val="0"/>
      <w:marBottom w:val="0"/>
      <w:divBdr>
        <w:top w:val="none" w:sz="0" w:space="0" w:color="auto"/>
        <w:left w:val="none" w:sz="0" w:space="0" w:color="auto"/>
        <w:bottom w:val="none" w:sz="0" w:space="0" w:color="auto"/>
        <w:right w:val="none" w:sz="0" w:space="0" w:color="auto"/>
      </w:divBdr>
    </w:div>
    <w:div w:id="606890839">
      <w:bodyDiv w:val="1"/>
      <w:marLeft w:val="0"/>
      <w:marRight w:val="0"/>
      <w:marTop w:val="0"/>
      <w:marBottom w:val="0"/>
      <w:divBdr>
        <w:top w:val="none" w:sz="0" w:space="0" w:color="auto"/>
        <w:left w:val="none" w:sz="0" w:space="0" w:color="auto"/>
        <w:bottom w:val="none" w:sz="0" w:space="0" w:color="auto"/>
        <w:right w:val="none" w:sz="0" w:space="0" w:color="auto"/>
      </w:divBdr>
    </w:div>
    <w:div w:id="616522198">
      <w:bodyDiv w:val="1"/>
      <w:marLeft w:val="0"/>
      <w:marRight w:val="0"/>
      <w:marTop w:val="0"/>
      <w:marBottom w:val="0"/>
      <w:divBdr>
        <w:top w:val="none" w:sz="0" w:space="0" w:color="auto"/>
        <w:left w:val="none" w:sz="0" w:space="0" w:color="auto"/>
        <w:bottom w:val="none" w:sz="0" w:space="0" w:color="auto"/>
        <w:right w:val="none" w:sz="0" w:space="0" w:color="auto"/>
      </w:divBdr>
    </w:div>
    <w:div w:id="630285055">
      <w:bodyDiv w:val="1"/>
      <w:marLeft w:val="0"/>
      <w:marRight w:val="0"/>
      <w:marTop w:val="0"/>
      <w:marBottom w:val="0"/>
      <w:divBdr>
        <w:top w:val="none" w:sz="0" w:space="0" w:color="auto"/>
        <w:left w:val="none" w:sz="0" w:space="0" w:color="auto"/>
        <w:bottom w:val="none" w:sz="0" w:space="0" w:color="auto"/>
        <w:right w:val="none" w:sz="0" w:space="0" w:color="auto"/>
      </w:divBdr>
    </w:div>
    <w:div w:id="636760627">
      <w:bodyDiv w:val="1"/>
      <w:marLeft w:val="0"/>
      <w:marRight w:val="0"/>
      <w:marTop w:val="0"/>
      <w:marBottom w:val="0"/>
      <w:divBdr>
        <w:top w:val="none" w:sz="0" w:space="0" w:color="auto"/>
        <w:left w:val="none" w:sz="0" w:space="0" w:color="auto"/>
        <w:bottom w:val="none" w:sz="0" w:space="0" w:color="auto"/>
        <w:right w:val="none" w:sz="0" w:space="0" w:color="auto"/>
      </w:divBdr>
    </w:div>
    <w:div w:id="641080661">
      <w:bodyDiv w:val="1"/>
      <w:marLeft w:val="0"/>
      <w:marRight w:val="0"/>
      <w:marTop w:val="0"/>
      <w:marBottom w:val="0"/>
      <w:divBdr>
        <w:top w:val="none" w:sz="0" w:space="0" w:color="auto"/>
        <w:left w:val="none" w:sz="0" w:space="0" w:color="auto"/>
        <w:bottom w:val="none" w:sz="0" w:space="0" w:color="auto"/>
        <w:right w:val="none" w:sz="0" w:space="0" w:color="auto"/>
      </w:divBdr>
    </w:div>
    <w:div w:id="661397097">
      <w:bodyDiv w:val="1"/>
      <w:marLeft w:val="0"/>
      <w:marRight w:val="0"/>
      <w:marTop w:val="0"/>
      <w:marBottom w:val="0"/>
      <w:divBdr>
        <w:top w:val="none" w:sz="0" w:space="0" w:color="auto"/>
        <w:left w:val="none" w:sz="0" w:space="0" w:color="auto"/>
        <w:bottom w:val="none" w:sz="0" w:space="0" w:color="auto"/>
        <w:right w:val="none" w:sz="0" w:space="0" w:color="auto"/>
      </w:divBdr>
    </w:div>
    <w:div w:id="679964845">
      <w:bodyDiv w:val="1"/>
      <w:marLeft w:val="0"/>
      <w:marRight w:val="0"/>
      <w:marTop w:val="0"/>
      <w:marBottom w:val="0"/>
      <w:divBdr>
        <w:top w:val="none" w:sz="0" w:space="0" w:color="auto"/>
        <w:left w:val="none" w:sz="0" w:space="0" w:color="auto"/>
        <w:bottom w:val="none" w:sz="0" w:space="0" w:color="auto"/>
        <w:right w:val="none" w:sz="0" w:space="0" w:color="auto"/>
      </w:divBdr>
    </w:div>
    <w:div w:id="683020828">
      <w:bodyDiv w:val="1"/>
      <w:marLeft w:val="0"/>
      <w:marRight w:val="0"/>
      <w:marTop w:val="0"/>
      <w:marBottom w:val="0"/>
      <w:divBdr>
        <w:top w:val="none" w:sz="0" w:space="0" w:color="auto"/>
        <w:left w:val="none" w:sz="0" w:space="0" w:color="auto"/>
        <w:bottom w:val="none" w:sz="0" w:space="0" w:color="auto"/>
        <w:right w:val="none" w:sz="0" w:space="0" w:color="auto"/>
      </w:divBdr>
    </w:div>
    <w:div w:id="686295759">
      <w:bodyDiv w:val="1"/>
      <w:marLeft w:val="0"/>
      <w:marRight w:val="0"/>
      <w:marTop w:val="0"/>
      <w:marBottom w:val="0"/>
      <w:divBdr>
        <w:top w:val="none" w:sz="0" w:space="0" w:color="auto"/>
        <w:left w:val="none" w:sz="0" w:space="0" w:color="auto"/>
        <w:bottom w:val="none" w:sz="0" w:space="0" w:color="auto"/>
        <w:right w:val="none" w:sz="0" w:space="0" w:color="auto"/>
      </w:divBdr>
    </w:div>
    <w:div w:id="688919575">
      <w:bodyDiv w:val="1"/>
      <w:marLeft w:val="0"/>
      <w:marRight w:val="0"/>
      <w:marTop w:val="0"/>
      <w:marBottom w:val="0"/>
      <w:divBdr>
        <w:top w:val="none" w:sz="0" w:space="0" w:color="auto"/>
        <w:left w:val="none" w:sz="0" w:space="0" w:color="auto"/>
        <w:bottom w:val="none" w:sz="0" w:space="0" w:color="auto"/>
        <w:right w:val="none" w:sz="0" w:space="0" w:color="auto"/>
      </w:divBdr>
    </w:div>
    <w:div w:id="692270818">
      <w:bodyDiv w:val="1"/>
      <w:marLeft w:val="0"/>
      <w:marRight w:val="0"/>
      <w:marTop w:val="0"/>
      <w:marBottom w:val="0"/>
      <w:divBdr>
        <w:top w:val="none" w:sz="0" w:space="0" w:color="auto"/>
        <w:left w:val="none" w:sz="0" w:space="0" w:color="auto"/>
        <w:bottom w:val="none" w:sz="0" w:space="0" w:color="auto"/>
        <w:right w:val="none" w:sz="0" w:space="0" w:color="auto"/>
      </w:divBdr>
    </w:div>
    <w:div w:id="704982922">
      <w:bodyDiv w:val="1"/>
      <w:marLeft w:val="0"/>
      <w:marRight w:val="0"/>
      <w:marTop w:val="0"/>
      <w:marBottom w:val="0"/>
      <w:divBdr>
        <w:top w:val="none" w:sz="0" w:space="0" w:color="auto"/>
        <w:left w:val="none" w:sz="0" w:space="0" w:color="auto"/>
        <w:bottom w:val="none" w:sz="0" w:space="0" w:color="auto"/>
        <w:right w:val="none" w:sz="0" w:space="0" w:color="auto"/>
      </w:divBdr>
    </w:div>
    <w:div w:id="708652843">
      <w:bodyDiv w:val="1"/>
      <w:marLeft w:val="0"/>
      <w:marRight w:val="0"/>
      <w:marTop w:val="0"/>
      <w:marBottom w:val="0"/>
      <w:divBdr>
        <w:top w:val="none" w:sz="0" w:space="0" w:color="auto"/>
        <w:left w:val="none" w:sz="0" w:space="0" w:color="auto"/>
        <w:bottom w:val="none" w:sz="0" w:space="0" w:color="auto"/>
        <w:right w:val="none" w:sz="0" w:space="0" w:color="auto"/>
      </w:divBdr>
    </w:div>
    <w:div w:id="714623539">
      <w:bodyDiv w:val="1"/>
      <w:marLeft w:val="0"/>
      <w:marRight w:val="0"/>
      <w:marTop w:val="0"/>
      <w:marBottom w:val="0"/>
      <w:divBdr>
        <w:top w:val="none" w:sz="0" w:space="0" w:color="auto"/>
        <w:left w:val="none" w:sz="0" w:space="0" w:color="auto"/>
        <w:bottom w:val="none" w:sz="0" w:space="0" w:color="auto"/>
        <w:right w:val="none" w:sz="0" w:space="0" w:color="auto"/>
      </w:divBdr>
    </w:div>
    <w:div w:id="732890907">
      <w:bodyDiv w:val="1"/>
      <w:marLeft w:val="0"/>
      <w:marRight w:val="0"/>
      <w:marTop w:val="0"/>
      <w:marBottom w:val="0"/>
      <w:divBdr>
        <w:top w:val="none" w:sz="0" w:space="0" w:color="auto"/>
        <w:left w:val="none" w:sz="0" w:space="0" w:color="auto"/>
        <w:bottom w:val="none" w:sz="0" w:space="0" w:color="auto"/>
        <w:right w:val="none" w:sz="0" w:space="0" w:color="auto"/>
      </w:divBdr>
    </w:div>
    <w:div w:id="734201590">
      <w:bodyDiv w:val="1"/>
      <w:marLeft w:val="0"/>
      <w:marRight w:val="0"/>
      <w:marTop w:val="0"/>
      <w:marBottom w:val="0"/>
      <w:divBdr>
        <w:top w:val="none" w:sz="0" w:space="0" w:color="auto"/>
        <w:left w:val="none" w:sz="0" w:space="0" w:color="auto"/>
        <w:bottom w:val="none" w:sz="0" w:space="0" w:color="auto"/>
        <w:right w:val="none" w:sz="0" w:space="0" w:color="auto"/>
      </w:divBdr>
    </w:div>
    <w:div w:id="741761549">
      <w:bodyDiv w:val="1"/>
      <w:marLeft w:val="0"/>
      <w:marRight w:val="0"/>
      <w:marTop w:val="0"/>
      <w:marBottom w:val="0"/>
      <w:divBdr>
        <w:top w:val="none" w:sz="0" w:space="0" w:color="auto"/>
        <w:left w:val="none" w:sz="0" w:space="0" w:color="auto"/>
        <w:bottom w:val="none" w:sz="0" w:space="0" w:color="auto"/>
        <w:right w:val="none" w:sz="0" w:space="0" w:color="auto"/>
      </w:divBdr>
    </w:div>
    <w:div w:id="741827268">
      <w:bodyDiv w:val="1"/>
      <w:marLeft w:val="0"/>
      <w:marRight w:val="0"/>
      <w:marTop w:val="0"/>
      <w:marBottom w:val="0"/>
      <w:divBdr>
        <w:top w:val="none" w:sz="0" w:space="0" w:color="auto"/>
        <w:left w:val="none" w:sz="0" w:space="0" w:color="auto"/>
        <w:bottom w:val="none" w:sz="0" w:space="0" w:color="auto"/>
        <w:right w:val="none" w:sz="0" w:space="0" w:color="auto"/>
      </w:divBdr>
    </w:div>
    <w:div w:id="748966006">
      <w:bodyDiv w:val="1"/>
      <w:marLeft w:val="0"/>
      <w:marRight w:val="0"/>
      <w:marTop w:val="0"/>
      <w:marBottom w:val="0"/>
      <w:divBdr>
        <w:top w:val="none" w:sz="0" w:space="0" w:color="auto"/>
        <w:left w:val="none" w:sz="0" w:space="0" w:color="auto"/>
        <w:bottom w:val="none" w:sz="0" w:space="0" w:color="auto"/>
        <w:right w:val="none" w:sz="0" w:space="0" w:color="auto"/>
      </w:divBdr>
    </w:div>
    <w:div w:id="756441274">
      <w:bodyDiv w:val="1"/>
      <w:marLeft w:val="0"/>
      <w:marRight w:val="0"/>
      <w:marTop w:val="0"/>
      <w:marBottom w:val="0"/>
      <w:divBdr>
        <w:top w:val="none" w:sz="0" w:space="0" w:color="auto"/>
        <w:left w:val="none" w:sz="0" w:space="0" w:color="auto"/>
        <w:bottom w:val="none" w:sz="0" w:space="0" w:color="auto"/>
        <w:right w:val="none" w:sz="0" w:space="0" w:color="auto"/>
      </w:divBdr>
    </w:div>
    <w:div w:id="758453669">
      <w:bodyDiv w:val="1"/>
      <w:marLeft w:val="0"/>
      <w:marRight w:val="0"/>
      <w:marTop w:val="0"/>
      <w:marBottom w:val="0"/>
      <w:divBdr>
        <w:top w:val="none" w:sz="0" w:space="0" w:color="auto"/>
        <w:left w:val="none" w:sz="0" w:space="0" w:color="auto"/>
        <w:bottom w:val="none" w:sz="0" w:space="0" w:color="auto"/>
        <w:right w:val="none" w:sz="0" w:space="0" w:color="auto"/>
      </w:divBdr>
    </w:div>
    <w:div w:id="764809606">
      <w:bodyDiv w:val="1"/>
      <w:marLeft w:val="0"/>
      <w:marRight w:val="0"/>
      <w:marTop w:val="0"/>
      <w:marBottom w:val="0"/>
      <w:divBdr>
        <w:top w:val="none" w:sz="0" w:space="0" w:color="auto"/>
        <w:left w:val="none" w:sz="0" w:space="0" w:color="auto"/>
        <w:bottom w:val="none" w:sz="0" w:space="0" w:color="auto"/>
        <w:right w:val="none" w:sz="0" w:space="0" w:color="auto"/>
      </w:divBdr>
    </w:div>
    <w:div w:id="777022184">
      <w:bodyDiv w:val="1"/>
      <w:marLeft w:val="0"/>
      <w:marRight w:val="0"/>
      <w:marTop w:val="0"/>
      <w:marBottom w:val="0"/>
      <w:divBdr>
        <w:top w:val="none" w:sz="0" w:space="0" w:color="auto"/>
        <w:left w:val="none" w:sz="0" w:space="0" w:color="auto"/>
        <w:bottom w:val="none" w:sz="0" w:space="0" w:color="auto"/>
        <w:right w:val="none" w:sz="0" w:space="0" w:color="auto"/>
      </w:divBdr>
    </w:div>
    <w:div w:id="777723222">
      <w:bodyDiv w:val="1"/>
      <w:marLeft w:val="0"/>
      <w:marRight w:val="0"/>
      <w:marTop w:val="0"/>
      <w:marBottom w:val="0"/>
      <w:divBdr>
        <w:top w:val="none" w:sz="0" w:space="0" w:color="auto"/>
        <w:left w:val="none" w:sz="0" w:space="0" w:color="auto"/>
        <w:bottom w:val="none" w:sz="0" w:space="0" w:color="auto"/>
        <w:right w:val="none" w:sz="0" w:space="0" w:color="auto"/>
      </w:divBdr>
    </w:div>
    <w:div w:id="778181762">
      <w:bodyDiv w:val="1"/>
      <w:marLeft w:val="0"/>
      <w:marRight w:val="0"/>
      <w:marTop w:val="0"/>
      <w:marBottom w:val="0"/>
      <w:divBdr>
        <w:top w:val="none" w:sz="0" w:space="0" w:color="auto"/>
        <w:left w:val="none" w:sz="0" w:space="0" w:color="auto"/>
        <w:bottom w:val="none" w:sz="0" w:space="0" w:color="auto"/>
        <w:right w:val="none" w:sz="0" w:space="0" w:color="auto"/>
      </w:divBdr>
    </w:div>
    <w:div w:id="810368039">
      <w:bodyDiv w:val="1"/>
      <w:marLeft w:val="0"/>
      <w:marRight w:val="0"/>
      <w:marTop w:val="0"/>
      <w:marBottom w:val="0"/>
      <w:divBdr>
        <w:top w:val="none" w:sz="0" w:space="0" w:color="auto"/>
        <w:left w:val="none" w:sz="0" w:space="0" w:color="auto"/>
        <w:bottom w:val="none" w:sz="0" w:space="0" w:color="auto"/>
        <w:right w:val="none" w:sz="0" w:space="0" w:color="auto"/>
      </w:divBdr>
    </w:div>
    <w:div w:id="810562041">
      <w:bodyDiv w:val="1"/>
      <w:marLeft w:val="0"/>
      <w:marRight w:val="0"/>
      <w:marTop w:val="0"/>
      <w:marBottom w:val="0"/>
      <w:divBdr>
        <w:top w:val="none" w:sz="0" w:space="0" w:color="auto"/>
        <w:left w:val="none" w:sz="0" w:space="0" w:color="auto"/>
        <w:bottom w:val="none" w:sz="0" w:space="0" w:color="auto"/>
        <w:right w:val="none" w:sz="0" w:space="0" w:color="auto"/>
      </w:divBdr>
    </w:div>
    <w:div w:id="830949240">
      <w:bodyDiv w:val="1"/>
      <w:marLeft w:val="0"/>
      <w:marRight w:val="0"/>
      <w:marTop w:val="0"/>
      <w:marBottom w:val="0"/>
      <w:divBdr>
        <w:top w:val="none" w:sz="0" w:space="0" w:color="auto"/>
        <w:left w:val="none" w:sz="0" w:space="0" w:color="auto"/>
        <w:bottom w:val="none" w:sz="0" w:space="0" w:color="auto"/>
        <w:right w:val="none" w:sz="0" w:space="0" w:color="auto"/>
      </w:divBdr>
    </w:div>
    <w:div w:id="839541871">
      <w:bodyDiv w:val="1"/>
      <w:marLeft w:val="0"/>
      <w:marRight w:val="0"/>
      <w:marTop w:val="0"/>
      <w:marBottom w:val="0"/>
      <w:divBdr>
        <w:top w:val="none" w:sz="0" w:space="0" w:color="auto"/>
        <w:left w:val="none" w:sz="0" w:space="0" w:color="auto"/>
        <w:bottom w:val="none" w:sz="0" w:space="0" w:color="auto"/>
        <w:right w:val="none" w:sz="0" w:space="0" w:color="auto"/>
      </w:divBdr>
    </w:div>
    <w:div w:id="842087549">
      <w:bodyDiv w:val="1"/>
      <w:marLeft w:val="0"/>
      <w:marRight w:val="0"/>
      <w:marTop w:val="0"/>
      <w:marBottom w:val="0"/>
      <w:divBdr>
        <w:top w:val="none" w:sz="0" w:space="0" w:color="auto"/>
        <w:left w:val="none" w:sz="0" w:space="0" w:color="auto"/>
        <w:bottom w:val="none" w:sz="0" w:space="0" w:color="auto"/>
        <w:right w:val="none" w:sz="0" w:space="0" w:color="auto"/>
      </w:divBdr>
    </w:div>
    <w:div w:id="868762847">
      <w:bodyDiv w:val="1"/>
      <w:marLeft w:val="0"/>
      <w:marRight w:val="0"/>
      <w:marTop w:val="0"/>
      <w:marBottom w:val="0"/>
      <w:divBdr>
        <w:top w:val="none" w:sz="0" w:space="0" w:color="auto"/>
        <w:left w:val="none" w:sz="0" w:space="0" w:color="auto"/>
        <w:bottom w:val="none" w:sz="0" w:space="0" w:color="auto"/>
        <w:right w:val="none" w:sz="0" w:space="0" w:color="auto"/>
      </w:divBdr>
    </w:div>
    <w:div w:id="880243375">
      <w:bodyDiv w:val="1"/>
      <w:marLeft w:val="0"/>
      <w:marRight w:val="0"/>
      <w:marTop w:val="0"/>
      <w:marBottom w:val="0"/>
      <w:divBdr>
        <w:top w:val="none" w:sz="0" w:space="0" w:color="auto"/>
        <w:left w:val="none" w:sz="0" w:space="0" w:color="auto"/>
        <w:bottom w:val="none" w:sz="0" w:space="0" w:color="auto"/>
        <w:right w:val="none" w:sz="0" w:space="0" w:color="auto"/>
      </w:divBdr>
    </w:div>
    <w:div w:id="885023687">
      <w:bodyDiv w:val="1"/>
      <w:marLeft w:val="0"/>
      <w:marRight w:val="0"/>
      <w:marTop w:val="0"/>
      <w:marBottom w:val="0"/>
      <w:divBdr>
        <w:top w:val="none" w:sz="0" w:space="0" w:color="auto"/>
        <w:left w:val="none" w:sz="0" w:space="0" w:color="auto"/>
        <w:bottom w:val="none" w:sz="0" w:space="0" w:color="auto"/>
        <w:right w:val="none" w:sz="0" w:space="0" w:color="auto"/>
      </w:divBdr>
    </w:div>
    <w:div w:id="895119451">
      <w:bodyDiv w:val="1"/>
      <w:marLeft w:val="0"/>
      <w:marRight w:val="0"/>
      <w:marTop w:val="0"/>
      <w:marBottom w:val="0"/>
      <w:divBdr>
        <w:top w:val="none" w:sz="0" w:space="0" w:color="auto"/>
        <w:left w:val="none" w:sz="0" w:space="0" w:color="auto"/>
        <w:bottom w:val="none" w:sz="0" w:space="0" w:color="auto"/>
        <w:right w:val="none" w:sz="0" w:space="0" w:color="auto"/>
      </w:divBdr>
    </w:div>
    <w:div w:id="900869368">
      <w:bodyDiv w:val="1"/>
      <w:marLeft w:val="0"/>
      <w:marRight w:val="0"/>
      <w:marTop w:val="0"/>
      <w:marBottom w:val="0"/>
      <w:divBdr>
        <w:top w:val="none" w:sz="0" w:space="0" w:color="auto"/>
        <w:left w:val="none" w:sz="0" w:space="0" w:color="auto"/>
        <w:bottom w:val="none" w:sz="0" w:space="0" w:color="auto"/>
        <w:right w:val="none" w:sz="0" w:space="0" w:color="auto"/>
      </w:divBdr>
    </w:div>
    <w:div w:id="905267373">
      <w:bodyDiv w:val="1"/>
      <w:marLeft w:val="0"/>
      <w:marRight w:val="0"/>
      <w:marTop w:val="0"/>
      <w:marBottom w:val="0"/>
      <w:divBdr>
        <w:top w:val="none" w:sz="0" w:space="0" w:color="auto"/>
        <w:left w:val="none" w:sz="0" w:space="0" w:color="auto"/>
        <w:bottom w:val="none" w:sz="0" w:space="0" w:color="auto"/>
        <w:right w:val="none" w:sz="0" w:space="0" w:color="auto"/>
      </w:divBdr>
    </w:div>
    <w:div w:id="905648003">
      <w:bodyDiv w:val="1"/>
      <w:marLeft w:val="0"/>
      <w:marRight w:val="0"/>
      <w:marTop w:val="0"/>
      <w:marBottom w:val="0"/>
      <w:divBdr>
        <w:top w:val="none" w:sz="0" w:space="0" w:color="auto"/>
        <w:left w:val="none" w:sz="0" w:space="0" w:color="auto"/>
        <w:bottom w:val="none" w:sz="0" w:space="0" w:color="auto"/>
        <w:right w:val="none" w:sz="0" w:space="0" w:color="auto"/>
      </w:divBdr>
    </w:div>
    <w:div w:id="906846073">
      <w:bodyDiv w:val="1"/>
      <w:marLeft w:val="0"/>
      <w:marRight w:val="0"/>
      <w:marTop w:val="0"/>
      <w:marBottom w:val="0"/>
      <w:divBdr>
        <w:top w:val="none" w:sz="0" w:space="0" w:color="auto"/>
        <w:left w:val="none" w:sz="0" w:space="0" w:color="auto"/>
        <w:bottom w:val="none" w:sz="0" w:space="0" w:color="auto"/>
        <w:right w:val="none" w:sz="0" w:space="0" w:color="auto"/>
      </w:divBdr>
    </w:div>
    <w:div w:id="911738349">
      <w:bodyDiv w:val="1"/>
      <w:marLeft w:val="0"/>
      <w:marRight w:val="0"/>
      <w:marTop w:val="0"/>
      <w:marBottom w:val="0"/>
      <w:divBdr>
        <w:top w:val="none" w:sz="0" w:space="0" w:color="auto"/>
        <w:left w:val="none" w:sz="0" w:space="0" w:color="auto"/>
        <w:bottom w:val="none" w:sz="0" w:space="0" w:color="auto"/>
        <w:right w:val="none" w:sz="0" w:space="0" w:color="auto"/>
      </w:divBdr>
    </w:div>
    <w:div w:id="916864483">
      <w:bodyDiv w:val="1"/>
      <w:marLeft w:val="0"/>
      <w:marRight w:val="0"/>
      <w:marTop w:val="0"/>
      <w:marBottom w:val="0"/>
      <w:divBdr>
        <w:top w:val="none" w:sz="0" w:space="0" w:color="auto"/>
        <w:left w:val="none" w:sz="0" w:space="0" w:color="auto"/>
        <w:bottom w:val="none" w:sz="0" w:space="0" w:color="auto"/>
        <w:right w:val="none" w:sz="0" w:space="0" w:color="auto"/>
      </w:divBdr>
    </w:div>
    <w:div w:id="927075583">
      <w:bodyDiv w:val="1"/>
      <w:marLeft w:val="0"/>
      <w:marRight w:val="0"/>
      <w:marTop w:val="0"/>
      <w:marBottom w:val="0"/>
      <w:divBdr>
        <w:top w:val="none" w:sz="0" w:space="0" w:color="auto"/>
        <w:left w:val="none" w:sz="0" w:space="0" w:color="auto"/>
        <w:bottom w:val="none" w:sz="0" w:space="0" w:color="auto"/>
        <w:right w:val="none" w:sz="0" w:space="0" w:color="auto"/>
      </w:divBdr>
    </w:div>
    <w:div w:id="928849541">
      <w:bodyDiv w:val="1"/>
      <w:marLeft w:val="0"/>
      <w:marRight w:val="0"/>
      <w:marTop w:val="0"/>
      <w:marBottom w:val="0"/>
      <w:divBdr>
        <w:top w:val="none" w:sz="0" w:space="0" w:color="auto"/>
        <w:left w:val="none" w:sz="0" w:space="0" w:color="auto"/>
        <w:bottom w:val="none" w:sz="0" w:space="0" w:color="auto"/>
        <w:right w:val="none" w:sz="0" w:space="0" w:color="auto"/>
      </w:divBdr>
    </w:div>
    <w:div w:id="932203731">
      <w:bodyDiv w:val="1"/>
      <w:marLeft w:val="0"/>
      <w:marRight w:val="0"/>
      <w:marTop w:val="0"/>
      <w:marBottom w:val="0"/>
      <w:divBdr>
        <w:top w:val="none" w:sz="0" w:space="0" w:color="auto"/>
        <w:left w:val="none" w:sz="0" w:space="0" w:color="auto"/>
        <w:bottom w:val="none" w:sz="0" w:space="0" w:color="auto"/>
        <w:right w:val="none" w:sz="0" w:space="0" w:color="auto"/>
      </w:divBdr>
    </w:div>
    <w:div w:id="937911470">
      <w:bodyDiv w:val="1"/>
      <w:marLeft w:val="0"/>
      <w:marRight w:val="0"/>
      <w:marTop w:val="0"/>
      <w:marBottom w:val="0"/>
      <w:divBdr>
        <w:top w:val="none" w:sz="0" w:space="0" w:color="auto"/>
        <w:left w:val="none" w:sz="0" w:space="0" w:color="auto"/>
        <w:bottom w:val="none" w:sz="0" w:space="0" w:color="auto"/>
        <w:right w:val="none" w:sz="0" w:space="0" w:color="auto"/>
      </w:divBdr>
    </w:div>
    <w:div w:id="938219592">
      <w:bodyDiv w:val="1"/>
      <w:marLeft w:val="0"/>
      <w:marRight w:val="0"/>
      <w:marTop w:val="0"/>
      <w:marBottom w:val="0"/>
      <w:divBdr>
        <w:top w:val="none" w:sz="0" w:space="0" w:color="auto"/>
        <w:left w:val="none" w:sz="0" w:space="0" w:color="auto"/>
        <w:bottom w:val="none" w:sz="0" w:space="0" w:color="auto"/>
        <w:right w:val="none" w:sz="0" w:space="0" w:color="auto"/>
      </w:divBdr>
    </w:div>
    <w:div w:id="941497447">
      <w:bodyDiv w:val="1"/>
      <w:marLeft w:val="0"/>
      <w:marRight w:val="0"/>
      <w:marTop w:val="0"/>
      <w:marBottom w:val="0"/>
      <w:divBdr>
        <w:top w:val="none" w:sz="0" w:space="0" w:color="auto"/>
        <w:left w:val="none" w:sz="0" w:space="0" w:color="auto"/>
        <w:bottom w:val="none" w:sz="0" w:space="0" w:color="auto"/>
        <w:right w:val="none" w:sz="0" w:space="0" w:color="auto"/>
      </w:divBdr>
    </w:div>
    <w:div w:id="943153532">
      <w:bodyDiv w:val="1"/>
      <w:marLeft w:val="0"/>
      <w:marRight w:val="0"/>
      <w:marTop w:val="0"/>
      <w:marBottom w:val="0"/>
      <w:divBdr>
        <w:top w:val="none" w:sz="0" w:space="0" w:color="auto"/>
        <w:left w:val="none" w:sz="0" w:space="0" w:color="auto"/>
        <w:bottom w:val="none" w:sz="0" w:space="0" w:color="auto"/>
        <w:right w:val="none" w:sz="0" w:space="0" w:color="auto"/>
      </w:divBdr>
    </w:div>
    <w:div w:id="951402337">
      <w:bodyDiv w:val="1"/>
      <w:marLeft w:val="0"/>
      <w:marRight w:val="0"/>
      <w:marTop w:val="0"/>
      <w:marBottom w:val="0"/>
      <w:divBdr>
        <w:top w:val="none" w:sz="0" w:space="0" w:color="auto"/>
        <w:left w:val="none" w:sz="0" w:space="0" w:color="auto"/>
        <w:bottom w:val="none" w:sz="0" w:space="0" w:color="auto"/>
        <w:right w:val="none" w:sz="0" w:space="0" w:color="auto"/>
      </w:divBdr>
    </w:div>
    <w:div w:id="957176772">
      <w:bodyDiv w:val="1"/>
      <w:marLeft w:val="0"/>
      <w:marRight w:val="0"/>
      <w:marTop w:val="0"/>
      <w:marBottom w:val="0"/>
      <w:divBdr>
        <w:top w:val="none" w:sz="0" w:space="0" w:color="auto"/>
        <w:left w:val="none" w:sz="0" w:space="0" w:color="auto"/>
        <w:bottom w:val="none" w:sz="0" w:space="0" w:color="auto"/>
        <w:right w:val="none" w:sz="0" w:space="0" w:color="auto"/>
      </w:divBdr>
    </w:div>
    <w:div w:id="960378791">
      <w:bodyDiv w:val="1"/>
      <w:marLeft w:val="0"/>
      <w:marRight w:val="0"/>
      <w:marTop w:val="0"/>
      <w:marBottom w:val="0"/>
      <w:divBdr>
        <w:top w:val="none" w:sz="0" w:space="0" w:color="auto"/>
        <w:left w:val="none" w:sz="0" w:space="0" w:color="auto"/>
        <w:bottom w:val="none" w:sz="0" w:space="0" w:color="auto"/>
        <w:right w:val="none" w:sz="0" w:space="0" w:color="auto"/>
      </w:divBdr>
    </w:div>
    <w:div w:id="963585088">
      <w:bodyDiv w:val="1"/>
      <w:marLeft w:val="0"/>
      <w:marRight w:val="0"/>
      <w:marTop w:val="0"/>
      <w:marBottom w:val="0"/>
      <w:divBdr>
        <w:top w:val="none" w:sz="0" w:space="0" w:color="auto"/>
        <w:left w:val="none" w:sz="0" w:space="0" w:color="auto"/>
        <w:bottom w:val="none" w:sz="0" w:space="0" w:color="auto"/>
        <w:right w:val="none" w:sz="0" w:space="0" w:color="auto"/>
      </w:divBdr>
    </w:div>
    <w:div w:id="965892781">
      <w:bodyDiv w:val="1"/>
      <w:marLeft w:val="0"/>
      <w:marRight w:val="0"/>
      <w:marTop w:val="0"/>
      <w:marBottom w:val="0"/>
      <w:divBdr>
        <w:top w:val="none" w:sz="0" w:space="0" w:color="auto"/>
        <w:left w:val="none" w:sz="0" w:space="0" w:color="auto"/>
        <w:bottom w:val="none" w:sz="0" w:space="0" w:color="auto"/>
        <w:right w:val="none" w:sz="0" w:space="0" w:color="auto"/>
      </w:divBdr>
    </w:div>
    <w:div w:id="973173389">
      <w:bodyDiv w:val="1"/>
      <w:marLeft w:val="0"/>
      <w:marRight w:val="0"/>
      <w:marTop w:val="0"/>
      <w:marBottom w:val="0"/>
      <w:divBdr>
        <w:top w:val="none" w:sz="0" w:space="0" w:color="auto"/>
        <w:left w:val="none" w:sz="0" w:space="0" w:color="auto"/>
        <w:bottom w:val="none" w:sz="0" w:space="0" w:color="auto"/>
        <w:right w:val="none" w:sz="0" w:space="0" w:color="auto"/>
      </w:divBdr>
    </w:div>
    <w:div w:id="975569843">
      <w:bodyDiv w:val="1"/>
      <w:marLeft w:val="0"/>
      <w:marRight w:val="0"/>
      <w:marTop w:val="0"/>
      <w:marBottom w:val="0"/>
      <w:divBdr>
        <w:top w:val="none" w:sz="0" w:space="0" w:color="auto"/>
        <w:left w:val="none" w:sz="0" w:space="0" w:color="auto"/>
        <w:bottom w:val="none" w:sz="0" w:space="0" w:color="auto"/>
        <w:right w:val="none" w:sz="0" w:space="0" w:color="auto"/>
      </w:divBdr>
    </w:div>
    <w:div w:id="978457976">
      <w:bodyDiv w:val="1"/>
      <w:marLeft w:val="0"/>
      <w:marRight w:val="0"/>
      <w:marTop w:val="0"/>
      <w:marBottom w:val="0"/>
      <w:divBdr>
        <w:top w:val="none" w:sz="0" w:space="0" w:color="auto"/>
        <w:left w:val="none" w:sz="0" w:space="0" w:color="auto"/>
        <w:bottom w:val="none" w:sz="0" w:space="0" w:color="auto"/>
        <w:right w:val="none" w:sz="0" w:space="0" w:color="auto"/>
      </w:divBdr>
    </w:div>
    <w:div w:id="984623043">
      <w:bodyDiv w:val="1"/>
      <w:marLeft w:val="0"/>
      <w:marRight w:val="0"/>
      <w:marTop w:val="0"/>
      <w:marBottom w:val="0"/>
      <w:divBdr>
        <w:top w:val="none" w:sz="0" w:space="0" w:color="auto"/>
        <w:left w:val="none" w:sz="0" w:space="0" w:color="auto"/>
        <w:bottom w:val="none" w:sz="0" w:space="0" w:color="auto"/>
        <w:right w:val="none" w:sz="0" w:space="0" w:color="auto"/>
      </w:divBdr>
    </w:div>
    <w:div w:id="986514480">
      <w:bodyDiv w:val="1"/>
      <w:marLeft w:val="0"/>
      <w:marRight w:val="0"/>
      <w:marTop w:val="0"/>
      <w:marBottom w:val="0"/>
      <w:divBdr>
        <w:top w:val="none" w:sz="0" w:space="0" w:color="auto"/>
        <w:left w:val="none" w:sz="0" w:space="0" w:color="auto"/>
        <w:bottom w:val="none" w:sz="0" w:space="0" w:color="auto"/>
        <w:right w:val="none" w:sz="0" w:space="0" w:color="auto"/>
      </w:divBdr>
    </w:div>
    <w:div w:id="990910469">
      <w:bodyDiv w:val="1"/>
      <w:marLeft w:val="0"/>
      <w:marRight w:val="0"/>
      <w:marTop w:val="0"/>
      <w:marBottom w:val="0"/>
      <w:divBdr>
        <w:top w:val="none" w:sz="0" w:space="0" w:color="auto"/>
        <w:left w:val="none" w:sz="0" w:space="0" w:color="auto"/>
        <w:bottom w:val="none" w:sz="0" w:space="0" w:color="auto"/>
        <w:right w:val="none" w:sz="0" w:space="0" w:color="auto"/>
      </w:divBdr>
    </w:div>
    <w:div w:id="994801371">
      <w:bodyDiv w:val="1"/>
      <w:marLeft w:val="0"/>
      <w:marRight w:val="0"/>
      <w:marTop w:val="0"/>
      <w:marBottom w:val="0"/>
      <w:divBdr>
        <w:top w:val="none" w:sz="0" w:space="0" w:color="auto"/>
        <w:left w:val="none" w:sz="0" w:space="0" w:color="auto"/>
        <w:bottom w:val="none" w:sz="0" w:space="0" w:color="auto"/>
        <w:right w:val="none" w:sz="0" w:space="0" w:color="auto"/>
      </w:divBdr>
    </w:div>
    <w:div w:id="1004893261">
      <w:bodyDiv w:val="1"/>
      <w:marLeft w:val="0"/>
      <w:marRight w:val="0"/>
      <w:marTop w:val="0"/>
      <w:marBottom w:val="0"/>
      <w:divBdr>
        <w:top w:val="none" w:sz="0" w:space="0" w:color="auto"/>
        <w:left w:val="none" w:sz="0" w:space="0" w:color="auto"/>
        <w:bottom w:val="none" w:sz="0" w:space="0" w:color="auto"/>
        <w:right w:val="none" w:sz="0" w:space="0" w:color="auto"/>
      </w:divBdr>
    </w:div>
    <w:div w:id="1018506048">
      <w:bodyDiv w:val="1"/>
      <w:marLeft w:val="0"/>
      <w:marRight w:val="0"/>
      <w:marTop w:val="0"/>
      <w:marBottom w:val="0"/>
      <w:divBdr>
        <w:top w:val="none" w:sz="0" w:space="0" w:color="auto"/>
        <w:left w:val="none" w:sz="0" w:space="0" w:color="auto"/>
        <w:bottom w:val="none" w:sz="0" w:space="0" w:color="auto"/>
        <w:right w:val="none" w:sz="0" w:space="0" w:color="auto"/>
      </w:divBdr>
    </w:div>
    <w:div w:id="1018849276">
      <w:bodyDiv w:val="1"/>
      <w:marLeft w:val="0"/>
      <w:marRight w:val="0"/>
      <w:marTop w:val="0"/>
      <w:marBottom w:val="0"/>
      <w:divBdr>
        <w:top w:val="none" w:sz="0" w:space="0" w:color="auto"/>
        <w:left w:val="none" w:sz="0" w:space="0" w:color="auto"/>
        <w:bottom w:val="none" w:sz="0" w:space="0" w:color="auto"/>
        <w:right w:val="none" w:sz="0" w:space="0" w:color="auto"/>
      </w:divBdr>
    </w:div>
    <w:div w:id="1040125854">
      <w:bodyDiv w:val="1"/>
      <w:marLeft w:val="0"/>
      <w:marRight w:val="0"/>
      <w:marTop w:val="0"/>
      <w:marBottom w:val="0"/>
      <w:divBdr>
        <w:top w:val="none" w:sz="0" w:space="0" w:color="auto"/>
        <w:left w:val="none" w:sz="0" w:space="0" w:color="auto"/>
        <w:bottom w:val="none" w:sz="0" w:space="0" w:color="auto"/>
        <w:right w:val="none" w:sz="0" w:space="0" w:color="auto"/>
      </w:divBdr>
    </w:div>
    <w:div w:id="1046174121">
      <w:bodyDiv w:val="1"/>
      <w:marLeft w:val="0"/>
      <w:marRight w:val="0"/>
      <w:marTop w:val="0"/>
      <w:marBottom w:val="0"/>
      <w:divBdr>
        <w:top w:val="none" w:sz="0" w:space="0" w:color="auto"/>
        <w:left w:val="none" w:sz="0" w:space="0" w:color="auto"/>
        <w:bottom w:val="none" w:sz="0" w:space="0" w:color="auto"/>
        <w:right w:val="none" w:sz="0" w:space="0" w:color="auto"/>
      </w:divBdr>
    </w:div>
    <w:div w:id="1048844284">
      <w:bodyDiv w:val="1"/>
      <w:marLeft w:val="0"/>
      <w:marRight w:val="0"/>
      <w:marTop w:val="0"/>
      <w:marBottom w:val="0"/>
      <w:divBdr>
        <w:top w:val="none" w:sz="0" w:space="0" w:color="auto"/>
        <w:left w:val="none" w:sz="0" w:space="0" w:color="auto"/>
        <w:bottom w:val="none" w:sz="0" w:space="0" w:color="auto"/>
        <w:right w:val="none" w:sz="0" w:space="0" w:color="auto"/>
      </w:divBdr>
    </w:div>
    <w:div w:id="1051926636">
      <w:bodyDiv w:val="1"/>
      <w:marLeft w:val="0"/>
      <w:marRight w:val="0"/>
      <w:marTop w:val="0"/>
      <w:marBottom w:val="0"/>
      <w:divBdr>
        <w:top w:val="none" w:sz="0" w:space="0" w:color="auto"/>
        <w:left w:val="none" w:sz="0" w:space="0" w:color="auto"/>
        <w:bottom w:val="none" w:sz="0" w:space="0" w:color="auto"/>
        <w:right w:val="none" w:sz="0" w:space="0" w:color="auto"/>
      </w:divBdr>
    </w:div>
    <w:div w:id="1053193059">
      <w:bodyDiv w:val="1"/>
      <w:marLeft w:val="0"/>
      <w:marRight w:val="0"/>
      <w:marTop w:val="0"/>
      <w:marBottom w:val="0"/>
      <w:divBdr>
        <w:top w:val="none" w:sz="0" w:space="0" w:color="auto"/>
        <w:left w:val="none" w:sz="0" w:space="0" w:color="auto"/>
        <w:bottom w:val="none" w:sz="0" w:space="0" w:color="auto"/>
        <w:right w:val="none" w:sz="0" w:space="0" w:color="auto"/>
      </w:divBdr>
    </w:div>
    <w:div w:id="1058551246">
      <w:bodyDiv w:val="1"/>
      <w:marLeft w:val="0"/>
      <w:marRight w:val="0"/>
      <w:marTop w:val="0"/>
      <w:marBottom w:val="0"/>
      <w:divBdr>
        <w:top w:val="none" w:sz="0" w:space="0" w:color="auto"/>
        <w:left w:val="none" w:sz="0" w:space="0" w:color="auto"/>
        <w:bottom w:val="none" w:sz="0" w:space="0" w:color="auto"/>
        <w:right w:val="none" w:sz="0" w:space="0" w:color="auto"/>
      </w:divBdr>
    </w:div>
    <w:div w:id="1073696674">
      <w:bodyDiv w:val="1"/>
      <w:marLeft w:val="0"/>
      <w:marRight w:val="0"/>
      <w:marTop w:val="0"/>
      <w:marBottom w:val="0"/>
      <w:divBdr>
        <w:top w:val="none" w:sz="0" w:space="0" w:color="auto"/>
        <w:left w:val="none" w:sz="0" w:space="0" w:color="auto"/>
        <w:bottom w:val="none" w:sz="0" w:space="0" w:color="auto"/>
        <w:right w:val="none" w:sz="0" w:space="0" w:color="auto"/>
      </w:divBdr>
    </w:div>
    <w:div w:id="1076318441">
      <w:bodyDiv w:val="1"/>
      <w:marLeft w:val="0"/>
      <w:marRight w:val="0"/>
      <w:marTop w:val="0"/>
      <w:marBottom w:val="0"/>
      <w:divBdr>
        <w:top w:val="none" w:sz="0" w:space="0" w:color="auto"/>
        <w:left w:val="none" w:sz="0" w:space="0" w:color="auto"/>
        <w:bottom w:val="none" w:sz="0" w:space="0" w:color="auto"/>
        <w:right w:val="none" w:sz="0" w:space="0" w:color="auto"/>
      </w:divBdr>
    </w:div>
    <w:div w:id="1077633910">
      <w:bodyDiv w:val="1"/>
      <w:marLeft w:val="0"/>
      <w:marRight w:val="0"/>
      <w:marTop w:val="0"/>
      <w:marBottom w:val="0"/>
      <w:divBdr>
        <w:top w:val="none" w:sz="0" w:space="0" w:color="auto"/>
        <w:left w:val="none" w:sz="0" w:space="0" w:color="auto"/>
        <w:bottom w:val="none" w:sz="0" w:space="0" w:color="auto"/>
        <w:right w:val="none" w:sz="0" w:space="0" w:color="auto"/>
      </w:divBdr>
    </w:div>
    <w:div w:id="1077823568">
      <w:bodyDiv w:val="1"/>
      <w:marLeft w:val="0"/>
      <w:marRight w:val="0"/>
      <w:marTop w:val="0"/>
      <w:marBottom w:val="0"/>
      <w:divBdr>
        <w:top w:val="none" w:sz="0" w:space="0" w:color="auto"/>
        <w:left w:val="none" w:sz="0" w:space="0" w:color="auto"/>
        <w:bottom w:val="none" w:sz="0" w:space="0" w:color="auto"/>
        <w:right w:val="none" w:sz="0" w:space="0" w:color="auto"/>
      </w:divBdr>
    </w:div>
    <w:div w:id="1091000417">
      <w:bodyDiv w:val="1"/>
      <w:marLeft w:val="0"/>
      <w:marRight w:val="0"/>
      <w:marTop w:val="0"/>
      <w:marBottom w:val="0"/>
      <w:divBdr>
        <w:top w:val="none" w:sz="0" w:space="0" w:color="auto"/>
        <w:left w:val="none" w:sz="0" w:space="0" w:color="auto"/>
        <w:bottom w:val="none" w:sz="0" w:space="0" w:color="auto"/>
        <w:right w:val="none" w:sz="0" w:space="0" w:color="auto"/>
      </w:divBdr>
    </w:div>
    <w:div w:id="1095369958">
      <w:bodyDiv w:val="1"/>
      <w:marLeft w:val="0"/>
      <w:marRight w:val="0"/>
      <w:marTop w:val="0"/>
      <w:marBottom w:val="0"/>
      <w:divBdr>
        <w:top w:val="none" w:sz="0" w:space="0" w:color="auto"/>
        <w:left w:val="none" w:sz="0" w:space="0" w:color="auto"/>
        <w:bottom w:val="none" w:sz="0" w:space="0" w:color="auto"/>
        <w:right w:val="none" w:sz="0" w:space="0" w:color="auto"/>
      </w:divBdr>
    </w:div>
    <w:div w:id="1100560990">
      <w:bodyDiv w:val="1"/>
      <w:marLeft w:val="0"/>
      <w:marRight w:val="0"/>
      <w:marTop w:val="0"/>
      <w:marBottom w:val="0"/>
      <w:divBdr>
        <w:top w:val="none" w:sz="0" w:space="0" w:color="auto"/>
        <w:left w:val="none" w:sz="0" w:space="0" w:color="auto"/>
        <w:bottom w:val="none" w:sz="0" w:space="0" w:color="auto"/>
        <w:right w:val="none" w:sz="0" w:space="0" w:color="auto"/>
      </w:divBdr>
    </w:div>
    <w:div w:id="1101533827">
      <w:bodyDiv w:val="1"/>
      <w:marLeft w:val="0"/>
      <w:marRight w:val="0"/>
      <w:marTop w:val="0"/>
      <w:marBottom w:val="0"/>
      <w:divBdr>
        <w:top w:val="none" w:sz="0" w:space="0" w:color="auto"/>
        <w:left w:val="none" w:sz="0" w:space="0" w:color="auto"/>
        <w:bottom w:val="none" w:sz="0" w:space="0" w:color="auto"/>
        <w:right w:val="none" w:sz="0" w:space="0" w:color="auto"/>
      </w:divBdr>
    </w:div>
    <w:div w:id="1104306574">
      <w:bodyDiv w:val="1"/>
      <w:marLeft w:val="0"/>
      <w:marRight w:val="0"/>
      <w:marTop w:val="0"/>
      <w:marBottom w:val="0"/>
      <w:divBdr>
        <w:top w:val="none" w:sz="0" w:space="0" w:color="auto"/>
        <w:left w:val="none" w:sz="0" w:space="0" w:color="auto"/>
        <w:bottom w:val="none" w:sz="0" w:space="0" w:color="auto"/>
        <w:right w:val="none" w:sz="0" w:space="0" w:color="auto"/>
      </w:divBdr>
    </w:div>
    <w:div w:id="1118331589">
      <w:bodyDiv w:val="1"/>
      <w:marLeft w:val="0"/>
      <w:marRight w:val="0"/>
      <w:marTop w:val="0"/>
      <w:marBottom w:val="0"/>
      <w:divBdr>
        <w:top w:val="none" w:sz="0" w:space="0" w:color="auto"/>
        <w:left w:val="none" w:sz="0" w:space="0" w:color="auto"/>
        <w:bottom w:val="none" w:sz="0" w:space="0" w:color="auto"/>
        <w:right w:val="none" w:sz="0" w:space="0" w:color="auto"/>
      </w:divBdr>
    </w:div>
    <w:div w:id="1146161249">
      <w:bodyDiv w:val="1"/>
      <w:marLeft w:val="0"/>
      <w:marRight w:val="0"/>
      <w:marTop w:val="0"/>
      <w:marBottom w:val="0"/>
      <w:divBdr>
        <w:top w:val="none" w:sz="0" w:space="0" w:color="auto"/>
        <w:left w:val="none" w:sz="0" w:space="0" w:color="auto"/>
        <w:bottom w:val="none" w:sz="0" w:space="0" w:color="auto"/>
        <w:right w:val="none" w:sz="0" w:space="0" w:color="auto"/>
      </w:divBdr>
    </w:div>
    <w:div w:id="1149402195">
      <w:bodyDiv w:val="1"/>
      <w:marLeft w:val="0"/>
      <w:marRight w:val="0"/>
      <w:marTop w:val="0"/>
      <w:marBottom w:val="0"/>
      <w:divBdr>
        <w:top w:val="none" w:sz="0" w:space="0" w:color="auto"/>
        <w:left w:val="none" w:sz="0" w:space="0" w:color="auto"/>
        <w:bottom w:val="none" w:sz="0" w:space="0" w:color="auto"/>
        <w:right w:val="none" w:sz="0" w:space="0" w:color="auto"/>
      </w:divBdr>
    </w:div>
    <w:div w:id="1152209520">
      <w:bodyDiv w:val="1"/>
      <w:marLeft w:val="0"/>
      <w:marRight w:val="0"/>
      <w:marTop w:val="0"/>
      <w:marBottom w:val="0"/>
      <w:divBdr>
        <w:top w:val="none" w:sz="0" w:space="0" w:color="auto"/>
        <w:left w:val="none" w:sz="0" w:space="0" w:color="auto"/>
        <w:bottom w:val="none" w:sz="0" w:space="0" w:color="auto"/>
        <w:right w:val="none" w:sz="0" w:space="0" w:color="auto"/>
      </w:divBdr>
    </w:div>
    <w:div w:id="1164203505">
      <w:bodyDiv w:val="1"/>
      <w:marLeft w:val="0"/>
      <w:marRight w:val="0"/>
      <w:marTop w:val="0"/>
      <w:marBottom w:val="0"/>
      <w:divBdr>
        <w:top w:val="none" w:sz="0" w:space="0" w:color="auto"/>
        <w:left w:val="none" w:sz="0" w:space="0" w:color="auto"/>
        <w:bottom w:val="none" w:sz="0" w:space="0" w:color="auto"/>
        <w:right w:val="none" w:sz="0" w:space="0" w:color="auto"/>
      </w:divBdr>
    </w:div>
    <w:div w:id="1167985546">
      <w:bodyDiv w:val="1"/>
      <w:marLeft w:val="0"/>
      <w:marRight w:val="0"/>
      <w:marTop w:val="0"/>
      <w:marBottom w:val="0"/>
      <w:divBdr>
        <w:top w:val="none" w:sz="0" w:space="0" w:color="auto"/>
        <w:left w:val="none" w:sz="0" w:space="0" w:color="auto"/>
        <w:bottom w:val="none" w:sz="0" w:space="0" w:color="auto"/>
        <w:right w:val="none" w:sz="0" w:space="0" w:color="auto"/>
      </w:divBdr>
    </w:div>
    <w:div w:id="1174489187">
      <w:bodyDiv w:val="1"/>
      <w:marLeft w:val="0"/>
      <w:marRight w:val="0"/>
      <w:marTop w:val="0"/>
      <w:marBottom w:val="0"/>
      <w:divBdr>
        <w:top w:val="none" w:sz="0" w:space="0" w:color="auto"/>
        <w:left w:val="none" w:sz="0" w:space="0" w:color="auto"/>
        <w:bottom w:val="none" w:sz="0" w:space="0" w:color="auto"/>
        <w:right w:val="none" w:sz="0" w:space="0" w:color="auto"/>
      </w:divBdr>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
    <w:div w:id="1193111882">
      <w:bodyDiv w:val="1"/>
      <w:marLeft w:val="0"/>
      <w:marRight w:val="0"/>
      <w:marTop w:val="0"/>
      <w:marBottom w:val="0"/>
      <w:divBdr>
        <w:top w:val="none" w:sz="0" w:space="0" w:color="auto"/>
        <w:left w:val="none" w:sz="0" w:space="0" w:color="auto"/>
        <w:bottom w:val="none" w:sz="0" w:space="0" w:color="auto"/>
        <w:right w:val="none" w:sz="0" w:space="0" w:color="auto"/>
      </w:divBdr>
    </w:div>
    <w:div w:id="1215239718">
      <w:bodyDiv w:val="1"/>
      <w:marLeft w:val="0"/>
      <w:marRight w:val="0"/>
      <w:marTop w:val="0"/>
      <w:marBottom w:val="0"/>
      <w:divBdr>
        <w:top w:val="none" w:sz="0" w:space="0" w:color="auto"/>
        <w:left w:val="none" w:sz="0" w:space="0" w:color="auto"/>
        <w:bottom w:val="none" w:sz="0" w:space="0" w:color="auto"/>
        <w:right w:val="none" w:sz="0" w:space="0" w:color="auto"/>
      </w:divBdr>
    </w:div>
    <w:div w:id="1229343955">
      <w:bodyDiv w:val="1"/>
      <w:marLeft w:val="0"/>
      <w:marRight w:val="0"/>
      <w:marTop w:val="0"/>
      <w:marBottom w:val="0"/>
      <w:divBdr>
        <w:top w:val="none" w:sz="0" w:space="0" w:color="auto"/>
        <w:left w:val="none" w:sz="0" w:space="0" w:color="auto"/>
        <w:bottom w:val="none" w:sz="0" w:space="0" w:color="auto"/>
        <w:right w:val="none" w:sz="0" w:space="0" w:color="auto"/>
      </w:divBdr>
    </w:div>
    <w:div w:id="1244336915">
      <w:bodyDiv w:val="1"/>
      <w:marLeft w:val="0"/>
      <w:marRight w:val="0"/>
      <w:marTop w:val="0"/>
      <w:marBottom w:val="0"/>
      <w:divBdr>
        <w:top w:val="none" w:sz="0" w:space="0" w:color="auto"/>
        <w:left w:val="none" w:sz="0" w:space="0" w:color="auto"/>
        <w:bottom w:val="none" w:sz="0" w:space="0" w:color="auto"/>
        <w:right w:val="none" w:sz="0" w:space="0" w:color="auto"/>
      </w:divBdr>
    </w:div>
    <w:div w:id="1250701572">
      <w:bodyDiv w:val="1"/>
      <w:marLeft w:val="0"/>
      <w:marRight w:val="0"/>
      <w:marTop w:val="0"/>
      <w:marBottom w:val="0"/>
      <w:divBdr>
        <w:top w:val="none" w:sz="0" w:space="0" w:color="auto"/>
        <w:left w:val="none" w:sz="0" w:space="0" w:color="auto"/>
        <w:bottom w:val="none" w:sz="0" w:space="0" w:color="auto"/>
        <w:right w:val="none" w:sz="0" w:space="0" w:color="auto"/>
      </w:divBdr>
    </w:div>
    <w:div w:id="1254581967">
      <w:bodyDiv w:val="1"/>
      <w:marLeft w:val="0"/>
      <w:marRight w:val="0"/>
      <w:marTop w:val="0"/>
      <w:marBottom w:val="0"/>
      <w:divBdr>
        <w:top w:val="none" w:sz="0" w:space="0" w:color="auto"/>
        <w:left w:val="none" w:sz="0" w:space="0" w:color="auto"/>
        <w:bottom w:val="none" w:sz="0" w:space="0" w:color="auto"/>
        <w:right w:val="none" w:sz="0" w:space="0" w:color="auto"/>
      </w:divBdr>
    </w:div>
    <w:div w:id="1261643095">
      <w:bodyDiv w:val="1"/>
      <w:marLeft w:val="0"/>
      <w:marRight w:val="0"/>
      <w:marTop w:val="0"/>
      <w:marBottom w:val="0"/>
      <w:divBdr>
        <w:top w:val="none" w:sz="0" w:space="0" w:color="auto"/>
        <w:left w:val="none" w:sz="0" w:space="0" w:color="auto"/>
        <w:bottom w:val="none" w:sz="0" w:space="0" w:color="auto"/>
        <w:right w:val="none" w:sz="0" w:space="0" w:color="auto"/>
      </w:divBdr>
    </w:div>
    <w:div w:id="1264217779">
      <w:bodyDiv w:val="1"/>
      <w:marLeft w:val="0"/>
      <w:marRight w:val="0"/>
      <w:marTop w:val="0"/>
      <w:marBottom w:val="0"/>
      <w:divBdr>
        <w:top w:val="none" w:sz="0" w:space="0" w:color="auto"/>
        <w:left w:val="none" w:sz="0" w:space="0" w:color="auto"/>
        <w:bottom w:val="none" w:sz="0" w:space="0" w:color="auto"/>
        <w:right w:val="none" w:sz="0" w:space="0" w:color="auto"/>
      </w:divBdr>
    </w:div>
    <w:div w:id="1267427474">
      <w:bodyDiv w:val="1"/>
      <w:marLeft w:val="0"/>
      <w:marRight w:val="0"/>
      <w:marTop w:val="0"/>
      <w:marBottom w:val="0"/>
      <w:divBdr>
        <w:top w:val="none" w:sz="0" w:space="0" w:color="auto"/>
        <w:left w:val="none" w:sz="0" w:space="0" w:color="auto"/>
        <w:bottom w:val="none" w:sz="0" w:space="0" w:color="auto"/>
        <w:right w:val="none" w:sz="0" w:space="0" w:color="auto"/>
      </w:divBdr>
    </w:div>
    <w:div w:id="1268729312">
      <w:bodyDiv w:val="1"/>
      <w:marLeft w:val="0"/>
      <w:marRight w:val="0"/>
      <w:marTop w:val="0"/>
      <w:marBottom w:val="0"/>
      <w:divBdr>
        <w:top w:val="none" w:sz="0" w:space="0" w:color="auto"/>
        <w:left w:val="none" w:sz="0" w:space="0" w:color="auto"/>
        <w:bottom w:val="none" w:sz="0" w:space="0" w:color="auto"/>
        <w:right w:val="none" w:sz="0" w:space="0" w:color="auto"/>
      </w:divBdr>
    </w:div>
    <w:div w:id="1273198732">
      <w:bodyDiv w:val="1"/>
      <w:marLeft w:val="0"/>
      <w:marRight w:val="0"/>
      <w:marTop w:val="0"/>
      <w:marBottom w:val="0"/>
      <w:divBdr>
        <w:top w:val="none" w:sz="0" w:space="0" w:color="auto"/>
        <w:left w:val="none" w:sz="0" w:space="0" w:color="auto"/>
        <w:bottom w:val="none" w:sz="0" w:space="0" w:color="auto"/>
        <w:right w:val="none" w:sz="0" w:space="0" w:color="auto"/>
      </w:divBdr>
    </w:div>
    <w:div w:id="1288197347">
      <w:bodyDiv w:val="1"/>
      <w:marLeft w:val="0"/>
      <w:marRight w:val="0"/>
      <w:marTop w:val="0"/>
      <w:marBottom w:val="0"/>
      <w:divBdr>
        <w:top w:val="none" w:sz="0" w:space="0" w:color="auto"/>
        <w:left w:val="none" w:sz="0" w:space="0" w:color="auto"/>
        <w:bottom w:val="none" w:sz="0" w:space="0" w:color="auto"/>
        <w:right w:val="none" w:sz="0" w:space="0" w:color="auto"/>
      </w:divBdr>
    </w:div>
    <w:div w:id="1288975516">
      <w:bodyDiv w:val="1"/>
      <w:marLeft w:val="0"/>
      <w:marRight w:val="0"/>
      <w:marTop w:val="0"/>
      <w:marBottom w:val="0"/>
      <w:divBdr>
        <w:top w:val="none" w:sz="0" w:space="0" w:color="auto"/>
        <w:left w:val="none" w:sz="0" w:space="0" w:color="auto"/>
        <w:bottom w:val="none" w:sz="0" w:space="0" w:color="auto"/>
        <w:right w:val="none" w:sz="0" w:space="0" w:color="auto"/>
      </w:divBdr>
    </w:div>
    <w:div w:id="1322848343">
      <w:bodyDiv w:val="1"/>
      <w:marLeft w:val="0"/>
      <w:marRight w:val="0"/>
      <w:marTop w:val="0"/>
      <w:marBottom w:val="0"/>
      <w:divBdr>
        <w:top w:val="none" w:sz="0" w:space="0" w:color="auto"/>
        <w:left w:val="none" w:sz="0" w:space="0" w:color="auto"/>
        <w:bottom w:val="none" w:sz="0" w:space="0" w:color="auto"/>
        <w:right w:val="none" w:sz="0" w:space="0" w:color="auto"/>
      </w:divBdr>
    </w:div>
    <w:div w:id="1328709116">
      <w:bodyDiv w:val="1"/>
      <w:marLeft w:val="0"/>
      <w:marRight w:val="0"/>
      <w:marTop w:val="0"/>
      <w:marBottom w:val="0"/>
      <w:divBdr>
        <w:top w:val="none" w:sz="0" w:space="0" w:color="auto"/>
        <w:left w:val="none" w:sz="0" w:space="0" w:color="auto"/>
        <w:bottom w:val="none" w:sz="0" w:space="0" w:color="auto"/>
        <w:right w:val="none" w:sz="0" w:space="0" w:color="auto"/>
      </w:divBdr>
    </w:div>
    <w:div w:id="1334140667">
      <w:bodyDiv w:val="1"/>
      <w:marLeft w:val="0"/>
      <w:marRight w:val="0"/>
      <w:marTop w:val="0"/>
      <w:marBottom w:val="0"/>
      <w:divBdr>
        <w:top w:val="none" w:sz="0" w:space="0" w:color="auto"/>
        <w:left w:val="none" w:sz="0" w:space="0" w:color="auto"/>
        <w:bottom w:val="none" w:sz="0" w:space="0" w:color="auto"/>
        <w:right w:val="none" w:sz="0" w:space="0" w:color="auto"/>
      </w:divBdr>
    </w:div>
    <w:div w:id="1337463368">
      <w:bodyDiv w:val="1"/>
      <w:marLeft w:val="0"/>
      <w:marRight w:val="0"/>
      <w:marTop w:val="0"/>
      <w:marBottom w:val="0"/>
      <w:divBdr>
        <w:top w:val="none" w:sz="0" w:space="0" w:color="auto"/>
        <w:left w:val="none" w:sz="0" w:space="0" w:color="auto"/>
        <w:bottom w:val="none" w:sz="0" w:space="0" w:color="auto"/>
        <w:right w:val="none" w:sz="0" w:space="0" w:color="auto"/>
      </w:divBdr>
    </w:div>
    <w:div w:id="1339968537">
      <w:bodyDiv w:val="1"/>
      <w:marLeft w:val="0"/>
      <w:marRight w:val="0"/>
      <w:marTop w:val="0"/>
      <w:marBottom w:val="0"/>
      <w:divBdr>
        <w:top w:val="none" w:sz="0" w:space="0" w:color="auto"/>
        <w:left w:val="none" w:sz="0" w:space="0" w:color="auto"/>
        <w:bottom w:val="none" w:sz="0" w:space="0" w:color="auto"/>
        <w:right w:val="none" w:sz="0" w:space="0" w:color="auto"/>
      </w:divBdr>
    </w:div>
    <w:div w:id="1358313245">
      <w:bodyDiv w:val="1"/>
      <w:marLeft w:val="0"/>
      <w:marRight w:val="0"/>
      <w:marTop w:val="0"/>
      <w:marBottom w:val="0"/>
      <w:divBdr>
        <w:top w:val="none" w:sz="0" w:space="0" w:color="auto"/>
        <w:left w:val="none" w:sz="0" w:space="0" w:color="auto"/>
        <w:bottom w:val="none" w:sz="0" w:space="0" w:color="auto"/>
        <w:right w:val="none" w:sz="0" w:space="0" w:color="auto"/>
      </w:divBdr>
    </w:div>
    <w:div w:id="1363441169">
      <w:bodyDiv w:val="1"/>
      <w:marLeft w:val="0"/>
      <w:marRight w:val="0"/>
      <w:marTop w:val="0"/>
      <w:marBottom w:val="0"/>
      <w:divBdr>
        <w:top w:val="none" w:sz="0" w:space="0" w:color="auto"/>
        <w:left w:val="none" w:sz="0" w:space="0" w:color="auto"/>
        <w:bottom w:val="none" w:sz="0" w:space="0" w:color="auto"/>
        <w:right w:val="none" w:sz="0" w:space="0" w:color="auto"/>
      </w:divBdr>
    </w:div>
    <w:div w:id="1380670856">
      <w:bodyDiv w:val="1"/>
      <w:marLeft w:val="0"/>
      <w:marRight w:val="0"/>
      <w:marTop w:val="0"/>
      <w:marBottom w:val="0"/>
      <w:divBdr>
        <w:top w:val="none" w:sz="0" w:space="0" w:color="auto"/>
        <w:left w:val="none" w:sz="0" w:space="0" w:color="auto"/>
        <w:bottom w:val="none" w:sz="0" w:space="0" w:color="auto"/>
        <w:right w:val="none" w:sz="0" w:space="0" w:color="auto"/>
      </w:divBdr>
    </w:div>
    <w:div w:id="1381637297">
      <w:bodyDiv w:val="1"/>
      <w:marLeft w:val="0"/>
      <w:marRight w:val="0"/>
      <w:marTop w:val="0"/>
      <w:marBottom w:val="0"/>
      <w:divBdr>
        <w:top w:val="none" w:sz="0" w:space="0" w:color="auto"/>
        <w:left w:val="none" w:sz="0" w:space="0" w:color="auto"/>
        <w:bottom w:val="none" w:sz="0" w:space="0" w:color="auto"/>
        <w:right w:val="none" w:sz="0" w:space="0" w:color="auto"/>
      </w:divBdr>
    </w:div>
    <w:div w:id="1382944092">
      <w:bodyDiv w:val="1"/>
      <w:marLeft w:val="0"/>
      <w:marRight w:val="0"/>
      <w:marTop w:val="0"/>
      <w:marBottom w:val="0"/>
      <w:divBdr>
        <w:top w:val="none" w:sz="0" w:space="0" w:color="auto"/>
        <w:left w:val="none" w:sz="0" w:space="0" w:color="auto"/>
        <w:bottom w:val="none" w:sz="0" w:space="0" w:color="auto"/>
        <w:right w:val="none" w:sz="0" w:space="0" w:color="auto"/>
      </w:divBdr>
    </w:div>
    <w:div w:id="1385643467">
      <w:bodyDiv w:val="1"/>
      <w:marLeft w:val="0"/>
      <w:marRight w:val="0"/>
      <w:marTop w:val="0"/>
      <w:marBottom w:val="0"/>
      <w:divBdr>
        <w:top w:val="none" w:sz="0" w:space="0" w:color="auto"/>
        <w:left w:val="none" w:sz="0" w:space="0" w:color="auto"/>
        <w:bottom w:val="none" w:sz="0" w:space="0" w:color="auto"/>
        <w:right w:val="none" w:sz="0" w:space="0" w:color="auto"/>
      </w:divBdr>
    </w:div>
    <w:div w:id="1389114041">
      <w:bodyDiv w:val="1"/>
      <w:marLeft w:val="0"/>
      <w:marRight w:val="0"/>
      <w:marTop w:val="0"/>
      <w:marBottom w:val="0"/>
      <w:divBdr>
        <w:top w:val="none" w:sz="0" w:space="0" w:color="auto"/>
        <w:left w:val="none" w:sz="0" w:space="0" w:color="auto"/>
        <w:bottom w:val="none" w:sz="0" w:space="0" w:color="auto"/>
        <w:right w:val="none" w:sz="0" w:space="0" w:color="auto"/>
      </w:divBdr>
    </w:div>
    <w:div w:id="1390231184">
      <w:bodyDiv w:val="1"/>
      <w:marLeft w:val="0"/>
      <w:marRight w:val="0"/>
      <w:marTop w:val="0"/>
      <w:marBottom w:val="0"/>
      <w:divBdr>
        <w:top w:val="none" w:sz="0" w:space="0" w:color="auto"/>
        <w:left w:val="none" w:sz="0" w:space="0" w:color="auto"/>
        <w:bottom w:val="none" w:sz="0" w:space="0" w:color="auto"/>
        <w:right w:val="none" w:sz="0" w:space="0" w:color="auto"/>
      </w:divBdr>
    </w:div>
    <w:div w:id="1405058287">
      <w:bodyDiv w:val="1"/>
      <w:marLeft w:val="0"/>
      <w:marRight w:val="0"/>
      <w:marTop w:val="0"/>
      <w:marBottom w:val="0"/>
      <w:divBdr>
        <w:top w:val="none" w:sz="0" w:space="0" w:color="auto"/>
        <w:left w:val="none" w:sz="0" w:space="0" w:color="auto"/>
        <w:bottom w:val="none" w:sz="0" w:space="0" w:color="auto"/>
        <w:right w:val="none" w:sz="0" w:space="0" w:color="auto"/>
      </w:divBdr>
    </w:div>
    <w:div w:id="1406221650">
      <w:bodyDiv w:val="1"/>
      <w:marLeft w:val="0"/>
      <w:marRight w:val="0"/>
      <w:marTop w:val="0"/>
      <w:marBottom w:val="0"/>
      <w:divBdr>
        <w:top w:val="none" w:sz="0" w:space="0" w:color="auto"/>
        <w:left w:val="none" w:sz="0" w:space="0" w:color="auto"/>
        <w:bottom w:val="none" w:sz="0" w:space="0" w:color="auto"/>
        <w:right w:val="none" w:sz="0" w:space="0" w:color="auto"/>
      </w:divBdr>
    </w:div>
    <w:div w:id="1421369112">
      <w:bodyDiv w:val="1"/>
      <w:marLeft w:val="0"/>
      <w:marRight w:val="0"/>
      <w:marTop w:val="0"/>
      <w:marBottom w:val="0"/>
      <w:divBdr>
        <w:top w:val="none" w:sz="0" w:space="0" w:color="auto"/>
        <w:left w:val="none" w:sz="0" w:space="0" w:color="auto"/>
        <w:bottom w:val="none" w:sz="0" w:space="0" w:color="auto"/>
        <w:right w:val="none" w:sz="0" w:space="0" w:color="auto"/>
      </w:divBdr>
    </w:div>
    <w:div w:id="1421756540">
      <w:bodyDiv w:val="1"/>
      <w:marLeft w:val="0"/>
      <w:marRight w:val="0"/>
      <w:marTop w:val="0"/>
      <w:marBottom w:val="0"/>
      <w:divBdr>
        <w:top w:val="none" w:sz="0" w:space="0" w:color="auto"/>
        <w:left w:val="none" w:sz="0" w:space="0" w:color="auto"/>
        <w:bottom w:val="none" w:sz="0" w:space="0" w:color="auto"/>
        <w:right w:val="none" w:sz="0" w:space="0" w:color="auto"/>
      </w:divBdr>
    </w:div>
    <w:div w:id="1426271580">
      <w:bodyDiv w:val="1"/>
      <w:marLeft w:val="0"/>
      <w:marRight w:val="0"/>
      <w:marTop w:val="0"/>
      <w:marBottom w:val="0"/>
      <w:divBdr>
        <w:top w:val="none" w:sz="0" w:space="0" w:color="auto"/>
        <w:left w:val="none" w:sz="0" w:space="0" w:color="auto"/>
        <w:bottom w:val="none" w:sz="0" w:space="0" w:color="auto"/>
        <w:right w:val="none" w:sz="0" w:space="0" w:color="auto"/>
      </w:divBdr>
    </w:div>
    <w:div w:id="1428964732">
      <w:bodyDiv w:val="1"/>
      <w:marLeft w:val="0"/>
      <w:marRight w:val="0"/>
      <w:marTop w:val="0"/>
      <w:marBottom w:val="0"/>
      <w:divBdr>
        <w:top w:val="none" w:sz="0" w:space="0" w:color="auto"/>
        <w:left w:val="none" w:sz="0" w:space="0" w:color="auto"/>
        <w:bottom w:val="none" w:sz="0" w:space="0" w:color="auto"/>
        <w:right w:val="none" w:sz="0" w:space="0" w:color="auto"/>
      </w:divBdr>
    </w:div>
    <w:div w:id="1434745323">
      <w:bodyDiv w:val="1"/>
      <w:marLeft w:val="0"/>
      <w:marRight w:val="0"/>
      <w:marTop w:val="0"/>
      <w:marBottom w:val="0"/>
      <w:divBdr>
        <w:top w:val="none" w:sz="0" w:space="0" w:color="auto"/>
        <w:left w:val="none" w:sz="0" w:space="0" w:color="auto"/>
        <w:bottom w:val="none" w:sz="0" w:space="0" w:color="auto"/>
        <w:right w:val="none" w:sz="0" w:space="0" w:color="auto"/>
      </w:divBdr>
    </w:div>
    <w:div w:id="1455908548">
      <w:bodyDiv w:val="1"/>
      <w:marLeft w:val="0"/>
      <w:marRight w:val="0"/>
      <w:marTop w:val="0"/>
      <w:marBottom w:val="0"/>
      <w:divBdr>
        <w:top w:val="none" w:sz="0" w:space="0" w:color="auto"/>
        <w:left w:val="none" w:sz="0" w:space="0" w:color="auto"/>
        <w:bottom w:val="none" w:sz="0" w:space="0" w:color="auto"/>
        <w:right w:val="none" w:sz="0" w:space="0" w:color="auto"/>
      </w:divBdr>
    </w:div>
    <w:div w:id="1463498419">
      <w:bodyDiv w:val="1"/>
      <w:marLeft w:val="0"/>
      <w:marRight w:val="0"/>
      <w:marTop w:val="0"/>
      <w:marBottom w:val="0"/>
      <w:divBdr>
        <w:top w:val="none" w:sz="0" w:space="0" w:color="auto"/>
        <w:left w:val="none" w:sz="0" w:space="0" w:color="auto"/>
        <w:bottom w:val="none" w:sz="0" w:space="0" w:color="auto"/>
        <w:right w:val="none" w:sz="0" w:space="0" w:color="auto"/>
      </w:divBdr>
    </w:div>
    <w:div w:id="1467315385">
      <w:bodyDiv w:val="1"/>
      <w:marLeft w:val="0"/>
      <w:marRight w:val="0"/>
      <w:marTop w:val="0"/>
      <w:marBottom w:val="0"/>
      <w:divBdr>
        <w:top w:val="none" w:sz="0" w:space="0" w:color="auto"/>
        <w:left w:val="none" w:sz="0" w:space="0" w:color="auto"/>
        <w:bottom w:val="none" w:sz="0" w:space="0" w:color="auto"/>
        <w:right w:val="none" w:sz="0" w:space="0" w:color="auto"/>
      </w:divBdr>
    </w:div>
    <w:div w:id="1467431159">
      <w:bodyDiv w:val="1"/>
      <w:marLeft w:val="0"/>
      <w:marRight w:val="0"/>
      <w:marTop w:val="0"/>
      <w:marBottom w:val="0"/>
      <w:divBdr>
        <w:top w:val="none" w:sz="0" w:space="0" w:color="auto"/>
        <w:left w:val="none" w:sz="0" w:space="0" w:color="auto"/>
        <w:bottom w:val="none" w:sz="0" w:space="0" w:color="auto"/>
        <w:right w:val="none" w:sz="0" w:space="0" w:color="auto"/>
      </w:divBdr>
    </w:div>
    <w:div w:id="1469663497">
      <w:bodyDiv w:val="1"/>
      <w:marLeft w:val="0"/>
      <w:marRight w:val="0"/>
      <w:marTop w:val="0"/>
      <w:marBottom w:val="0"/>
      <w:divBdr>
        <w:top w:val="none" w:sz="0" w:space="0" w:color="auto"/>
        <w:left w:val="none" w:sz="0" w:space="0" w:color="auto"/>
        <w:bottom w:val="none" w:sz="0" w:space="0" w:color="auto"/>
        <w:right w:val="none" w:sz="0" w:space="0" w:color="auto"/>
      </w:divBdr>
    </w:div>
    <w:div w:id="1478837844">
      <w:bodyDiv w:val="1"/>
      <w:marLeft w:val="0"/>
      <w:marRight w:val="0"/>
      <w:marTop w:val="0"/>
      <w:marBottom w:val="0"/>
      <w:divBdr>
        <w:top w:val="none" w:sz="0" w:space="0" w:color="auto"/>
        <w:left w:val="none" w:sz="0" w:space="0" w:color="auto"/>
        <w:bottom w:val="none" w:sz="0" w:space="0" w:color="auto"/>
        <w:right w:val="none" w:sz="0" w:space="0" w:color="auto"/>
      </w:divBdr>
    </w:div>
    <w:div w:id="1482650797">
      <w:bodyDiv w:val="1"/>
      <w:marLeft w:val="0"/>
      <w:marRight w:val="0"/>
      <w:marTop w:val="0"/>
      <w:marBottom w:val="0"/>
      <w:divBdr>
        <w:top w:val="none" w:sz="0" w:space="0" w:color="auto"/>
        <w:left w:val="none" w:sz="0" w:space="0" w:color="auto"/>
        <w:bottom w:val="none" w:sz="0" w:space="0" w:color="auto"/>
        <w:right w:val="none" w:sz="0" w:space="0" w:color="auto"/>
      </w:divBdr>
    </w:div>
    <w:div w:id="1488982901">
      <w:bodyDiv w:val="1"/>
      <w:marLeft w:val="0"/>
      <w:marRight w:val="0"/>
      <w:marTop w:val="0"/>
      <w:marBottom w:val="0"/>
      <w:divBdr>
        <w:top w:val="none" w:sz="0" w:space="0" w:color="auto"/>
        <w:left w:val="none" w:sz="0" w:space="0" w:color="auto"/>
        <w:bottom w:val="none" w:sz="0" w:space="0" w:color="auto"/>
        <w:right w:val="none" w:sz="0" w:space="0" w:color="auto"/>
      </w:divBdr>
    </w:div>
    <w:div w:id="1491217423">
      <w:bodyDiv w:val="1"/>
      <w:marLeft w:val="0"/>
      <w:marRight w:val="0"/>
      <w:marTop w:val="0"/>
      <w:marBottom w:val="0"/>
      <w:divBdr>
        <w:top w:val="none" w:sz="0" w:space="0" w:color="auto"/>
        <w:left w:val="none" w:sz="0" w:space="0" w:color="auto"/>
        <w:bottom w:val="none" w:sz="0" w:space="0" w:color="auto"/>
        <w:right w:val="none" w:sz="0" w:space="0" w:color="auto"/>
      </w:divBdr>
    </w:div>
    <w:div w:id="1493136870">
      <w:bodyDiv w:val="1"/>
      <w:marLeft w:val="0"/>
      <w:marRight w:val="0"/>
      <w:marTop w:val="0"/>
      <w:marBottom w:val="0"/>
      <w:divBdr>
        <w:top w:val="none" w:sz="0" w:space="0" w:color="auto"/>
        <w:left w:val="none" w:sz="0" w:space="0" w:color="auto"/>
        <w:bottom w:val="none" w:sz="0" w:space="0" w:color="auto"/>
        <w:right w:val="none" w:sz="0" w:space="0" w:color="auto"/>
      </w:divBdr>
    </w:div>
    <w:div w:id="1518272762">
      <w:bodyDiv w:val="1"/>
      <w:marLeft w:val="0"/>
      <w:marRight w:val="0"/>
      <w:marTop w:val="0"/>
      <w:marBottom w:val="0"/>
      <w:divBdr>
        <w:top w:val="none" w:sz="0" w:space="0" w:color="auto"/>
        <w:left w:val="none" w:sz="0" w:space="0" w:color="auto"/>
        <w:bottom w:val="none" w:sz="0" w:space="0" w:color="auto"/>
        <w:right w:val="none" w:sz="0" w:space="0" w:color="auto"/>
      </w:divBdr>
    </w:div>
    <w:div w:id="1525509594">
      <w:bodyDiv w:val="1"/>
      <w:marLeft w:val="0"/>
      <w:marRight w:val="0"/>
      <w:marTop w:val="0"/>
      <w:marBottom w:val="0"/>
      <w:divBdr>
        <w:top w:val="none" w:sz="0" w:space="0" w:color="auto"/>
        <w:left w:val="none" w:sz="0" w:space="0" w:color="auto"/>
        <w:bottom w:val="none" w:sz="0" w:space="0" w:color="auto"/>
        <w:right w:val="none" w:sz="0" w:space="0" w:color="auto"/>
      </w:divBdr>
    </w:div>
    <w:div w:id="1542090028">
      <w:bodyDiv w:val="1"/>
      <w:marLeft w:val="0"/>
      <w:marRight w:val="0"/>
      <w:marTop w:val="0"/>
      <w:marBottom w:val="0"/>
      <w:divBdr>
        <w:top w:val="none" w:sz="0" w:space="0" w:color="auto"/>
        <w:left w:val="none" w:sz="0" w:space="0" w:color="auto"/>
        <w:bottom w:val="none" w:sz="0" w:space="0" w:color="auto"/>
        <w:right w:val="none" w:sz="0" w:space="0" w:color="auto"/>
      </w:divBdr>
    </w:div>
    <w:div w:id="1560364285">
      <w:bodyDiv w:val="1"/>
      <w:marLeft w:val="0"/>
      <w:marRight w:val="0"/>
      <w:marTop w:val="0"/>
      <w:marBottom w:val="0"/>
      <w:divBdr>
        <w:top w:val="none" w:sz="0" w:space="0" w:color="auto"/>
        <w:left w:val="none" w:sz="0" w:space="0" w:color="auto"/>
        <w:bottom w:val="none" w:sz="0" w:space="0" w:color="auto"/>
        <w:right w:val="none" w:sz="0" w:space="0" w:color="auto"/>
      </w:divBdr>
    </w:div>
    <w:div w:id="1560483977">
      <w:bodyDiv w:val="1"/>
      <w:marLeft w:val="0"/>
      <w:marRight w:val="0"/>
      <w:marTop w:val="0"/>
      <w:marBottom w:val="0"/>
      <w:divBdr>
        <w:top w:val="none" w:sz="0" w:space="0" w:color="auto"/>
        <w:left w:val="none" w:sz="0" w:space="0" w:color="auto"/>
        <w:bottom w:val="none" w:sz="0" w:space="0" w:color="auto"/>
        <w:right w:val="none" w:sz="0" w:space="0" w:color="auto"/>
      </w:divBdr>
    </w:div>
    <w:div w:id="1562862896">
      <w:bodyDiv w:val="1"/>
      <w:marLeft w:val="0"/>
      <w:marRight w:val="0"/>
      <w:marTop w:val="0"/>
      <w:marBottom w:val="0"/>
      <w:divBdr>
        <w:top w:val="none" w:sz="0" w:space="0" w:color="auto"/>
        <w:left w:val="none" w:sz="0" w:space="0" w:color="auto"/>
        <w:bottom w:val="none" w:sz="0" w:space="0" w:color="auto"/>
        <w:right w:val="none" w:sz="0" w:space="0" w:color="auto"/>
      </w:divBdr>
    </w:div>
    <w:div w:id="1564171302">
      <w:bodyDiv w:val="1"/>
      <w:marLeft w:val="0"/>
      <w:marRight w:val="0"/>
      <w:marTop w:val="0"/>
      <w:marBottom w:val="0"/>
      <w:divBdr>
        <w:top w:val="none" w:sz="0" w:space="0" w:color="auto"/>
        <w:left w:val="none" w:sz="0" w:space="0" w:color="auto"/>
        <w:bottom w:val="none" w:sz="0" w:space="0" w:color="auto"/>
        <w:right w:val="none" w:sz="0" w:space="0" w:color="auto"/>
      </w:divBdr>
    </w:div>
    <w:div w:id="1566137382">
      <w:bodyDiv w:val="1"/>
      <w:marLeft w:val="0"/>
      <w:marRight w:val="0"/>
      <w:marTop w:val="0"/>
      <w:marBottom w:val="0"/>
      <w:divBdr>
        <w:top w:val="none" w:sz="0" w:space="0" w:color="auto"/>
        <w:left w:val="none" w:sz="0" w:space="0" w:color="auto"/>
        <w:bottom w:val="none" w:sz="0" w:space="0" w:color="auto"/>
        <w:right w:val="none" w:sz="0" w:space="0" w:color="auto"/>
      </w:divBdr>
    </w:div>
    <w:div w:id="1578200443">
      <w:bodyDiv w:val="1"/>
      <w:marLeft w:val="0"/>
      <w:marRight w:val="0"/>
      <w:marTop w:val="0"/>
      <w:marBottom w:val="0"/>
      <w:divBdr>
        <w:top w:val="none" w:sz="0" w:space="0" w:color="auto"/>
        <w:left w:val="none" w:sz="0" w:space="0" w:color="auto"/>
        <w:bottom w:val="none" w:sz="0" w:space="0" w:color="auto"/>
        <w:right w:val="none" w:sz="0" w:space="0" w:color="auto"/>
      </w:divBdr>
    </w:div>
    <w:div w:id="1578973977">
      <w:bodyDiv w:val="1"/>
      <w:marLeft w:val="0"/>
      <w:marRight w:val="0"/>
      <w:marTop w:val="0"/>
      <w:marBottom w:val="0"/>
      <w:divBdr>
        <w:top w:val="none" w:sz="0" w:space="0" w:color="auto"/>
        <w:left w:val="none" w:sz="0" w:space="0" w:color="auto"/>
        <w:bottom w:val="none" w:sz="0" w:space="0" w:color="auto"/>
        <w:right w:val="none" w:sz="0" w:space="0" w:color="auto"/>
      </w:divBdr>
    </w:div>
    <w:div w:id="1582787141">
      <w:bodyDiv w:val="1"/>
      <w:marLeft w:val="0"/>
      <w:marRight w:val="0"/>
      <w:marTop w:val="0"/>
      <w:marBottom w:val="0"/>
      <w:divBdr>
        <w:top w:val="none" w:sz="0" w:space="0" w:color="auto"/>
        <w:left w:val="none" w:sz="0" w:space="0" w:color="auto"/>
        <w:bottom w:val="none" w:sz="0" w:space="0" w:color="auto"/>
        <w:right w:val="none" w:sz="0" w:space="0" w:color="auto"/>
      </w:divBdr>
    </w:div>
    <w:div w:id="1583489679">
      <w:bodyDiv w:val="1"/>
      <w:marLeft w:val="0"/>
      <w:marRight w:val="0"/>
      <w:marTop w:val="0"/>
      <w:marBottom w:val="0"/>
      <w:divBdr>
        <w:top w:val="none" w:sz="0" w:space="0" w:color="auto"/>
        <w:left w:val="none" w:sz="0" w:space="0" w:color="auto"/>
        <w:bottom w:val="none" w:sz="0" w:space="0" w:color="auto"/>
        <w:right w:val="none" w:sz="0" w:space="0" w:color="auto"/>
      </w:divBdr>
    </w:div>
    <w:div w:id="1587418939">
      <w:bodyDiv w:val="1"/>
      <w:marLeft w:val="0"/>
      <w:marRight w:val="0"/>
      <w:marTop w:val="0"/>
      <w:marBottom w:val="0"/>
      <w:divBdr>
        <w:top w:val="none" w:sz="0" w:space="0" w:color="auto"/>
        <w:left w:val="none" w:sz="0" w:space="0" w:color="auto"/>
        <w:bottom w:val="none" w:sz="0" w:space="0" w:color="auto"/>
        <w:right w:val="none" w:sz="0" w:space="0" w:color="auto"/>
      </w:divBdr>
    </w:div>
    <w:div w:id="1589804025">
      <w:bodyDiv w:val="1"/>
      <w:marLeft w:val="0"/>
      <w:marRight w:val="0"/>
      <w:marTop w:val="0"/>
      <w:marBottom w:val="0"/>
      <w:divBdr>
        <w:top w:val="none" w:sz="0" w:space="0" w:color="auto"/>
        <w:left w:val="none" w:sz="0" w:space="0" w:color="auto"/>
        <w:bottom w:val="none" w:sz="0" w:space="0" w:color="auto"/>
        <w:right w:val="none" w:sz="0" w:space="0" w:color="auto"/>
      </w:divBdr>
    </w:div>
    <w:div w:id="1589843758">
      <w:bodyDiv w:val="1"/>
      <w:marLeft w:val="0"/>
      <w:marRight w:val="0"/>
      <w:marTop w:val="0"/>
      <w:marBottom w:val="0"/>
      <w:divBdr>
        <w:top w:val="none" w:sz="0" w:space="0" w:color="auto"/>
        <w:left w:val="none" w:sz="0" w:space="0" w:color="auto"/>
        <w:bottom w:val="none" w:sz="0" w:space="0" w:color="auto"/>
        <w:right w:val="none" w:sz="0" w:space="0" w:color="auto"/>
      </w:divBdr>
    </w:div>
    <w:div w:id="1590120694">
      <w:bodyDiv w:val="1"/>
      <w:marLeft w:val="0"/>
      <w:marRight w:val="0"/>
      <w:marTop w:val="0"/>
      <w:marBottom w:val="0"/>
      <w:divBdr>
        <w:top w:val="none" w:sz="0" w:space="0" w:color="auto"/>
        <w:left w:val="none" w:sz="0" w:space="0" w:color="auto"/>
        <w:bottom w:val="none" w:sz="0" w:space="0" w:color="auto"/>
        <w:right w:val="none" w:sz="0" w:space="0" w:color="auto"/>
      </w:divBdr>
    </w:div>
    <w:div w:id="1599292158">
      <w:bodyDiv w:val="1"/>
      <w:marLeft w:val="0"/>
      <w:marRight w:val="0"/>
      <w:marTop w:val="0"/>
      <w:marBottom w:val="0"/>
      <w:divBdr>
        <w:top w:val="none" w:sz="0" w:space="0" w:color="auto"/>
        <w:left w:val="none" w:sz="0" w:space="0" w:color="auto"/>
        <w:bottom w:val="none" w:sz="0" w:space="0" w:color="auto"/>
        <w:right w:val="none" w:sz="0" w:space="0" w:color="auto"/>
      </w:divBdr>
    </w:div>
    <w:div w:id="1602295358">
      <w:bodyDiv w:val="1"/>
      <w:marLeft w:val="0"/>
      <w:marRight w:val="0"/>
      <w:marTop w:val="0"/>
      <w:marBottom w:val="0"/>
      <w:divBdr>
        <w:top w:val="none" w:sz="0" w:space="0" w:color="auto"/>
        <w:left w:val="none" w:sz="0" w:space="0" w:color="auto"/>
        <w:bottom w:val="none" w:sz="0" w:space="0" w:color="auto"/>
        <w:right w:val="none" w:sz="0" w:space="0" w:color="auto"/>
      </w:divBdr>
    </w:div>
    <w:div w:id="1612934143">
      <w:bodyDiv w:val="1"/>
      <w:marLeft w:val="0"/>
      <w:marRight w:val="0"/>
      <w:marTop w:val="0"/>
      <w:marBottom w:val="0"/>
      <w:divBdr>
        <w:top w:val="none" w:sz="0" w:space="0" w:color="auto"/>
        <w:left w:val="none" w:sz="0" w:space="0" w:color="auto"/>
        <w:bottom w:val="none" w:sz="0" w:space="0" w:color="auto"/>
        <w:right w:val="none" w:sz="0" w:space="0" w:color="auto"/>
      </w:divBdr>
    </w:div>
    <w:div w:id="1622495942">
      <w:bodyDiv w:val="1"/>
      <w:marLeft w:val="0"/>
      <w:marRight w:val="0"/>
      <w:marTop w:val="0"/>
      <w:marBottom w:val="0"/>
      <w:divBdr>
        <w:top w:val="none" w:sz="0" w:space="0" w:color="auto"/>
        <w:left w:val="none" w:sz="0" w:space="0" w:color="auto"/>
        <w:bottom w:val="none" w:sz="0" w:space="0" w:color="auto"/>
        <w:right w:val="none" w:sz="0" w:space="0" w:color="auto"/>
      </w:divBdr>
    </w:div>
    <w:div w:id="1636644459">
      <w:bodyDiv w:val="1"/>
      <w:marLeft w:val="0"/>
      <w:marRight w:val="0"/>
      <w:marTop w:val="0"/>
      <w:marBottom w:val="0"/>
      <w:divBdr>
        <w:top w:val="none" w:sz="0" w:space="0" w:color="auto"/>
        <w:left w:val="none" w:sz="0" w:space="0" w:color="auto"/>
        <w:bottom w:val="none" w:sz="0" w:space="0" w:color="auto"/>
        <w:right w:val="none" w:sz="0" w:space="0" w:color="auto"/>
      </w:divBdr>
    </w:div>
    <w:div w:id="1641958751">
      <w:bodyDiv w:val="1"/>
      <w:marLeft w:val="0"/>
      <w:marRight w:val="0"/>
      <w:marTop w:val="0"/>
      <w:marBottom w:val="0"/>
      <w:divBdr>
        <w:top w:val="none" w:sz="0" w:space="0" w:color="auto"/>
        <w:left w:val="none" w:sz="0" w:space="0" w:color="auto"/>
        <w:bottom w:val="none" w:sz="0" w:space="0" w:color="auto"/>
        <w:right w:val="none" w:sz="0" w:space="0" w:color="auto"/>
      </w:divBdr>
    </w:div>
    <w:div w:id="1643077416">
      <w:bodyDiv w:val="1"/>
      <w:marLeft w:val="0"/>
      <w:marRight w:val="0"/>
      <w:marTop w:val="0"/>
      <w:marBottom w:val="0"/>
      <w:divBdr>
        <w:top w:val="none" w:sz="0" w:space="0" w:color="auto"/>
        <w:left w:val="none" w:sz="0" w:space="0" w:color="auto"/>
        <w:bottom w:val="none" w:sz="0" w:space="0" w:color="auto"/>
        <w:right w:val="none" w:sz="0" w:space="0" w:color="auto"/>
      </w:divBdr>
    </w:div>
    <w:div w:id="1654404304">
      <w:bodyDiv w:val="1"/>
      <w:marLeft w:val="0"/>
      <w:marRight w:val="0"/>
      <w:marTop w:val="0"/>
      <w:marBottom w:val="0"/>
      <w:divBdr>
        <w:top w:val="none" w:sz="0" w:space="0" w:color="auto"/>
        <w:left w:val="none" w:sz="0" w:space="0" w:color="auto"/>
        <w:bottom w:val="none" w:sz="0" w:space="0" w:color="auto"/>
        <w:right w:val="none" w:sz="0" w:space="0" w:color="auto"/>
      </w:divBdr>
    </w:div>
    <w:div w:id="1658537408">
      <w:bodyDiv w:val="1"/>
      <w:marLeft w:val="0"/>
      <w:marRight w:val="0"/>
      <w:marTop w:val="0"/>
      <w:marBottom w:val="0"/>
      <w:divBdr>
        <w:top w:val="none" w:sz="0" w:space="0" w:color="auto"/>
        <w:left w:val="none" w:sz="0" w:space="0" w:color="auto"/>
        <w:bottom w:val="none" w:sz="0" w:space="0" w:color="auto"/>
        <w:right w:val="none" w:sz="0" w:space="0" w:color="auto"/>
      </w:divBdr>
    </w:div>
    <w:div w:id="1694921139">
      <w:bodyDiv w:val="1"/>
      <w:marLeft w:val="0"/>
      <w:marRight w:val="0"/>
      <w:marTop w:val="0"/>
      <w:marBottom w:val="0"/>
      <w:divBdr>
        <w:top w:val="none" w:sz="0" w:space="0" w:color="auto"/>
        <w:left w:val="none" w:sz="0" w:space="0" w:color="auto"/>
        <w:bottom w:val="none" w:sz="0" w:space="0" w:color="auto"/>
        <w:right w:val="none" w:sz="0" w:space="0" w:color="auto"/>
      </w:divBdr>
    </w:div>
    <w:div w:id="1697581761">
      <w:bodyDiv w:val="1"/>
      <w:marLeft w:val="0"/>
      <w:marRight w:val="0"/>
      <w:marTop w:val="0"/>
      <w:marBottom w:val="0"/>
      <w:divBdr>
        <w:top w:val="none" w:sz="0" w:space="0" w:color="auto"/>
        <w:left w:val="none" w:sz="0" w:space="0" w:color="auto"/>
        <w:bottom w:val="none" w:sz="0" w:space="0" w:color="auto"/>
        <w:right w:val="none" w:sz="0" w:space="0" w:color="auto"/>
      </w:divBdr>
    </w:div>
    <w:div w:id="1697853795">
      <w:bodyDiv w:val="1"/>
      <w:marLeft w:val="0"/>
      <w:marRight w:val="0"/>
      <w:marTop w:val="0"/>
      <w:marBottom w:val="0"/>
      <w:divBdr>
        <w:top w:val="none" w:sz="0" w:space="0" w:color="auto"/>
        <w:left w:val="none" w:sz="0" w:space="0" w:color="auto"/>
        <w:bottom w:val="none" w:sz="0" w:space="0" w:color="auto"/>
        <w:right w:val="none" w:sz="0" w:space="0" w:color="auto"/>
      </w:divBdr>
    </w:div>
    <w:div w:id="1706826897">
      <w:bodyDiv w:val="1"/>
      <w:marLeft w:val="0"/>
      <w:marRight w:val="0"/>
      <w:marTop w:val="0"/>
      <w:marBottom w:val="0"/>
      <w:divBdr>
        <w:top w:val="none" w:sz="0" w:space="0" w:color="auto"/>
        <w:left w:val="none" w:sz="0" w:space="0" w:color="auto"/>
        <w:bottom w:val="none" w:sz="0" w:space="0" w:color="auto"/>
        <w:right w:val="none" w:sz="0" w:space="0" w:color="auto"/>
      </w:divBdr>
    </w:div>
    <w:div w:id="1710063191">
      <w:bodyDiv w:val="1"/>
      <w:marLeft w:val="0"/>
      <w:marRight w:val="0"/>
      <w:marTop w:val="0"/>
      <w:marBottom w:val="0"/>
      <w:divBdr>
        <w:top w:val="none" w:sz="0" w:space="0" w:color="auto"/>
        <w:left w:val="none" w:sz="0" w:space="0" w:color="auto"/>
        <w:bottom w:val="none" w:sz="0" w:space="0" w:color="auto"/>
        <w:right w:val="none" w:sz="0" w:space="0" w:color="auto"/>
      </w:divBdr>
    </w:div>
    <w:div w:id="1715888814">
      <w:bodyDiv w:val="1"/>
      <w:marLeft w:val="0"/>
      <w:marRight w:val="0"/>
      <w:marTop w:val="0"/>
      <w:marBottom w:val="0"/>
      <w:divBdr>
        <w:top w:val="none" w:sz="0" w:space="0" w:color="auto"/>
        <w:left w:val="none" w:sz="0" w:space="0" w:color="auto"/>
        <w:bottom w:val="none" w:sz="0" w:space="0" w:color="auto"/>
        <w:right w:val="none" w:sz="0" w:space="0" w:color="auto"/>
      </w:divBdr>
    </w:div>
    <w:div w:id="1721631402">
      <w:bodyDiv w:val="1"/>
      <w:marLeft w:val="0"/>
      <w:marRight w:val="0"/>
      <w:marTop w:val="0"/>
      <w:marBottom w:val="0"/>
      <w:divBdr>
        <w:top w:val="none" w:sz="0" w:space="0" w:color="auto"/>
        <w:left w:val="none" w:sz="0" w:space="0" w:color="auto"/>
        <w:bottom w:val="none" w:sz="0" w:space="0" w:color="auto"/>
        <w:right w:val="none" w:sz="0" w:space="0" w:color="auto"/>
      </w:divBdr>
    </w:div>
    <w:div w:id="1721637643">
      <w:bodyDiv w:val="1"/>
      <w:marLeft w:val="0"/>
      <w:marRight w:val="0"/>
      <w:marTop w:val="0"/>
      <w:marBottom w:val="0"/>
      <w:divBdr>
        <w:top w:val="none" w:sz="0" w:space="0" w:color="auto"/>
        <w:left w:val="none" w:sz="0" w:space="0" w:color="auto"/>
        <w:bottom w:val="none" w:sz="0" w:space="0" w:color="auto"/>
        <w:right w:val="none" w:sz="0" w:space="0" w:color="auto"/>
      </w:divBdr>
    </w:div>
    <w:div w:id="1723213929">
      <w:bodyDiv w:val="1"/>
      <w:marLeft w:val="0"/>
      <w:marRight w:val="0"/>
      <w:marTop w:val="0"/>
      <w:marBottom w:val="0"/>
      <w:divBdr>
        <w:top w:val="none" w:sz="0" w:space="0" w:color="auto"/>
        <w:left w:val="none" w:sz="0" w:space="0" w:color="auto"/>
        <w:bottom w:val="none" w:sz="0" w:space="0" w:color="auto"/>
        <w:right w:val="none" w:sz="0" w:space="0" w:color="auto"/>
      </w:divBdr>
    </w:div>
    <w:div w:id="1730568125">
      <w:bodyDiv w:val="1"/>
      <w:marLeft w:val="0"/>
      <w:marRight w:val="0"/>
      <w:marTop w:val="0"/>
      <w:marBottom w:val="0"/>
      <w:divBdr>
        <w:top w:val="none" w:sz="0" w:space="0" w:color="auto"/>
        <w:left w:val="none" w:sz="0" w:space="0" w:color="auto"/>
        <w:bottom w:val="none" w:sz="0" w:space="0" w:color="auto"/>
        <w:right w:val="none" w:sz="0" w:space="0" w:color="auto"/>
      </w:divBdr>
    </w:div>
    <w:div w:id="1735422145">
      <w:bodyDiv w:val="1"/>
      <w:marLeft w:val="0"/>
      <w:marRight w:val="0"/>
      <w:marTop w:val="0"/>
      <w:marBottom w:val="0"/>
      <w:divBdr>
        <w:top w:val="none" w:sz="0" w:space="0" w:color="auto"/>
        <w:left w:val="none" w:sz="0" w:space="0" w:color="auto"/>
        <w:bottom w:val="none" w:sz="0" w:space="0" w:color="auto"/>
        <w:right w:val="none" w:sz="0" w:space="0" w:color="auto"/>
      </w:divBdr>
    </w:div>
    <w:div w:id="1735662645">
      <w:bodyDiv w:val="1"/>
      <w:marLeft w:val="0"/>
      <w:marRight w:val="0"/>
      <w:marTop w:val="0"/>
      <w:marBottom w:val="0"/>
      <w:divBdr>
        <w:top w:val="none" w:sz="0" w:space="0" w:color="auto"/>
        <w:left w:val="none" w:sz="0" w:space="0" w:color="auto"/>
        <w:bottom w:val="none" w:sz="0" w:space="0" w:color="auto"/>
        <w:right w:val="none" w:sz="0" w:space="0" w:color="auto"/>
      </w:divBdr>
    </w:div>
    <w:div w:id="1738934717">
      <w:bodyDiv w:val="1"/>
      <w:marLeft w:val="0"/>
      <w:marRight w:val="0"/>
      <w:marTop w:val="0"/>
      <w:marBottom w:val="0"/>
      <w:divBdr>
        <w:top w:val="none" w:sz="0" w:space="0" w:color="auto"/>
        <w:left w:val="none" w:sz="0" w:space="0" w:color="auto"/>
        <w:bottom w:val="none" w:sz="0" w:space="0" w:color="auto"/>
        <w:right w:val="none" w:sz="0" w:space="0" w:color="auto"/>
      </w:divBdr>
    </w:div>
    <w:div w:id="1744987223">
      <w:bodyDiv w:val="1"/>
      <w:marLeft w:val="0"/>
      <w:marRight w:val="0"/>
      <w:marTop w:val="0"/>
      <w:marBottom w:val="0"/>
      <w:divBdr>
        <w:top w:val="none" w:sz="0" w:space="0" w:color="auto"/>
        <w:left w:val="none" w:sz="0" w:space="0" w:color="auto"/>
        <w:bottom w:val="none" w:sz="0" w:space="0" w:color="auto"/>
        <w:right w:val="none" w:sz="0" w:space="0" w:color="auto"/>
      </w:divBdr>
    </w:div>
    <w:div w:id="1750542968">
      <w:bodyDiv w:val="1"/>
      <w:marLeft w:val="0"/>
      <w:marRight w:val="0"/>
      <w:marTop w:val="0"/>
      <w:marBottom w:val="0"/>
      <w:divBdr>
        <w:top w:val="none" w:sz="0" w:space="0" w:color="auto"/>
        <w:left w:val="none" w:sz="0" w:space="0" w:color="auto"/>
        <w:bottom w:val="none" w:sz="0" w:space="0" w:color="auto"/>
        <w:right w:val="none" w:sz="0" w:space="0" w:color="auto"/>
      </w:divBdr>
    </w:div>
    <w:div w:id="1753971236">
      <w:bodyDiv w:val="1"/>
      <w:marLeft w:val="0"/>
      <w:marRight w:val="0"/>
      <w:marTop w:val="0"/>
      <w:marBottom w:val="0"/>
      <w:divBdr>
        <w:top w:val="none" w:sz="0" w:space="0" w:color="auto"/>
        <w:left w:val="none" w:sz="0" w:space="0" w:color="auto"/>
        <w:bottom w:val="none" w:sz="0" w:space="0" w:color="auto"/>
        <w:right w:val="none" w:sz="0" w:space="0" w:color="auto"/>
      </w:divBdr>
    </w:div>
    <w:div w:id="1765540006">
      <w:bodyDiv w:val="1"/>
      <w:marLeft w:val="0"/>
      <w:marRight w:val="0"/>
      <w:marTop w:val="0"/>
      <w:marBottom w:val="0"/>
      <w:divBdr>
        <w:top w:val="none" w:sz="0" w:space="0" w:color="auto"/>
        <w:left w:val="none" w:sz="0" w:space="0" w:color="auto"/>
        <w:bottom w:val="none" w:sz="0" w:space="0" w:color="auto"/>
        <w:right w:val="none" w:sz="0" w:space="0" w:color="auto"/>
      </w:divBdr>
    </w:div>
    <w:div w:id="1769354057">
      <w:bodyDiv w:val="1"/>
      <w:marLeft w:val="0"/>
      <w:marRight w:val="0"/>
      <w:marTop w:val="0"/>
      <w:marBottom w:val="0"/>
      <w:divBdr>
        <w:top w:val="none" w:sz="0" w:space="0" w:color="auto"/>
        <w:left w:val="none" w:sz="0" w:space="0" w:color="auto"/>
        <w:bottom w:val="none" w:sz="0" w:space="0" w:color="auto"/>
        <w:right w:val="none" w:sz="0" w:space="0" w:color="auto"/>
      </w:divBdr>
    </w:div>
    <w:div w:id="1774277462">
      <w:bodyDiv w:val="1"/>
      <w:marLeft w:val="0"/>
      <w:marRight w:val="0"/>
      <w:marTop w:val="0"/>
      <w:marBottom w:val="0"/>
      <w:divBdr>
        <w:top w:val="none" w:sz="0" w:space="0" w:color="auto"/>
        <w:left w:val="none" w:sz="0" w:space="0" w:color="auto"/>
        <w:bottom w:val="none" w:sz="0" w:space="0" w:color="auto"/>
        <w:right w:val="none" w:sz="0" w:space="0" w:color="auto"/>
      </w:divBdr>
    </w:div>
    <w:div w:id="1781682620">
      <w:bodyDiv w:val="1"/>
      <w:marLeft w:val="0"/>
      <w:marRight w:val="0"/>
      <w:marTop w:val="0"/>
      <w:marBottom w:val="0"/>
      <w:divBdr>
        <w:top w:val="none" w:sz="0" w:space="0" w:color="auto"/>
        <w:left w:val="none" w:sz="0" w:space="0" w:color="auto"/>
        <w:bottom w:val="none" w:sz="0" w:space="0" w:color="auto"/>
        <w:right w:val="none" w:sz="0" w:space="0" w:color="auto"/>
      </w:divBdr>
    </w:div>
    <w:div w:id="1783763423">
      <w:bodyDiv w:val="1"/>
      <w:marLeft w:val="0"/>
      <w:marRight w:val="0"/>
      <w:marTop w:val="0"/>
      <w:marBottom w:val="0"/>
      <w:divBdr>
        <w:top w:val="none" w:sz="0" w:space="0" w:color="auto"/>
        <w:left w:val="none" w:sz="0" w:space="0" w:color="auto"/>
        <w:bottom w:val="none" w:sz="0" w:space="0" w:color="auto"/>
        <w:right w:val="none" w:sz="0" w:space="0" w:color="auto"/>
      </w:divBdr>
    </w:div>
    <w:div w:id="1790317853">
      <w:bodyDiv w:val="1"/>
      <w:marLeft w:val="0"/>
      <w:marRight w:val="0"/>
      <w:marTop w:val="0"/>
      <w:marBottom w:val="0"/>
      <w:divBdr>
        <w:top w:val="none" w:sz="0" w:space="0" w:color="auto"/>
        <w:left w:val="none" w:sz="0" w:space="0" w:color="auto"/>
        <w:bottom w:val="none" w:sz="0" w:space="0" w:color="auto"/>
        <w:right w:val="none" w:sz="0" w:space="0" w:color="auto"/>
      </w:divBdr>
    </w:div>
    <w:div w:id="1792164389">
      <w:bodyDiv w:val="1"/>
      <w:marLeft w:val="0"/>
      <w:marRight w:val="0"/>
      <w:marTop w:val="0"/>
      <w:marBottom w:val="0"/>
      <w:divBdr>
        <w:top w:val="none" w:sz="0" w:space="0" w:color="auto"/>
        <w:left w:val="none" w:sz="0" w:space="0" w:color="auto"/>
        <w:bottom w:val="none" w:sz="0" w:space="0" w:color="auto"/>
        <w:right w:val="none" w:sz="0" w:space="0" w:color="auto"/>
      </w:divBdr>
    </w:div>
    <w:div w:id="1793787501">
      <w:bodyDiv w:val="1"/>
      <w:marLeft w:val="0"/>
      <w:marRight w:val="0"/>
      <w:marTop w:val="0"/>
      <w:marBottom w:val="0"/>
      <w:divBdr>
        <w:top w:val="none" w:sz="0" w:space="0" w:color="auto"/>
        <w:left w:val="none" w:sz="0" w:space="0" w:color="auto"/>
        <w:bottom w:val="none" w:sz="0" w:space="0" w:color="auto"/>
        <w:right w:val="none" w:sz="0" w:space="0" w:color="auto"/>
      </w:divBdr>
    </w:div>
    <w:div w:id="1811823481">
      <w:bodyDiv w:val="1"/>
      <w:marLeft w:val="0"/>
      <w:marRight w:val="0"/>
      <w:marTop w:val="0"/>
      <w:marBottom w:val="0"/>
      <w:divBdr>
        <w:top w:val="none" w:sz="0" w:space="0" w:color="auto"/>
        <w:left w:val="none" w:sz="0" w:space="0" w:color="auto"/>
        <w:bottom w:val="none" w:sz="0" w:space="0" w:color="auto"/>
        <w:right w:val="none" w:sz="0" w:space="0" w:color="auto"/>
      </w:divBdr>
    </w:div>
    <w:div w:id="1812749181">
      <w:bodyDiv w:val="1"/>
      <w:marLeft w:val="0"/>
      <w:marRight w:val="0"/>
      <w:marTop w:val="0"/>
      <w:marBottom w:val="0"/>
      <w:divBdr>
        <w:top w:val="none" w:sz="0" w:space="0" w:color="auto"/>
        <w:left w:val="none" w:sz="0" w:space="0" w:color="auto"/>
        <w:bottom w:val="none" w:sz="0" w:space="0" w:color="auto"/>
        <w:right w:val="none" w:sz="0" w:space="0" w:color="auto"/>
      </w:divBdr>
    </w:div>
    <w:div w:id="1814828359">
      <w:bodyDiv w:val="1"/>
      <w:marLeft w:val="0"/>
      <w:marRight w:val="0"/>
      <w:marTop w:val="0"/>
      <w:marBottom w:val="0"/>
      <w:divBdr>
        <w:top w:val="none" w:sz="0" w:space="0" w:color="auto"/>
        <w:left w:val="none" w:sz="0" w:space="0" w:color="auto"/>
        <w:bottom w:val="none" w:sz="0" w:space="0" w:color="auto"/>
        <w:right w:val="none" w:sz="0" w:space="0" w:color="auto"/>
      </w:divBdr>
    </w:div>
    <w:div w:id="1824269631">
      <w:bodyDiv w:val="1"/>
      <w:marLeft w:val="0"/>
      <w:marRight w:val="0"/>
      <w:marTop w:val="0"/>
      <w:marBottom w:val="0"/>
      <w:divBdr>
        <w:top w:val="none" w:sz="0" w:space="0" w:color="auto"/>
        <w:left w:val="none" w:sz="0" w:space="0" w:color="auto"/>
        <w:bottom w:val="none" w:sz="0" w:space="0" w:color="auto"/>
        <w:right w:val="none" w:sz="0" w:space="0" w:color="auto"/>
      </w:divBdr>
    </w:div>
    <w:div w:id="1824269950">
      <w:bodyDiv w:val="1"/>
      <w:marLeft w:val="0"/>
      <w:marRight w:val="0"/>
      <w:marTop w:val="0"/>
      <w:marBottom w:val="0"/>
      <w:divBdr>
        <w:top w:val="none" w:sz="0" w:space="0" w:color="auto"/>
        <w:left w:val="none" w:sz="0" w:space="0" w:color="auto"/>
        <w:bottom w:val="none" w:sz="0" w:space="0" w:color="auto"/>
        <w:right w:val="none" w:sz="0" w:space="0" w:color="auto"/>
      </w:divBdr>
    </w:div>
    <w:div w:id="1827628841">
      <w:bodyDiv w:val="1"/>
      <w:marLeft w:val="0"/>
      <w:marRight w:val="0"/>
      <w:marTop w:val="0"/>
      <w:marBottom w:val="0"/>
      <w:divBdr>
        <w:top w:val="none" w:sz="0" w:space="0" w:color="auto"/>
        <w:left w:val="none" w:sz="0" w:space="0" w:color="auto"/>
        <w:bottom w:val="none" w:sz="0" w:space="0" w:color="auto"/>
        <w:right w:val="none" w:sz="0" w:space="0" w:color="auto"/>
      </w:divBdr>
    </w:div>
    <w:div w:id="1833596539">
      <w:bodyDiv w:val="1"/>
      <w:marLeft w:val="0"/>
      <w:marRight w:val="0"/>
      <w:marTop w:val="0"/>
      <w:marBottom w:val="0"/>
      <w:divBdr>
        <w:top w:val="none" w:sz="0" w:space="0" w:color="auto"/>
        <w:left w:val="none" w:sz="0" w:space="0" w:color="auto"/>
        <w:bottom w:val="none" w:sz="0" w:space="0" w:color="auto"/>
        <w:right w:val="none" w:sz="0" w:space="0" w:color="auto"/>
      </w:divBdr>
    </w:div>
    <w:div w:id="1838228761">
      <w:bodyDiv w:val="1"/>
      <w:marLeft w:val="0"/>
      <w:marRight w:val="0"/>
      <w:marTop w:val="0"/>
      <w:marBottom w:val="0"/>
      <w:divBdr>
        <w:top w:val="none" w:sz="0" w:space="0" w:color="auto"/>
        <w:left w:val="none" w:sz="0" w:space="0" w:color="auto"/>
        <w:bottom w:val="none" w:sz="0" w:space="0" w:color="auto"/>
        <w:right w:val="none" w:sz="0" w:space="0" w:color="auto"/>
      </w:divBdr>
    </w:div>
    <w:div w:id="1842045486">
      <w:bodyDiv w:val="1"/>
      <w:marLeft w:val="0"/>
      <w:marRight w:val="0"/>
      <w:marTop w:val="0"/>
      <w:marBottom w:val="0"/>
      <w:divBdr>
        <w:top w:val="none" w:sz="0" w:space="0" w:color="auto"/>
        <w:left w:val="none" w:sz="0" w:space="0" w:color="auto"/>
        <w:bottom w:val="none" w:sz="0" w:space="0" w:color="auto"/>
        <w:right w:val="none" w:sz="0" w:space="0" w:color="auto"/>
      </w:divBdr>
    </w:div>
    <w:div w:id="1844516535">
      <w:bodyDiv w:val="1"/>
      <w:marLeft w:val="0"/>
      <w:marRight w:val="0"/>
      <w:marTop w:val="0"/>
      <w:marBottom w:val="0"/>
      <w:divBdr>
        <w:top w:val="none" w:sz="0" w:space="0" w:color="auto"/>
        <w:left w:val="none" w:sz="0" w:space="0" w:color="auto"/>
        <w:bottom w:val="none" w:sz="0" w:space="0" w:color="auto"/>
        <w:right w:val="none" w:sz="0" w:space="0" w:color="auto"/>
      </w:divBdr>
    </w:div>
    <w:div w:id="1849099488">
      <w:bodyDiv w:val="1"/>
      <w:marLeft w:val="0"/>
      <w:marRight w:val="0"/>
      <w:marTop w:val="0"/>
      <w:marBottom w:val="0"/>
      <w:divBdr>
        <w:top w:val="none" w:sz="0" w:space="0" w:color="auto"/>
        <w:left w:val="none" w:sz="0" w:space="0" w:color="auto"/>
        <w:bottom w:val="none" w:sz="0" w:space="0" w:color="auto"/>
        <w:right w:val="none" w:sz="0" w:space="0" w:color="auto"/>
      </w:divBdr>
    </w:div>
    <w:div w:id="1857230586">
      <w:bodyDiv w:val="1"/>
      <w:marLeft w:val="0"/>
      <w:marRight w:val="0"/>
      <w:marTop w:val="0"/>
      <w:marBottom w:val="0"/>
      <w:divBdr>
        <w:top w:val="none" w:sz="0" w:space="0" w:color="auto"/>
        <w:left w:val="none" w:sz="0" w:space="0" w:color="auto"/>
        <w:bottom w:val="none" w:sz="0" w:space="0" w:color="auto"/>
        <w:right w:val="none" w:sz="0" w:space="0" w:color="auto"/>
      </w:divBdr>
    </w:div>
    <w:div w:id="1867480444">
      <w:bodyDiv w:val="1"/>
      <w:marLeft w:val="0"/>
      <w:marRight w:val="0"/>
      <w:marTop w:val="0"/>
      <w:marBottom w:val="0"/>
      <w:divBdr>
        <w:top w:val="none" w:sz="0" w:space="0" w:color="auto"/>
        <w:left w:val="none" w:sz="0" w:space="0" w:color="auto"/>
        <w:bottom w:val="none" w:sz="0" w:space="0" w:color="auto"/>
        <w:right w:val="none" w:sz="0" w:space="0" w:color="auto"/>
      </w:divBdr>
    </w:div>
    <w:div w:id="1877162207">
      <w:bodyDiv w:val="1"/>
      <w:marLeft w:val="0"/>
      <w:marRight w:val="0"/>
      <w:marTop w:val="0"/>
      <w:marBottom w:val="0"/>
      <w:divBdr>
        <w:top w:val="none" w:sz="0" w:space="0" w:color="auto"/>
        <w:left w:val="none" w:sz="0" w:space="0" w:color="auto"/>
        <w:bottom w:val="none" w:sz="0" w:space="0" w:color="auto"/>
        <w:right w:val="none" w:sz="0" w:space="0" w:color="auto"/>
      </w:divBdr>
    </w:div>
    <w:div w:id="1877503512">
      <w:bodyDiv w:val="1"/>
      <w:marLeft w:val="0"/>
      <w:marRight w:val="0"/>
      <w:marTop w:val="0"/>
      <w:marBottom w:val="0"/>
      <w:divBdr>
        <w:top w:val="none" w:sz="0" w:space="0" w:color="auto"/>
        <w:left w:val="none" w:sz="0" w:space="0" w:color="auto"/>
        <w:bottom w:val="none" w:sz="0" w:space="0" w:color="auto"/>
        <w:right w:val="none" w:sz="0" w:space="0" w:color="auto"/>
      </w:divBdr>
    </w:div>
    <w:div w:id="1897858576">
      <w:bodyDiv w:val="1"/>
      <w:marLeft w:val="0"/>
      <w:marRight w:val="0"/>
      <w:marTop w:val="0"/>
      <w:marBottom w:val="0"/>
      <w:divBdr>
        <w:top w:val="none" w:sz="0" w:space="0" w:color="auto"/>
        <w:left w:val="none" w:sz="0" w:space="0" w:color="auto"/>
        <w:bottom w:val="none" w:sz="0" w:space="0" w:color="auto"/>
        <w:right w:val="none" w:sz="0" w:space="0" w:color="auto"/>
      </w:divBdr>
    </w:div>
    <w:div w:id="1913654979">
      <w:bodyDiv w:val="1"/>
      <w:marLeft w:val="0"/>
      <w:marRight w:val="0"/>
      <w:marTop w:val="0"/>
      <w:marBottom w:val="0"/>
      <w:divBdr>
        <w:top w:val="none" w:sz="0" w:space="0" w:color="auto"/>
        <w:left w:val="none" w:sz="0" w:space="0" w:color="auto"/>
        <w:bottom w:val="none" w:sz="0" w:space="0" w:color="auto"/>
        <w:right w:val="none" w:sz="0" w:space="0" w:color="auto"/>
      </w:divBdr>
    </w:div>
    <w:div w:id="1915551885">
      <w:bodyDiv w:val="1"/>
      <w:marLeft w:val="0"/>
      <w:marRight w:val="0"/>
      <w:marTop w:val="0"/>
      <w:marBottom w:val="0"/>
      <w:divBdr>
        <w:top w:val="none" w:sz="0" w:space="0" w:color="auto"/>
        <w:left w:val="none" w:sz="0" w:space="0" w:color="auto"/>
        <w:bottom w:val="none" w:sz="0" w:space="0" w:color="auto"/>
        <w:right w:val="none" w:sz="0" w:space="0" w:color="auto"/>
      </w:divBdr>
    </w:div>
    <w:div w:id="1916937666">
      <w:bodyDiv w:val="1"/>
      <w:marLeft w:val="0"/>
      <w:marRight w:val="0"/>
      <w:marTop w:val="0"/>
      <w:marBottom w:val="0"/>
      <w:divBdr>
        <w:top w:val="none" w:sz="0" w:space="0" w:color="auto"/>
        <w:left w:val="none" w:sz="0" w:space="0" w:color="auto"/>
        <w:bottom w:val="none" w:sz="0" w:space="0" w:color="auto"/>
        <w:right w:val="none" w:sz="0" w:space="0" w:color="auto"/>
      </w:divBdr>
    </w:div>
    <w:div w:id="1919048490">
      <w:bodyDiv w:val="1"/>
      <w:marLeft w:val="0"/>
      <w:marRight w:val="0"/>
      <w:marTop w:val="0"/>
      <w:marBottom w:val="0"/>
      <w:divBdr>
        <w:top w:val="none" w:sz="0" w:space="0" w:color="auto"/>
        <w:left w:val="none" w:sz="0" w:space="0" w:color="auto"/>
        <w:bottom w:val="none" w:sz="0" w:space="0" w:color="auto"/>
        <w:right w:val="none" w:sz="0" w:space="0" w:color="auto"/>
      </w:divBdr>
    </w:div>
    <w:div w:id="1920289583">
      <w:bodyDiv w:val="1"/>
      <w:marLeft w:val="0"/>
      <w:marRight w:val="0"/>
      <w:marTop w:val="0"/>
      <w:marBottom w:val="0"/>
      <w:divBdr>
        <w:top w:val="none" w:sz="0" w:space="0" w:color="auto"/>
        <w:left w:val="none" w:sz="0" w:space="0" w:color="auto"/>
        <w:bottom w:val="none" w:sz="0" w:space="0" w:color="auto"/>
        <w:right w:val="none" w:sz="0" w:space="0" w:color="auto"/>
      </w:divBdr>
    </w:div>
    <w:div w:id="1920750504">
      <w:bodyDiv w:val="1"/>
      <w:marLeft w:val="0"/>
      <w:marRight w:val="0"/>
      <w:marTop w:val="0"/>
      <w:marBottom w:val="0"/>
      <w:divBdr>
        <w:top w:val="none" w:sz="0" w:space="0" w:color="auto"/>
        <w:left w:val="none" w:sz="0" w:space="0" w:color="auto"/>
        <w:bottom w:val="none" w:sz="0" w:space="0" w:color="auto"/>
        <w:right w:val="none" w:sz="0" w:space="0" w:color="auto"/>
      </w:divBdr>
    </w:div>
    <w:div w:id="1923054507">
      <w:bodyDiv w:val="1"/>
      <w:marLeft w:val="0"/>
      <w:marRight w:val="0"/>
      <w:marTop w:val="0"/>
      <w:marBottom w:val="0"/>
      <w:divBdr>
        <w:top w:val="none" w:sz="0" w:space="0" w:color="auto"/>
        <w:left w:val="none" w:sz="0" w:space="0" w:color="auto"/>
        <w:bottom w:val="none" w:sz="0" w:space="0" w:color="auto"/>
        <w:right w:val="none" w:sz="0" w:space="0" w:color="auto"/>
      </w:divBdr>
    </w:div>
    <w:div w:id="1941208715">
      <w:bodyDiv w:val="1"/>
      <w:marLeft w:val="0"/>
      <w:marRight w:val="0"/>
      <w:marTop w:val="0"/>
      <w:marBottom w:val="0"/>
      <w:divBdr>
        <w:top w:val="none" w:sz="0" w:space="0" w:color="auto"/>
        <w:left w:val="none" w:sz="0" w:space="0" w:color="auto"/>
        <w:bottom w:val="none" w:sz="0" w:space="0" w:color="auto"/>
        <w:right w:val="none" w:sz="0" w:space="0" w:color="auto"/>
      </w:divBdr>
    </w:div>
    <w:div w:id="1952278097">
      <w:bodyDiv w:val="1"/>
      <w:marLeft w:val="0"/>
      <w:marRight w:val="0"/>
      <w:marTop w:val="0"/>
      <w:marBottom w:val="0"/>
      <w:divBdr>
        <w:top w:val="none" w:sz="0" w:space="0" w:color="auto"/>
        <w:left w:val="none" w:sz="0" w:space="0" w:color="auto"/>
        <w:bottom w:val="none" w:sz="0" w:space="0" w:color="auto"/>
        <w:right w:val="none" w:sz="0" w:space="0" w:color="auto"/>
      </w:divBdr>
    </w:div>
    <w:div w:id="1958370848">
      <w:bodyDiv w:val="1"/>
      <w:marLeft w:val="0"/>
      <w:marRight w:val="0"/>
      <w:marTop w:val="0"/>
      <w:marBottom w:val="0"/>
      <w:divBdr>
        <w:top w:val="none" w:sz="0" w:space="0" w:color="auto"/>
        <w:left w:val="none" w:sz="0" w:space="0" w:color="auto"/>
        <w:bottom w:val="none" w:sz="0" w:space="0" w:color="auto"/>
        <w:right w:val="none" w:sz="0" w:space="0" w:color="auto"/>
      </w:divBdr>
    </w:div>
    <w:div w:id="1983191459">
      <w:bodyDiv w:val="1"/>
      <w:marLeft w:val="0"/>
      <w:marRight w:val="0"/>
      <w:marTop w:val="0"/>
      <w:marBottom w:val="0"/>
      <w:divBdr>
        <w:top w:val="none" w:sz="0" w:space="0" w:color="auto"/>
        <w:left w:val="none" w:sz="0" w:space="0" w:color="auto"/>
        <w:bottom w:val="none" w:sz="0" w:space="0" w:color="auto"/>
        <w:right w:val="none" w:sz="0" w:space="0" w:color="auto"/>
      </w:divBdr>
    </w:div>
    <w:div w:id="2002345709">
      <w:bodyDiv w:val="1"/>
      <w:marLeft w:val="0"/>
      <w:marRight w:val="0"/>
      <w:marTop w:val="0"/>
      <w:marBottom w:val="0"/>
      <w:divBdr>
        <w:top w:val="none" w:sz="0" w:space="0" w:color="auto"/>
        <w:left w:val="none" w:sz="0" w:space="0" w:color="auto"/>
        <w:bottom w:val="none" w:sz="0" w:space="0" w:color="auto"/>
        <w:right w:val="none" w:sz="0" w:space="0" w:color="auto"/>
      </w:divBdr>
    </w:div>
    <w:div w:id="2003656825">
      <w:bodyDiv w:val="1"/>
      <w:marLeft w:val="0"/>
      <w:marRight w:val="0"/>
      <w:marTop w:val="0"/>
      <w:marBottom w:val="0"/>
      <w:divBdr>
        <w:top w:val="none" w:sz="0" w:space="0" w:color="auto"/>
        <w:left w:val="none" w:sz="0" w:space="0" w:color="auto"/>
        <w:bottom w:val="none" w:sz="0" w:space="0" w:color="auto"/>
        <w:right w:val="none" w:sz="0" w:space="0" w:color="auto"/>
      </w:divBdr>
    </w:div>
    <w:div w:id="2004240171">
      <w:bodyDiv w:val="1"/>
      <w:marLeft w:val="0"/>
      <w:marRight w:val="0"/>
      <w:marTop w:val="0"/>
      <w:marBottom w:val="0"/>
      <w:divBdr>
        <w:top w:val="none" w:sz="0" w:space="0" w:color="auto"/>
        <w:left w:val="none" w:sz="0" w:space="0" w:color="auto"/>
        <w:bottom w:val="none" w:sz="0" w:space="0" w:color="auto"/>
        <w:right w:val="none" w:sz="0" w:space="0" w:color="auto"/>
      </w:divBdr>
    </w:div>
    <w:div w:id="2009290499">
      <w:bodyDiv w:val="1"/>
      <w:marLeft w:val="0"/>
      <w:marRight w:val="0"/>
      <w:marTop w:val="0"/>
      <w:marBottom w:val="0"/>
      <w:divBdr>
        <w:top w:val="none" w:sz="0" w:space="0" w:color="auto"/>
        <w:left w:val="none" w:sz="0" w:space="0" w:color="auto"/>
        <w:bottom w:val="none" w:sz="0" w:space="0" w:color="auto"/>
        <w:right w:val="none" w:sz="0" w:space="0" w:color="auto"/>
      </w:divBdr>
    </w:div>
    <w:div w:id="2013219571">
      <w:bodyDiv w:val="1"/>
      <w:marLeft w:val="0"/>
      <w:marRight w:val="0"/>
      <w:marTop w:val="0"/>
      <w:marBottom w:val="0"/>
      <w:divBdr>
        <w:top w:val="none" w:sz="0" w:space="0" w:color="auto"/>
        <w:left w:val="none" w:sz="0" w:space="0" w:color="auto"/>
        <w:bottom w:val="none" w:sz="0" w:space="0" w:color="auto"/>
        <w:right w:val="none" w:sz="0" w:space="0" w:color="auto"/>
      </w:divBdr>
    </w:div>
    <w:div w:id="2014800303">
      <w:bodyDiv w:val="1"/>
      <w:marLeft w:val="0"/>
      <w:marRight w:val="0"/>
      <w:marTop w:val="0"/>
      <w:marBottom w:val="0"/>
      <w:divBdr>
        <w:top w:val="none" w:sz="0" w:space="0" w:color="auto"/>
        <w:left w:val="none" w:sz="0" w:space="0" w:color="auto"/>
        <w:bottom w:val="none" w:sz="0" w:space="0" w:color="auto"/>
        <w:right w:val="none" w:sz="0" w:space="0" w:color="auto"/>
      </w:divBdr>
    </w:div>
    <w:div w:id="2014871170">
      <w:bodyDiv w:val="1"/>
      <w:marLeft w:val="0"/>
      <w:marRight w:val="0"/>
      <w:marTop w:val="0"/>
      <w:marBottom w:val="0"/>
      <w:divBdr>
        <w:top w:val="none" w:sz="0" w:space="0" w:color="auto"/>
        <w:left w:val="none" w:sz="0" w:space="0" w:color="auto"/>
        <w:bottom w:val="none" w:sz="0" w:space="0" w:color="auto"/>
        <w:right w:val="none" w:sz="0" w:space="0" w:color="auto"/>
      </w:divBdr>
    </w:div>
    <w:div w:id="2015953646">
      <w:bodyDiv w:val="1"/>
      <w:marLeft w:val="0"/>
      <w:marRight w:val="0"/>
      <w:marTop w:val="0"/>
      <w:marBottom w:val="0"/>
      <w:divBdr>
        <w:top w:val="none" w:sz="0" w:space="0" w:color="auto"/>
        <w:left w:val="none" w:sz="0" w:space="0" w:color="auto"/>
        <w:bottom w:val="none" w:sz="0" w:space="0" w:color="auto"/>
        <w:right w:val="none" w:sz="0" w:space="0" w:color="auto"/>
      </w:divBdr>
    </w:div>
    <w:div w:id="2015960559">
      <w:bodyDiv w:val="1"/>
      <w:marLeft w:val="0"/>
      <w:marRight w:val="0"/>
      <w:marTop w:val="0"/>
      <w:marBottom w:val="0"/>
      <w:divBdr>
        <w:top w:val="none" w:sz="0" w:space="0" w:color="auto"/>
        <w:left w:val="none" w:sz="0" w:space="0" w:color="auto"/>
        <w:bottom w:val="none" w:sz="0" w:space="0" w:color="auto"/>
        <w:right w:val="none" w:sz="0" w:space="0" w:color="auto"/>
      </w:divBdr>
    </w:div>
    <w:div w:id="2017728332">
      <w:bodyDiv w:val="1"/>
      <w:marLeft w:val="0"/>
      <w:marRight w:val="0"/>
      <w:marTop w:val="0"/>
      <w:marBottom w:val="0"/>
      <w:divBdr>
        <w:top w:val="none" w:sz="0" w:space="0" w:color="auto"/>
        <w:left w:val="none" w:sz="0" w:space="0" w:color="auto"/>
        <w:bottom w:val="none" w:sz="0" w:space="0" w:color="auto"/>
        <w:right w:val="none" w:sz="0" w:space="0" w:color="auto"/>
      </w:divBdr>
    </w:div>
    <w:div w:id="2032873894">
      <w:bodyDiv w:val="1"/>
      <w:marLeft w:val="0"/>
      <w:marRight w:val="0"/>
      <w:marTop w:val="0"/>
      <w:marBottom w:val="0"/>
      <w:divBdr>
        <w:top w:val="none" w:sz="0" w:space="0" w:color="auto"/>
        <w:left w:val="none" w:sz="0" w:space="0" w:color="auto"/>
        <w:bottom w:val="none" w:sz="0" w:space="0" w:color="auto"/>
        <w:right w:val="none" w:sz="0" w:space="0" w:color="auto"/>
      </w:divBdr>
    </w:div>
    <w:div w:id="2034114129">
      <w:bodyDiv w:val="1"/>
      <w:marLeft w:val="0"/>
      <w:marRight w:val="0"/>
      <w:marTop w:val="0"/>
      <w:marBottom w:val="0"/>
      <w:divBdr>
        <w:top w:val="none" w:sz="0" w:space="0" w:color="auto"/>
        <w:left w:val="none" w:sz="0" w:space="0" w:color="auto"/>
        <w:bottom w:val="none" w:sz="0" w:space="0" w:color="auto"/>
        <w:right w:val="none" w:sz="0" w:space="0" w:color="auto"/>
      </w:divBdr>
    </w:div>
    <w:div w:id="2060932813">
      <w:bodyDiv w:val="1"/>
      <w:marLeft w:val="0"/>
      <w:marRight w:val="0"/>
      <w:marTop w:val="0"/>
      <w:marBottom w:val="0"/>
      <w:divBdr>
        <w:top w:val="none" w:sz="0" w:space="0" w:color="auto"/>
        <w:left w:val="none" w:sz="0" w:space="0" w:color="auto"/>
        <w:bottom w:val="none" w:sz="0" w:space="0" w:color="auto"/>
        <w:right w:val="none" w:sz="0" w:space="0" w:color="auto"/>
      </w:divBdr>
    </w:div>
    <w:div w:id="2063284971">
      <w:bodyDiv w:val="1"/>
      <w:marLeft w:val="0"/>
      <w:marRight w:val="0"/>
      <w:marTop w:val="0"/>
      <w:marBottom w:val="0"/>
      <w:divBdr>
        <w:top w:val="none" w:sz="0" w:space="0" w:color="auto"/>
        <w:left w:val="none" w:sz="0" w:space="0" w:color="auto"/>
        <w:bottom w:val="none" w:sz="0" w:space="0" w:color="auto"/>
        <w:right w:val="none" w:sz="0" w:space="0" w:color="auto"/>
      </w:divBdr>
    </w:div>
    <w:div w:id="2083597820">
      <w:bodyDiv w:val="1"/>
      <w:marLeft w:val="0"/>
      <w:marRight w:val="0"/>
      <w:marTop w:val="0"/>
      <w:marBottom w:val="0"/>
      <w:divBdr>
        <w:top w:val="none" w:sz="0" w:space="0" w:color="auto"/>
        <w:left w:val="none" w:sz="0" w:space="0" w:color="auto"/>
        <w:bottom w:val="none" w:sz="0" w:space="0" w:color="auto"/>
        <w:right w:val="none" w:sz="0" w:space="0" w:color="auto"/>
      </w:divBdr>
    </w:div>
    <w:div w:id="2086414725">
      <w:bodyDiv w:val="1"/>
      <w:marLeft w:val="0"/>
      <w:marRight w:val="0"/>
      <w:marTop w:val="0"/>
      <w:marBottom w:val="0"/>
      <w:divBdr>
        <w:top w:val="none" w:sz="0" w:space="0" w:color="auto"/>
        <w:left w:val="none" w:sz="0" w:space="0" w:color="auto"/>
        <w:bottom w:val="none" w:sz="0" w:space="0" w:color="auto"/>
        <w:right w:val="none" w:sz="0" w:space="0" w:color="auto"/>
      </w:divBdr>
    </w:div>
    <w:div w:id="2087530673">
      <w:bodyDiv w:val="1"/>
      <w:marLeft w:val="0"/>
      <w:marRight w:val="0"/>
      <w:marTop w:val="0"/>
      <w:marBottom w:val="0"/>
      <w:divBdr>
        <w:top w:val="none" w:sz="0" w:space="0" w:color="auto"/>
        <w:left w:val="none" w:sz="0" w:space="0" w:color="auto"/>
        <w:bottom w:val="none" w:sz="0" w:space="0" w:color="auto"/>
        <w:right w:val="none" w:sz="0" w:space="0" w:color="auto"/>
      </w:divBdr>
    </w:div>
    <w:div w:id="2097246742">
      <w:bodyDiv w:val="1"/>
      <w:marLeft w:val="0"/>
      <w:marRight w:val="0"/>
      <w:marTop w:val="0"/>
      <w:marBottom w:val="0"/>
      <w:divBdr>
        <w:top w:val="none" w:sz="0" w:space="0" w:color="auto"/>
        <w:left w:val="none" w:sz="0" w:space="0" w:color="auto"/>
        <w:bottom w:val="none" w:sz="0" w:space="0" w:color="auto"/>
        <w:right w:val="none" w:sz="0" w:space="0" w:color="auto"/>
      </w:divBdr>
    </w:div>
    <w:div w:id="2103139463">
      <w:bodyDiv w:val="1"/>
      <w:marLeft w:val="0"/>
      <w:marRight w:val="0"/>
      <w:marTop w:val="0"/>
      <w:marBottom w:val="0"/>
      <w:divBdr>
        <w:top w:val="none" w:sz="0" w:space="0" w:color="auto"/>
        <w:left w:val="none" w:sz="0" w:space="0" w:color="auto"/>
        <w:bottom w:val="none" w:sz="0" w:space="0" w:color="auto"/>
        <w:right w:val="none" w:sz="0" w:space="0" w:color="auto"/>
      </w:divBdr>
    </w:div>
    <w:div w:id="2106488157">
      <w:bodyDiv w:val="1"/>
      <w:marLeft w:val="0"/>
      <w:marRight w:val="0"/>
      <w:marTop w:val="0"/>
      <w:marBottom w:val="0"/>
      <w:divBdr>
        <w:top w:val="none" w:sz="0" w:space="0" w:color="auto"/>
        <w:left w:val="none" w:sz="0" w:space="0" w:color="auto"/>
        <w:bottom w:val="none" w:sz="0" w:space="0" w:color="auto"/>
        <w:right w:val="none" w:sz="0" w:space="0" w:color="auto"/>
      </w:divBdr>
    </w:div>
    <w:div w:id="2111508422">
      <w:bodyDiv w:val="1"/>
      <w:marLeft w:val="0"/>
      <w:marRight w:val="0"/>
      <w:marTop w:val="0"/>
      <w:marBottom w:val="0"/>
      <w:divBdr>
        <w:top w:val="none" w:sz="0" w:space="0" w:color="auto"/>
        <w:left w:val="none" w:sz="0" w:space="0" w:color="auto"/>
        <w:bottom w:val="none" w:sz="0" w:space="0" w:color="auto"/>
        <w:right w:val="none" w:sz="0" w:space="0" w:color="auto"/>
      </w:divBdr>
    </w:div>
    <w:div w:id="2112894051">
      <w:bodyDiv w:val="1"/>
      <w:marLeft w:val="0"/>
      <w:marRight w:val="0"/>
      <w:marTop w:val="0"/>
      <w:marBottom w:val="0"/>
      <w:divBdr>
        <w:top w:val="none" w:sz="0" w:space="0" w:color="auto"/>
        <w:left w:val="none" w:sz="0" w:space="0" w:color="auto"/>
        <w:bottom w:val="none" w:sz="0" w:space="0" w:color="auto"/>
        <w:right w:val="none" w:sz="0" w:space="0" w:color="auto"/>
      </w:divBdr>
    </w:div>
    <w:div w:id="2113353052">
      <w:bodyDiv w:val="1"/>
      <w:marLeft w:val="0"/>
      <w:marRight w:val="0"/>
      <w:marTop w:val="0"/>
      <w:marBottom w:val="0"/>
      <w:divBdr>
        <w:top w:val="none" w:sz="0" w:space="0" w:color="auto"/>
        <w:left w:val="none" w:sz="0" w:space="0" w:color="auto"/>
        <w:bottom w:val="none" w:sz="0" w:space="0" w:color="auto"/>
        <w:right w:val="none" w:sz="0" w:space="0" w:color="auto"/>
      </w:divBdr>
    </w:div>
    <w:div w:id="2114857270">
      <w:bodyDiv w:val="1"/>
      <w:marLeft w:val="0"/>
      <w:marRight w:val="0"/>
      <w:marTop w:val="0"/>
      <w:marBottom w:val="0"/>
      <w:divBdr>
        <w:top w:val="none" w:sz="0" w:space="0" w:color="auto"/>
        <w:left w:val="none" w:sz="0" w:space="0" w:color="auto"/>
        <w:bottom w:val="none" w:sz="0" w:space="0" w:color="auto"/>
        <w:right w:val="none" w:sz="0" w:space="0" w:color="auto"/>
      </w:divBdr>
    </w:div>
    <w:div w:id="2116361835">
      <w:bodyDiv w:val="1"/>
      <w:marLeft w:val="0"/>
      <w:marRight w:val="0"/>
      <w:marTop w:val="0"/>
      <w:marBottom w:val="0"/>
      <w:divBdr>
        <w:top w:val="none" w:sz="0" w:space="0" w:color="auto"/>
        <w:left w:val="none" w:sz="0" w:space="0" w:color="auto"/>
        <w:bottom w:val="none" w:sz="0" w:space="0" w:color="auto"/>
        <w:right w:val="none" w:sz="0" w:space="0" w:color="auto"/>
      </w:divBdr>
    </w:div>
    <w:div w:id="2120877202">
      <w:bodyDiv w:val="1"/>
      <w:marLeft w:val="0"/>
      <w:marRight w:val="0"/>
      <w:marTop w:val="0"/>
      <w:marBottom w:val="0"/>
      <w:divBdr>
        <w:top w:val="none" w:sz="0" w:space="0" w:color="auto"/>
        <w:left w:val="none" w:sz="0" w:space="0" w:color="auto"/>
        <w:bottom w:val="none" w:sz="0" w:space="0" w:color="auto"/>
        <w:right w:val="none" w:sz="0" w:space="0" w:color="auto"/>
      </w:divBdr>
    </w:div>
    <w:div w:id="2125421081">
      <w:bodyDiv w:val="1"/>
      <w:marLeft w:val="0"/>
      <w:marRight w:val="0"/>
      <w:marTop w:val="0"/>
      <w:marBottom w:val="0"/>
      <w:divBdr>
        <w:top w:val="none" w:sz="0" w:space="0" w:color="auto"/>
        <w:left w:val="none" w:sz="0" w:space="0" w:color="auto"/>
        <w:bottom w:val="none" w:sz="0" w:space="0" w:color="auto"/>
        <w:right w:val="none" w:sz="0" w:space="0" w:color="auto"/>
      </w:divBdr>
    </w:div>
    <w:div w:id="2126658411">
      <w:bodyDiv w:val="1"/>
      <w:marLeft w:val="0"/>
      <w:marRight w:val="0"/>
      <w:marTop w:val="0"/>
      <w:marBottom w:val="0"/>
      <w:divBdr>
        <w:top w:val="none" w:sz="0" w:space="0" w:color="auto"/>
        <w:left w:val="none" w:sz="0" w:space="0" w:color="auto"/>
        <w:bottom w:val="none" w:sz="0" w:space="0" w:color="auto"/>
        <w:right w:val="none" w:sz="0" w:space="0" w:color="auto"/>
      </w:divBdr>
    </w:div>
    <w:div w:id="2139519936">
      <w:bodyDiv w:val="1"/>
      <w:marLeft w:val="0"/>
      <w:marRight w:val="0"/>
      <w:marTop w:val="0"/>
      <w:marBottom w:val="0"/>
      <w:divBdr>
        <w:top w:val="none" w:sz="0" w:space="0" w:color="auto"/>
        <w:left w:val="none" w:sz="0" w:space="0" w:color="auto"/>
        <w:bottom w:val="none" w:sz="0" w:space="0" w:color="auto"/>
        <w:right w:val="none" w:sz="0" w:space="0" w:color="auto"/>
      </w:divBdr>
    </w:div>
    <w:div w:id="214500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jpeg"/><Relationship Id="rId28" Type="http://schemas.microsoft.com/office/2011/relationships/people" Target="people.xml"/><Relationship Id="rId10" Type="http://schemas.openxmlformats.org/officeDocument/2006/relationships/diagramData" Target="diagrams/data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jpe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EB55A6-ABE8-B24A-B9B8-C6F0023412BB}" type="doc">
      <dgm:prSet loTypeId="urn:microsoft.com/office/officeart/2005/8/layout/default" loCatId="" qsTypeId="urn:microsoft.com/office/officeart/2005/8/quickstyle/simple1" qsCatId="simple" csTypeId="urn:microsoft.com/office/officeart/2005/8/colors/accent1_2" csCatId="accent1" phldr="1"/>
      <dgm:spPr/>
      <dgm:t>
        <a:bodyPr/>
        <a:lstStyle/>
        <a:p>
          <a:endParaRPr lang="en-US"/>
        </a:p>
      </dgm:t>
    </dgm:pt>
    <dgm:pt modelId="{298A9550-6ADD-824B-BBDD-226B764CCA8F}">
      <dgm:prSet phldrT="[Text]"/>
      <dgm:spPr>
        <a:solidFill>
          <a:schemeClr val="accent2"/>
        </a:solidFill>
        <a:effectLst>
          <a:glow rad="101600">
            <a:schemeClr val="accent4">
              <a:satMod val="175000"/>
              <a:alpha val="40000"/>
            </a:schemeClr>
          </a:glow>
        </a:effectLst>
        <a:scene3d>
          <a:camera prst="perspectiveAbove"/>
          <a:lightRig rig="threePt" dir="t"/>
        </a:scene3d>
      </dgm:spPr>
      <dgm:t>
        <a:bodyPr/>
        <a:lstStyle/>
        <a:p>
          <a:pPr algn="ctr"/>
          <a:r>
            <a:rPr lang="en-US"/>
            <a:t>Dispositivo de Hardware (Arduino)</a:t>
          </a:r>
        </a:p>
      </dgm:t>
    </dgm:pt>
    <dgm:pt modelId="{7E435BC8-596F-F241-83B4-8849D3EB1713}" type="parTrans" cxnId="{A0D25BC1-D85D-7D4D-B33D-419C5002FCE2}">
      <dgm:prSet/>
      <dgm:spPr/>
      <dgm:t>
        <a:bodyPr/>
        <a:lstStyle/>
        <a:p>
          <a:pPr algn="ctr"/>
          <a:endParaRPr lang="en-US"/>
        </a:p>
      </dgm:t>
    </dgm:pt>
    <dgm:pt modelId="{0AE40C91-1578-A943-9736-27BC3C1F6192}" type="sibTrans" cxnId="{A0D25BC1-D85D-7D4D-B33D-419C5002FCE2}">
      <dgm:prSet/>
      <dgm:spPr/>
      <dgm:t>
        <a:bodyPr/>
        <a:lstStyle/>
        <a:p>
          <a:pPr algn="ctr"/>
          <a:endParaRPr lang="en-US"/>
        </a:p>
      </dgm:t>
    </dgm:pt>
    <dgm:pt modelId="{004FC75F-BE0E-9147-8A50-53C8E5DCF40A}">
      <dgm:prSet phldrT="[Text]"/>
      <dgm:spPr>
        <a:solidFill>
          <a:srgbClr val="92D050"/>
        </a:solidFill>
        <a:effectLst>
          <a:glow rad="101600">
            <a:schemeClr val="accent4">
              <a:satMod val="175000"/>
              <a:alpha val="40000"/>
            </a:schemeClr>
          </a:glow>
        </a:effectLst>
        <a:scene3d>
          <a:camera prst="perspectiveAbove"/>
          <a:lightRig rig="threePt" dir="t"/>
        </a:scene3d>
      </dgm:spPr>
      <dgm:t>
        <a:bodyPr/>
        <a:lstStyle/>
        <a:p>
          <a:pPr algn="ctr"/>
          <a:r>
            <a:rPr lang="en-US"/>
            <a:t>Capa de Servicios Web/Geograficos (SpringBoot)</a:t>
          </a:r>
        </a:p>
      </dgm:t>
    </dgm:pt>
    <dgm:pt modelId="{A9A1A56B-94C2-5C42-89BE-C988EC7BEEDF}" type="parTrans" cxnId="{7CF6146E-88B6-FC48-A101-97C512865F13}">
      <dgm:prSet/>
      <dgm:spPr/>
      <dgm:t>
        <a:bodyPr/>
        <a:lstStyle/>
        <a:p>
          <a:pPr algn="ctr"/>
          <a:endParaRPr lang="en-US"/>
        </a:p>
      </dgm:t>
    </dgm:pt>
    <dgm:pt modelId="{41284674-6B27-4146-8B6F-B54DD49EC2F4}" type="sibTrans" cxnId="{7CF6146E-88B6-FC48-A101-97C512865F13}">
      <dgm:prSet/>
      <dgm:spPr/>
      <dgm:t>
        <a:bodyPr/>
        <a:lstStyle/>
        <a:p>
          <a:pPr algn="ctr"/>
          <a:endParaRPr lang="en-US"/>
        </a:p>
      </dgm:t>
    </dgm:pt>
    <dgm:pt modelId="{2D48C0D5-A267-4443-8DC1-9D4D654DF590}">
      <dgm:prSet phldrT="[Text]"/>
      <dgm:spPr>
        <a:solidFill>
          <a:srgbClr val="00B050"/>
        </a:solidFill>
        <a:effectLst>
          <a:glow rad="101600">
            <a:schemeClr val="accent4">
              <a:satMod val="175000"/>
              <a:alpha val="40000"/>
            </a:schemeClr>
          </a:glow>
        </a:effectLst>
        <a:scene3d>
          <a:camera prst="perspectiveAbove"/>
          <a:lightRig rig="threePt" dir="t"/>
        </a:scene3d>
      </dgm:spPr>
      <dgm:t>
        <a:bodyPr/>
        <a:lstStyle/>
        <a:p>
          <a:pPr algn="ctr"/>
          <a:r>
            <a:rPr lang="en-US"/>
            <a:t>Aplicacion Movil (Android)</a:t>
          </a:r>
        </a:p>
      </dgm:t>
    </dgm:pt>
    <dgm:pt modelId="{4C57BE0E-12C6-1B4F-AFC6-BFA1FB3F1C2F}" type="parTrans" cxnId="{D41C8168-703C-9E47-9C82-EE5CFDE0F66A}">
      <dgm:prSet/>
      <dgm:spPr/>
      <dgm:t>
        <a:bodyPr/>
        <a:lstStyle/>
        <a:p>
          <a:pPr algn="ctr"/>
          <a:endParaRPr lang="en-US"/>
        </a:p>
      </dgm:t>
    </dgm:pt>
    <dgm:pt modelId="{9B00A297-8122-D443-B46D-3553865886C7}" type="sibTrans" cxnId="{D41C8168-703C-9E47-9C82-EE5CFDE0F66A}">
      <dgm:prSet/>
      <dgm:spPr/>
      <dgm:t>
        <a:bodyPr/>
        <a:lstStyle/>
        <a:p>
          <a:pPr algn="ctr"/>
          <a:endParaRPr lang="en-US"/>
        </a:p>
      </dgm:t>
    </dgm:pt>
    <dgm:pt modelId="{1690F44C-8273-3543-BE87-A570445EFEDA}">
      <dgm:prSet phldrT="[Text]"/>
      <dgm:spPr>
        <a:solidFill>
          <a:schemeClr val="accent4">
            <a:lumMod val="75000"/>
          </a:schemeClr>
        </a:solidFill>
        <a:effectLst>
          <a:glow rad="101600">
            <a:schemeClr val="accent4">
              <a:satMod val="175000"/>
              <a:alpha val="40000"/>
            </a:schemeClr>
          </a:glow>
        </a:effectLst>
        <a:scene3d>
          <a:camera prst="perspectiveAbove"/>
          <a:lightRig rig="threePt" dir="t"/>
        </a:scene3d>
      </dgm:spPr>
      <dgm:t>
        <a:bodyPr/>
        <a:lstStyle/>
        <a:p>
          <a:pPr algn="ctr"/>
          <a:r>
            <a:rPr lang="en-US"/>
            <a:t>Aplicacion Web (Spring MVC)</a:t>
          </a:r>
        </a:p>
      </dgm:t>
    </dgm:pt>
    <dgm:pt modelId="{F97E5BAD-A28D-A84A-9B8B-2DABAE1358F6}" type="parTrans" cxnId="{39DF11B9-9E21-BB4A-8052-3D9985E29362}">
      <dgm:prSet/>
      <dgm:spPr/>
      <dgm:t>
        <a:bodyPr/>
        <a:lstStyle/>
        <a:p>
          <a:pPr algn="ctr"/>
          <a:endParaRPr lang="en-US"/>
        </a:p>
      </dgm:t>
    </dgm:pt>
    <dgm:pt modelId="{BFC08492-0D77-4A4D-8F6B-C395C107C437}" type="sibTrans" cxnId="{39DF11B9-9E21-BB4A-8052-3D9985E29362}">
      <dgm:prSet/>
      <dgm:spPr/>
      <dgm:t>
        <a:bodyPr/>
        <a:lstStyle/>
        <a:p>
          <a:pPr algn="ctr"/>
          <a:endParaRPr lang="en-US"/>
        </a:p>
      </dgm:t>
    </dgm:pt>
    <dgm:pt modelId="{0EF73013-518C-BD4A-8A9C-8BADB79A618D}">
      <dgm:prSet phldrT="[Text]"/>
      <dgm:spPr>
        <a:solidFill>
          <a:srgbClr val="ED0005"/>
        </a:solidFill>
        <a:effectLst>
          <a:glow rad="101600">
            <a:schemeClr val="accent4">
              <a:satMod val="175000"/>
              <a:alpha val="40000"/>
            </a:schemeClr>
          </a:glow>
        </a:effectLst>
        <a:scene3d>
          <a:camera prst="perspectiveAbove"/>
          <a:lightRig rig="threePt" dir="t"/>
        </a:scene3d>
      </dgm:spPr>
      <dgm:t>
        <a:bodyPr/>
        <a:lstStyle/>
        <a:p>
          <a:pPr algn="ctr"/>
          <a:r>
            <a:rPr lang="en-US"/>
            <a:t>Base de Datos NoSql (CouchBase)</a:t>
          </a:r>
        </a:p>
      </dgm:t>
    </dgm:pt>
    <dgm:pt modelId="{DE3E3212-748E-2A48-AF0F-F92FAC30D9CE}" type="parTrans" cxnId="{7AADD2D3-C95B-754E-BAE7-6E9ED9951B19}">
      <dgm:prSet/>
      <dgm:spPr/>
      <dgm:t>
        <a:bodyPr/>
        <a:lstStyle/>
        <a:p>
          <a:pPr algn="ctr"/>
          <a:endParaRPr lang="en-US"/>
        </a:p>
      </dgm:t>
    </dgm:pt>
    <dgm:pt modelId="{355FBB46-C14E-9B4A-A120-61A9D93A91A9}" type="sibTrans" cxnId="{7AADD2D3-C95B-754E-BAE7-6E9ED9951B19}">
      <dgm:prSet/>
      <dgm:spPr/>
      <dgm:t>
        <a:bodyPr/>
        <a:lstStyle/>
        <a:p>
          <a:pPr algn="ctr"/>
          <a:endParaRPr lang="en-US"/>
        </a:p>
      </dgm:t>
    </dgm:pt>
    <dgm:pt modelId="{3ACD005D-0049-D04C-B658-5A777BB660DA}" type="pres">
      <dgm:prSet presAssocID="{FCEB55A6-ABE8-B24A-B9B8-C6F0023412BB}" presName="diagram" presStyleCnt="0">
        <dgm:presLayoutVars>
          <dgm:dir/>
          <dgm:resizeHandles val="exact"/>
        </dgm:presLayoutVars>
      </dgm:prSet>
      <dgm:spPr/>
    </dgm:pt>
    <dgm:pt modelId="{F5B39189-2DDA-434C-9B71-1D119CC0A659}" type="pres">
      <dgm:prSet presAssocID="{298A9550-6ADD-824B-BBDD-226B764CCA8F}" presName="node" presStyleLbl="node1" presStyleIdx="0" presStyleCnt="5">
        <dgm:presLayoutVars>
          <dgm:bulletEnabled val="1"/>
        </dgm:presLayoutVars>
      </dgm:prSet>
      <dgm:spPr/>
    </dgm:pt>
    <dgm:pt modelId="{92D4C3D5-AFB6-9643-A161-5917F39644DC}" type="pres">
      <dgm:prSet presAssocID="{0AE40C91-1578-A943-9736-27BC3C1F6192}" presName="sibTrans" presStyleCnt="0"/>
      <dgm:spPr/>
    </dgm:pt>
    <dgm:pt modelId="{91D5664B-5948-A24D-A0DF-BF44D7EA4CE9}" type="pres">
      <dgm:prSet presAssocID="{2D48C0D5-A267-4443-8DC1-9D4D654DF590}" presName="node" presStyleLbl="node1" presStyleIdx="1" presStyleCnt="5">
        <dgm:presLayoutVars>
          <dgm:bulletEnabled val="1"/>
        </dgm:presLayoutVars>
      </dgm:prSet>
      <dgm:spPr/>
    </dgm:pt>
    <dgm:pt modelId="{5F52A911-9525-344E-A7A7-64B1853DA386}" type="pres">
      <dgm:prSet presAssocID="{9B00A297-8122-D443-B46D-3553865886C7}" presName="sibTrans" presStyleCnt="0"/>
      <dgm:spPr/>
    </dgm:pt>
    <dgm:pt modelId="{12111191-A816-8049-ABCF-77ED546F12F9}" type="pres">
      <dgm:prSet presAssocID="{1690F44C-8273-3543-BE87-A570445EFEDA}" presName="node" presStyleLbl="node1" presStyleIdx="2" presStyleCnt="5">
        <dgm:presLayoutVars>
          <dgm:bulletEnabled val="1"/>
        </dgm:presLayoutVars>
      </dgm:prSet>
      <dgm:spPr/>
    </dgm:pt>
    <dgm:pt modelId="{55DA7BAA-4CD0-9949-8596-AD797920BB61}" type="pres">
      <dgm:prSet presAssocID="{BFC08492-0D77-4A4D-8F6B-C395C107C437}" presName="sibTrans" presStyleCnt="0"/>
      <dgm:spPr/>
    </dgm:pt>
    <dgm:pt modelId="{2E058DBD-45D0-B34B-8E15-12EE26FE72FF}" type="pres">
      <dgm:prSet presAssocID="{004FC75F-BE0E-9147-8A50-53C8E5DCF40A}" presName="node" presStyleLbl="node1" presStyleIdx="3" presStyleCnt="5" custScaleX="319223" custLinFactNeighborX="596" custLinFactNeighborY="-5006">
        <dgm:presLayoutVars>
          <dgm:bulletEnabled val="1"/>
        </dgm:presLayoutVars>
      </dgm:prSet>
      <dgm:spPr/>
    </dgm:pt>
    <dgm:pt modelId="{2B18C681-93AE-064B-9BC1-677ADEFB83D1}" type="pres">
      <dgm:prSet presAssocID="{41284674-6B27-4146-8B6F-B54DD49EC2F4}" presName="sibTrans" presStyleCnt="0"/>
      <dgm:spPr/>
    </dgm:pt>
    <dgm:pt modelId="{4D7A896D-FB16-2341-8E1F-6B54DB7FB9A0}" type="pres">
      <dgm:prSet presAssocID="{0EF73013-518C-BD4A-8A9C-8BADB79A618D}" presName="node" presStyleLbl="node1" presStyleIdx="4" presStyleCnt="5" custScaleX="320132" custLinFactNeighborX="1188" custLinFactNeighborY="-12013">
        <dgm:presLayoutVars>
          <dgm:bulletEnabled val="1"/>
        </dgm:presLayoutVars>
      </dgm:prSet>
      <dgm:spPr/>
    </dgm:pt>
  </dgm:ptLst>
  <dgm:cxnLst>
    <dgm:cxn modelId="{21682762-9586-9F4B-B9C9-51E829BB9A64}" type="presOf" srcId="{FCEB55A6-ABE8-B24A-B9B8-C6F0023412BB}" destId="{3ACD005D-0049-D04C-B658-5A777BB660DA}" srcOrd="0" destOrd="0" presId="urn:microsoft.com/office/officeart/2005/8/layout/default"/>
    <dgm:cxn modelId="{D41C8168-703C-9E47-9C82-EE5CFDE0F66A}" srcId="{FCEB55A6-ABE8-B24A-B9B8-C6F0023412BB}" destId="{2D48C0D5-A267-4443-8DC1-9D4D654DF590}" srcOrd="1" destOrd="0" parTransId="{4C57BE0E-12C6-1B4F-AFC6-BFA1FB3F1C2F}" sibTransId="{9B00A297-8122-D443-B46D-3553865886C7}"/>
    <dgm:cxn modelId="{7CF6146E-88B6-FC48-A101-97C512865F13}" srcId="{FCEB55A6-ABE8-B24A-B9B8-C6F0023412BB}" destId="{004FC75F-BE0E-9147-8A50-53C8E5DCF40A}" srcOrd="3" destOrd="0" parTransId="{A9A1A56B-94C2-5C42-89BE-C988EC7BEEDF}" sibTransId="{41284674-6B27-4146-8B6F-B54DD49EC2F4}"/>
    <dgm:cxn modelId="{9F424C54-ED1C-1645-854E-864E4F66C331}" type="presOf" srcId="{1690F44C-8273-3543-BE87-A570445EFEDA}" destId="{12111191-A816-8049-ABCF-77ED546F12F9}" srcOrd="0" destOrd="0" presId="urn:microsoft.com/office/officeart/2005/8/layout/default"/>
    <dgm:cxn modelId="{012D1D93-0846-E644-A54F-F0FD82713A1E}" type="presOf" srcId="{0EF73013-518C-BD4A-8A9C-8BADB79A618D}" destId="{4D7A896D-FB16-2341-8E1F-6B54DB7FB9A0}" srcOrd="0" destOrd="0" presId="urn:microsoft.com/office/officeart/2005/8/layout/default"/>
    <dgm:cxn modelId="{39DF11B9-9E21-BB4A-8052-3D9985E29362}" srcId="{FCEB55A6-ABE8-B24A-B9B8-C6F0023412BB}" destId="{1690F44C-8273-3543-BE87-A570445EFEDA}" srcOrd="2" destOrd="0" parTransId="{F97E5BAD-A28D-A84A-9B8B-2DABAE1358F6}" sibTransId="{BFC08492-0D77-4A4D-8F6B-C395C107C437}"/>
    <dgm:cxn modelId="{A0D25BC1-D85D-7D4D-B33D-419C5002FCE2}" srcId="{FCEB55A6-ABE8-B24A-B9B8-C6F0023412BB}" destId="{298A9550-6ADD-824B-BBDD-226B764CCA8F}" srcOrd="0" destOrd="0" parTransId="{7E435BC8-596F-F241-83B4-8849D3EB1713}" sibTransId="{0AE40C91-1578-A943-9736-27BC3C1F6192}"/>
    <dgm:cxn modelId="{37CF0BCC-EDC9-E949-8F7B-FBD914834C13}" type="presOf" srcId="{298A9550-6ADD-824B-BBDD-226B764CCA8F}" destId="{F5B39189-2DDA-434C-9B71-1D119CC0A659}" srcOrd="0" destOrd="0" presId="urn:microsoft.com/office/officeart/2005/8/layout/default"/>
    <dgm:cxn modelId="{7AADD2D3-C95B-754E-BAE7-6E9ED9951B19}" srcId="{FCEB55A6-ABE8-B24A-B9B8-C6F0023412BB}" destId="{0EF73013-518C-BD4A-8A9C-8BADB79A618D}" srcOrd="4" destOrd="0" parTransId="{DE3E3212-748E-2A48-AF0F-F92FAC30D9CE}" sibTransId="{355FBB46-C14E-9B4A-A120-61A9D93A91A9}"/>
    <dgm:cxn modelId="{F535F6ED-17F9-E64F-BFDB-1CBD029159C1}" type="presOf" srcId="{004FC75F-BE0E-9147-8A50-53C8E5DCF40A}" destId="{2E058DBD-45D0-B34B-8E15-12EE26FE72FF}" srcOrd="0" destOrd="0" presId="urn:microsoft.com/office/officeart/2005/8/layout/default"/>
    <dgm:cxn modelId="{81BA39F3-F353-1942-A6A8-ED0333171827}" type="presOf" srcId="{2D48C0D5-A267-4443-8DC1-9D4D654DF590}" destId="{91D5664B-5948-A24D-A0DF-BF44D7EA4CE9}" srcOrd="0" destOrd="0" presId="urn:microsoft.com/office/officeart/2005/8/layout/default"/>
    <dgm:cxn modelId="{9D0CCE0D-0E23-3349-84B8-97C579D98F3D}" type="presParOf" srcId="{3ACD005D-0049-D04C-B658-5A777BB660DA}" destId="{F5B39189-2DDA-434C-9B71-1D119CC0A659}" srcOrd="0" destOrd="0" presId="urn:microsoft.com/office/officeart/2005/8/layout/default"/>
    <dgm:cxn modelId="{F897516E-69A8-464B-9171-F24DBE5574EF}" type="presParOf" srcId="{3ACD005D-0049-D04C-B658-5A777BB660DA}" destId="{92D4C3D5-AFB6-9643-A161-5917F39644DC}" srcOrd="1" destOrd="0" presId="urn:microsoft.com/office/officeart/2005/8/layout/default"/>
    <dgm:cxn modelId="{5626ACB2-1D02-FD4B-B134-1275215BBA18}" type="presParOf" srcId="{3ACD005D-0049-D04C-B658-5A777BB660DA}" destId="{91D5664B-5948-A24D-A0DF-BF44D7EA4CE9}" srcOrd="2" destOrd="0" presId="urn:microsoft.com/office/officeart/2005/8/layout/default"/>
    <dgm:cxn modelId="{870BA849-918A-A346-B644-0CACB24E0CEA}" type="presParOf" srcId="{3ACD005D-0049-D04C-B658-5A777BB660DA}" destId="{5F52A911-9525-344E-A7A7-64B1853DA386}" srcOrd="3" destOrd="0" presId="urn:microsoft.com/office/officeart/2005/8/layout/default"/>
    <dgm:cxn modelId="{12C2140B-6ED7-664B-B5CC-3A6C7EB62C81}" type="presParOf" srcId="{3ACD005D-0049-D04C-B658-5A777BB660DA}" destId="{12111191-A816-8049-ABCF-77ED546F12F9}" srcOrd="4" destOrd="0" presId="urn:microsoft.com/office/officeart/2005/8/layout/default"/>
    <dgm:cxn modelId="{94BC78C6-8C73-CE41-862C-A83500B42153}" type="presParOf" srcId="{3ACD005D-0049-D04C-B658-5A777BB660DA}" destId="{55DA7BAA-4CD0-9949-8596-AD797920BB61}" srcOrd="5" destOrd="0" presId="urn:microsoft.com/office/officeart/2005/8/layout/default"/>
    <dgm:cxn modelId="{A0685C97-E957-A341-AC83-D4FFA2C99106}" type="presParOf" srcId="{3ACD005D-0049-D04C-B658-5A777BB660DA}" destId="{2E058DBD-45D0-B34B-8E15-12EE26FE72FF}" srcOrd="6" destOrd="0" presId="urn:microsoft.com/office/officeart/2005/8/layout/default"/>
    <dgm:cxn modelId="{600995EF-AD64-7F4E-B3F9-5D3A231579DA}" type="presParOf" srcId="{3ACD005D-0049-D04C-B658-5A777BB660DA}" destId="{2B18C681-93AE-064B-9BC1-677ADEFB83D1}" srcOrd="7" destOrd="0" presId="urn:microsoft.com/office/officeart/2005/8/layout/default"/>
    <dgm:cxn modelId="{9B64AEBE-993F-8448-83CF-32F6BD8B8625}" type="presParOf" srcId="{3ACD005D-0049-D04C-B658-5A777BB660DA}" destId="{4D7A896D-FB16-2341-8E1F-6B54DB7FB9A0}" srcOrd="8"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CEB55A6-ABE8-B24A-B9B8-C6F0023412BB}" type="doc">
      <dgm:prSet loTypeId="urn:microsoft.com/office/officeart/2005/8/layout/default" loCatId="" qsTypeId="urn:microsoft.com/office/officeart/2005/8/quickstyle/simple1" qsCatId="simple" csTypeId="urn:microsoft.com/office/officeart/2005/8/colors/accent1_2" csCatId="accent1" phldr="1"/>
      <dgm:spPr/>
      <dgm:t>
        <a:bodyPr/>
        <a:lstStyle/>
        <a:p>
          <a:endParaRPr lang="en-US"/>
        </a:p>
      </dgm:t>
    </dgm:pt>
    <dgm:pt modelId="{298A9550-6ADD-824B-BBDD-226B764CCA8F}">
      <dgm:prSet phldrT="[Text]"/>
      <dgm:spPr>
        <a:solidFill>
          <a:schemeClr val="accent2"/>
        </a:solidFill>
        <a:effectLst>
          <a:glow rad="101600">
            <a:schemeClr val="accent4">
              <a:satMod val="175000"/>
              <a:alpha val="40000"/>
            </a:schemeClr>
          </a:glow>
        </a:effectLst>
        <a:scene3d>
          <a:camera prst="perspectiveAbove"/>
          <a:lightRig rig="threePt" dir="t"/>
        </a:scene3d>
      </dgm:spPr>
      <dgm:t>
        <a:bodyPr/>
        <a:lstStyle/>
        <a:p>
          <a:pPr algn="ctr"/>
          <a:r>
            <a:rPr lang="en-US"/>
            <a:t>Dispositivo de Hardware (Arduino)</a:t>
          </a:r>
        </a:p>
      </dgm:t>
    </dgm:pt>
    <dgm:pt modelId="{7E435BC8-596F-F241-83B4-8849D3EB1713}" type="parTrans" cxnId="{A0D25BC1-D85D-7D4D-B33D-419C5002FCE2}">
      <dgm:prSet/>
      <dgm:spPr/>
      <dgm:t>
        <a:bodyPr/>
        <a:lstStyle/>
        <a:p>
          <a:pPr algn="ctr"/>
          <a:endParaRPr lang="en-US"/>
        </a:p>
      </dgm:t>
    </dgm:pt>
    <dgm:pt modelId="{0AE40C91-1578-A943-9736-27BC3C1F6192}" type="sibTrans" cxnId="{A0D25BC1-D85D-7D4D-B33D-419C5002FCE2}">
      <dgm:prSet/>
      <dgm:spPr/>
      <dgm:t>
        <a:bodyPr/>
        <a:lstStyle/>
        <a:p>
          <a:pPr algn="ctr"/>
          <a:endParaRPr lang="en-US"/>
        </a:p>
      </dgm:t>
    </dgm:pt>
    <dgm:pt modelId="{004FC75F-BE0E-9147-8A50-53C8E5DCF40A}">
      <dgm:prSet phldrT="[Text]"/>
      <dgm:spPr>
        <a:solidFill>
          <a:srgbClr val="92D050"/>
        </a:solidFill>
        <a:effectLst>
          <a:glow rad="101600">
            <a:schemeClr val="accent4">
              <a:satMod val="175000"/>
              <a:alpha val="40000"/>
            </a:schemeClr>
          </a:glow>
        </a:effectLst>
        <a:scene3d>
          <a:camera prst="perspectiveAbove"/>
          <a:lightRig rig="threePt" dir="t"/>
        </a:scene3d>
      </dgm:spPr>
      <dgm:t>
        <a:bodyPr/>
        <a:lstStyle/>
        <a:p>
          <a:pPr algn="ctr"/>
          <a:r>
            <a:rPr lang="en-US"/>
            <a:t>Capa de Servicios Web/Geograficos (SpringBoot)</a:t>
          </a:r>
        </a:p>
      </dgm:t>
    </dgm:pt>
    <dgm:pt modelId="{A9A1A56B-94C2-5C42-89BE-C988EC7BEEDF}" type="parTrans" cxnId="{7CF6146E-88B6-FC48-A101-97C512865F13}">
      <dgm:prSet/>
      <dgm:spPr/>
      <dgm:t>
        <a:bodyPr/>
        <a:lstStyle/>
        <a:p>
          <a:pPr algn="ctr"/>
          <a:endParaRPr lang="en-US"/>
        </a:p>
      </dgm:t>
    </dgm:pt>
    <dgm:pt modelId="{41284674-6B27-4146-8B6F-B54DD49EC2F4}" type="sibTrans" cxnId="{7CF6146E-88B6-FC48-A101-97C512865F13}">
      <dgm:prSet/>
      <dgm:spPr/>
      <dgm:t>
        <a:bodyPr/>
        <a:lstStyle/>
        <a:p>
          <a:pPr algn="ctr"/>
          <a:endParaRPr lang="en-US"/>
        </a:p>
      </dgm:t>
    </dgm:pt>
    <dgm:pt modelId="{2D48C0D5-A267-4443-8DC1-9D4D654DF590}">
      <dgm:prSet phldrT="[Text]"/>
      <dgm:spPr>
        <a:solidFill>
          <a:srgbClr val="00B050"/>
        </a:solidFill>
        <a:effectLst>
          <a:glow rad="101600">
            <a:schemeClr val="accent4">
              <a:satMod val="175000"/>
              <a:alpha val="40000"/>
            </a:schemeClr>
          </a:glow>
        </a:effectLst>
        <a:scene3d>
          <a:camera prst="perspectiveAbove"/>
          <a:lightRig rig="threePt" dir="t"/>
        </a:scene3d>
      </dgm:spPr>
      <dgm:t>
        <a:bodyPr/>
        <a:lstStyle/>
        <a:p>
          <a:pPr algn="ctr"/>
          <a:r>
            <a:rPr lang="en-US"/>
            <a:t>Aplicacion Movil (Android)</a:t>
          </a:r>
        </a:p>
      </dgm:t>
    </dgm:pt>
    <dgm:pt modelId="{4C57BE0E-12C6-1B4F-AFC6-BFA1FB3F1C2F}" type="parTrans" cxnId="{D41C8168-703C-9E47-9C82-EE5CFDE0F66A}">
      <dgm:prSet/>
      <dgm:spPr/>
      <dgm:t>
        <a:bodyPr/>
        <a:lstStyle/>
        <a:p>
          <a:pPr algn="ctr"/>
          <a:endParaRPr lang="en-US"/>
        </a:p>
      </dgm:t>
    </dgm:pt>
    <dgm:pt modelId="{9B00A297-8122-D443-B46D-3553865886C7}" type="sibTrans" cxnId="{D41C8168-703C-9E47-9C82-EE5CFDE0F66A}">
      <dgm:prSet/>
      <dgm:spPr/>
      <dgm:t>
        <a:bodyPr/>
        <a:lstStyle/>
        <a:p>
          <a:pPr algn="ctr"/>
          <a:endParaRPr lang="en-US"/>
        </a:p>
      </dgm:t>
    </dgm:pt>
    <dgm:pt modelId="{1690F44C-8273-3543-BE87-A570445EFEDA}">
      <dgm:prSet phldrT="[Text]"/>
      <dgm:spPr>
        <a:solidFill>
          <a:schemeClr val="accent4">
            <a:lumMod val="75000"/>
          </a:schemeClr>
        </a:solidFill>
        <a:effectLst>
          <a:glow rad="101600">
            <a:schemeClr val="accent4">
              <a:satMod val="175000"/>
              <a:alpha val="40000"/>
            </a:schemeClr>
          </a:glow>
        </a:effectLst>
        <a:scene3d>
          <a:camera prst="perspectiveAbove"/>
          <a:lightRig rig="threePt" dir="t"/>
        </a:scene3d>
      </dgm:spPr>
      <dgm:t>
        <a:bodyPr/>
        <a:lstStyle/>
        <a:p>
          <a:pPr algn="ctr"/>
          <a:r>
            <a:rPr lang="en-US"/>
            <a:t>Aplicacion Web (Spring MVC)</a:t>
          </a:r>
        </a:p>
      </dgm:t>
    </dgm:pt>
    <dgm:pt modelId="{F97E5BAD-A28D-A84A-9B8B-2DABAE1358F6}" type="parTrans" cxnId="{39DF11B9-9E21-BB4A-8052-3D9985E29362}">
      <dgm:prSet/>
      <dgm:spPr/>
      <dgm:t>
        <a:bodyPr/>
        <a:lstStyle/>
        <a:p>
          <a:pPr algn="ctr"/>
          <a:endParaRPr lang="en-US"/>
        </a:p>
      </dgm:t>
    </dgm:pt>
    <dgm:pt modelId="{BFC08492-0D77-4A4D-8F6B-C395C107C437}" type="sibTrans" cxnId="{39DF11B9-9E21-BB4A-8052-3D9985E29362}">
      <dgm:prSet/>
      <dgm:spPr/>
      <dgm:t>
        <a:bodyPr/>
        <a:lstStyle/>
        <a:p>
          <a:pPr algn="ctr"/>
          <a:endParaRPr lang="en-US"/>
        </a:p>
      </dgm:t>
    </dgm:pt>
    <dgm:pt modelId="{0EF73013-518C-BD4A-8A9C-8BADB79A618D}">
      <dgm:prSet phldrT="[Text]"/>
      <dgm:spPr>
        <a:solidFill>
          <a:srgbClr val="ED0005"/>
        </a:solidFill>
        <a:effectLst>
          <a:glow rad="101600">
            <a:schemeClr val="accent4">
              <a:satMod val="175000"/>
              <a:alpha val="40000"/>
            </a:schemeClr>
          </a:glow>
        </a:effectLst>
        <a:scene3d>
          <a:camera prst="perspectiveAbove"/>
          <a:lightRig rig="threePt" dir="t"/>
        </a:scene3d>
      </dgm:spPr>
      <dgm:t>
        <a:bodyPr/>
        <a:lstStyle/>
        <a:p>
          <a:pPr algn="ctr"/>
          <a:r>
            <a:rPr lang="en-US"/>
            <a:t>Base de Datos NoSql (CouchBase)</a:t>
          </a:r>
        </a:p>
      </dgm:t>
    </dgm:pt>
    <dgm:pt modelId="{DE3E3212-748E-2A48-AF0F-F92FAC30D9CE}" type="parTrans" cxnId="{7AADD2D3-C95B-754E-BAE7-6E9ED9951B19}">
      <dgm:prSet/>
      <dgm:spPr/>
      <dgm:t>
        <a:bodyPr/>
        <a:lstStyle/>
        <a:p>
          <a:pPr algn="ctr"/>
          <a:endParaRPr lang="en-US"/>
        </a:p>
      </dgm:t>
    </dgm:pt>
    <dgm:pt modelId="{355FBB46-C14E-9B4A-A120-61A9D93A91A9}" type="sibTrans" cxnId="{7AADD2D3-C95B-754E-BAE7-6E9ED9951B19}">
      <dgm:prSet/>
      <dgm:spPr/>
      <dgm:t>
        <a:bodyPr/>
        <a:lstStyle/>
        <a:p>
          <a:pPr algn="ctr"/>
          <a:endParaRPr lang="en-US"/>
        </a:p>
      </dgm:t>
    </dgm:pt>
    <dgm:pt modelId="{3ACD005D-0049-D04C-B658-5A777BB660DA}" type="pres">
      <dgm:prSet presAssocID="{FCEB55A6-ABE8-B24A-B9B8-C6F0023412BB}" presName="diagram" presStyleCnt="0">
        <dgm:presLayoutVars>
          <dgm:dir/>
          <dgm:resizeHandles val="exact"/>
        </dgm:presLayoutVars>
      </dgm:prSet>
      <dgm:spPr/>
    </dgm:pt>
    <dgm:pt modelId="{F5B39189-2DDA-434C-9B71-1D119CC0A659}" type="pres">
      <dgm:prSet presAssocID="{298A9550-6ADD-824B-BBDD-226B764CCA8F}" presName="node" presStyleLbl="node1" presStyleIdx="0" presStyleCnt="5">
        <dgm:presLayoutVars>
          <dgm:bulletEnabled val="1"/>
        </dgm:presLayoutVars>
      </dgm:prSet>
      <dgm:spPr/>
    </dgm:pt>
    <dgm:pt modelId="{92D4C3D5-AFB6-9643-A161-5917F39644DC}" type="pres">
      <dgm:prSet presAssocID="{0AE40C91-1578-A943-9736-27BC3C1F6192}" presName="sibTrans" presStyleCnt="0"/>
      <dgm:spPr/>
    </dgm:pt>
    <dgm:pt modelId="{91D5664B-5948-A24D-A0DF-BF44D7EA4CE9}" type="pres">
      <dgm:prSet presAssocID="{2D48C0D5-A267-4443-8DC1-9D4D654DF590}" presName="node" presStyleLbl="node1" presStyleIdx="1" presStyleCnt="5">
        <dgm:presLayoutVars>
          <dgm:bulletEnabled val="1"/>
        </dgm:presLayoutVars>
      </dgm:prSet>
      <dgm:spPr/>
    </dgm:pt>
    <dgm:pt modelId="{5F52A911-9525-344E-A7A7-64B1853DA386}" type="pres">
      <dgm:prSet presAssocID="{9B00A297-8122-D443-B46D-3553865886C7}" presName="sibTrans" presStyleCnt="0"/>
      <dgm:spPr/>
    </dgm:pt>
    <dgm:pt modelId="{12111191-A816-8049-ABCF-77ED546F12F9}" type="pres">
      <dgm:prSet presAssocID="{1690F44C-8273-3543-BE87-A570445EFEDA}" presName="node" presStyleLbl="node1" presStyleIdx="2" presStyleCnt="5">
        <dgm:presLayoutVars>
          <dgm:bulletEnabled val="1"/>
        </dgm:presLayoutVars>
      </dgm:prSet>
      <dgm:spPr/>
    </dgm:pt>
    <dgm:pt modelId="{55DA7BAA-4CD0-9949-8596-AD797920BB61}" type="pres">
      <dgm:prSet presAssocID="{BFC08492-0D77-4A4D-8F6B-C395C107C437}" presName="sibTrans" presStyleCnt="0"/>
      <dgm:spPr/>
    </dgm:pt>
    <dgm:pt modelId="{2E058DBD-45D0-B34B-8E15-12EE26FE72FF}" type="pres">
      <dgm:prSet presAssocID="{004FC75F-BE0E-9147-8A50-53C8E5DCF40A}" presName="node" presStyleLbl="node1" presStyleIdx="3" presStyleCnt="5" custScaleX="319223" custLinFactNeighborX="596" custLinFactNeighborY="-5006">
        <dgm:presLayoutVars>
          <dgm:bulletEnabled val="1"/>
        </dgm:presLayoutVars>
      </dgm:prSet>
      <dgm:spPr/>
    </dgm:pt>
    <dgm:pt modelId="{2B18C681-93AE-064B-9BC1-677ADEFB83D1}" type="pres">
      <dgm:prSet presAssocID="{41284674-6B27-4146-8B6F-B54DD49EC2F4}" presName="sibTrans" presStyleCnt="0"/>
      <dgm:spPr/>
    </dgm:pt>
    <dgm:pt modelId="{4D7A896D-FB16-2341-8E1F-6B54DB7FB9A0}" type="pres">
      <dgm:prSet presAssocID="{0EF73013-518C-BD4A-8A9C-8BADB79A618D}" presName="node" presStyleLbl="node1" presStyleIdx="4" presStyleCnt="5" custScaleX="320132" custLinFactNeighborX="1188" custLinFactNeighborY="-12013">
        <dgm:presLayoutVars>
          <dgm:bulletEnabled val="1"/>
        </dgm:presLayoutVars>
      </dgm:prSet>
      <dgm:spPr/>
    </dgm:pt>
  </dgm:ptLst>
  <dgm:cxnLst>
    <dgm:cxn modelId="{21682762-9586-9F4B-B9C9-51E829BB9A64}" type="presOf" srcId="{FCEB55A6-ABE8-B24A-B9B8-C6F0023412BB}" destId="{3ACD005D-0049-D04C-B658-5A777BB660DA}" srcOrd="0" destOrd="0" presId="urn:microsoft.com/office/officeart/2005/8/layout/default"/>
    <dgm:cxn modelId="{D41C8168-703C-9E47-9C82-EE5CFDE0F66A}" srcId="{FCEB55A6-ABE8-B24A-B9B8-C6F0023412BB}" destId="{2D48C0D5-A267-4443-8DC1-9D4D654DF590}" srcOrd="1" destOrd="0" parTransId="{4C57BE0E-12C6-1B4F-AFC6-BFA1FB3F1C2F}" sibTransId="{9B00A297-8122-D443-B46D-3553865886C7}"/>
    <dgm:cxn modelId="{7CF6146E-88B6-FC48-A101-97C512865F13}" srcId="{FCEB55A6-ABE8-B24A-B9B8-C6F0023412BB}" destId="{004FC75F-BE0E-9147-8A50-53C8E5DCF40A}" srcOrd="3" destOrd="0" parTransId="{A9A1A56B-94C2-5C42-89BE-C988EC7BEEDF}" sibTransId="{41284674-6B27-4146-8B6F-B54DD49EC2F4}"/>
    <dgm:cxn modelId="{9F424C54-ED1C-1645-854E-864E4F66C331}" type="presOf" srcId="{1690F44C-8273-3543-BE87-A570445EFEDA}" destId="{12111191-A816-8049-ABCF-77ED546F12F9}" srcOrd="0" destOrd="0" presId="urn:microsoft.com/office/officeart/2005/8/layout/default"/>
    <dgm:cxn modelId="{012D1D93-0846-E644-A54F-F0FD82713A1E}" type="presOf" srcId="{0EF73013-518C-BD4A-8A9C-8BADB79A618D}" destId="{4D7A896D-FB16-2341-8E1F-6B54DB7FB9A0}" srcOrd="0" destOrd="0" presId="urn:microsoft.com/office/officeart/2005/8/layout/default"/>
    <dgm:cxn modelId="{39DF11B9-9E21-BB4A-8052-3D9985E29362}" srcId="{FCEB55A6-ABE8-B24A-B9B8-C6F0023412BB}" destId="{1690F44C-8273-3543-BE87-A570445EFEDA}" srcOrd="2" destOrd="0" parTransId="{F97E5BAD-A28D-A84A-9B8B-2DABAE1358F6}" sibTransId="{BFC08492-0D77-4A4D-8F6B-C395C107C437}"/>
    <dgm:cxn modelId="{A0D25BC1-D85D-7D4D-B33D-419C5002FCE2}" srcId="{FCEB55A6-ABE8-B24A-B9B8-C6F0023412BB}" destId="{298A9550-6ADD-824B-BBDD-226B764CCA8F}" srcOrd="0" destOrd="0" parTransId="{7E435BC8-596F-F241-83B4-8849D3EB1713}" sibTransId="{0AE40C91-1578-A943-9736-27BC3C1F6192}"/>
    <dgm:cxn modelId="{37CF0BCC-EDC9-E949-8F7B-FBD914834C13}" type="presOf" srcId="{298A9550-6ADD-824B-BBDD-226B764CCA8F}" destId="{F5B39189-2DDA-434C-9B71-1D119CC0A659}" srcOrd="0" destOrd="0" presId="urn:microsoft.com/office/officeart/2005/8/layout/default"/>
    <dgm:cxn modelId="{7AADD2D3-C95B-754E-BAE7-6E9ED9951B19}" srcId="{FCEB55A6-ABE8-B24A-B9B8-C6F0023412BB}" destId="{0EF73013-518C-BD4A-8A9C-8BADB79A618D}" srcOrd="4" destOrd="0" parTransId="{DE3E3212-748E-2A48-AF0F-F92FAC30D9CE}" sibTransId="{355FBB46-C14E-9B4A-A120-61A9D93A91A9}"/>
    <dgm:cxn modelId="{F535F6ED-17F9-E64F-BFDB-1CBD029159C1}" type="presOf" srcId="{004FC75F-BE0E-9147-8A50-53C8E5DCF40A}" destId="{2E058DBD-45D0-B34B-8E15-12EE26FE72FF}" srcOrd="0" destOrd="0" presId="urn:microsoft.com/office/officeart/2005/8/layout/default"/>
    <dgm:cxn modelId="{81BA39F3-F353-1942-A6A8-ED0333171827}" type="presOf" srcId="{2D48C0D5-A267-4443-8DC1-9D4D654DF590}" destId="{91D5664B-5948-A24D-A0DF-BF44D7EA4CE9}" srcOrd="0" destOrd="0" presId="urn:microsoft.com/office/officeart/2005/8/layout/default"/>
    <dgm:cxn modelId="{9D0CCE0D-0E23-3349-84B8-97C579D98F3D}" type="presParOf" srcId="{3ACD005D-0049-D04C-B658-5A777BB660DA}" destId="{F5B39189-2DDA-434C-9B71-1D119CC0A659}" srcOrd="0" destOrd="0" presId="urn:microsoft.com/office/officeart/2005/8/layout/default"/>
    <dgm:cxn modelId="{F897516E-69A8-464B-9171-F24DBE5574EF}" type="presParOf" srcId="{3ACD005D-0049-D04C-B658-5A777BB660DA}" destId="{92D4C3D5-AFB6-9643-A161-5917F39644DC}" srcOrd="1" destOrd="0" presId="urn:microsoft.com/office/officeart/2005/8/layout/default"/>
    <dgm:cxn modelId="{5626ACB2-1D02-FD4B-B134-1275215BBA18}" type="presParOf" srcId="{3ACD005D-0049-D04C-B658-5A777BB660DA}" destId="{91D5664B-5948-A24D-A0DF-BF44D7EA4CE9}" srcOrd="2" destOrd="0" presId="urn:microsoft.com/office/officeart/2005/8/layout/default"/>
    <dgm:cxn modelId="{870BA849-918A-A346-B644-0CACB24E0CEA}" type="presParOf" srcId="{3ACD005D-0049-D04C-B658-5A777BB660DA}" destId="{5F52A911-9525-344E-A7A7-64B1853DA386}" srcOrd="3" destOrd="0" presId="urn:microsoft.com/office/officeart/2005/8/layout/default"/>
    <dgm:cxn modelId="{12C2140B-6ED7-664B-B5CC-3A6C7EB62C81}" type="presParOf" srcId="{3ACD005D-0049-D04C-B658-5A777BB660DA}" destId="{12111191-A816-8049-ABCF-77ED546F12F9}" srcOrd="4" destOrd="0" presId="urn:microsoft.com/office/officeart/2005/8/layout/default"/>
    <dgm:cxn modelId="{94BC78C6-8C73-CE41-862C-A83500B42153}" type="presParOf" srcId="{3ACD005D-0049-D04C-B658-5A777BB660DA}" destId="{55DA7BAA-4CD0-9949-8596-AD797920BB61}" srcOrd="5" destOrd="0" presId="urn:microsoft.com/office/officeart/2005/8/layout/default"/>
    <dgm:cxn modelId="{A0685C97-E957-A341-AC83-D4FFA2C99106}" type="presParOf" srcId="{3ACD005D-0049-D04C-B658-5A777BB660DA}" destId="{2E058DBD-45D0-B34B-8E15-12EE26FE72FF}" srcOrd="6" destOrd="0" presId="urn:microsoft.com/office/officeart/2005/8/layout/default"/>
    <dgm:cxn modelId="{600995EF-AD64-7F4E-B3F9-5D3A231579DA}" type="presParOf" srcId="{3ACD005D-0049-D04C-B658-5A777BB660DA}" destId="{2B18C681-93AE-064B-9BC1-677ADEFB83D1}" srcOrd="7" destOrd="0" presId="urn:microsoft.com/office/officeart/2005/8/layout/default"/>
    <dgm:cxn modelId="{9B64AEBE-993F-8448-83CF-32F6BD8B8625}" type="presParOf" srcId="{3ACD005D-0049-D04C-B658-5A777BB660DA}" destId="{4D7A896D-FB16-2341-8E1F-6B54DB7FB9A0}" srcOrd="8" destOrd="0" presId="urn:microsoft.com/office/officeart/2005/8/layout/defaul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39189-2DDA-434C-9B71-1D119CC0A659}">
      <dsp:nvSpPr>
        <dsp:cNvPr id="0" name=""/>
        <dsp:cNvSpPr/>
      </dsp:nvSpPr>
      <dsp:spPr>
        <a:xfrm>
          <a:off x="162877" y="1785"/>
          <a:ext cx="1612701" cy="967620"/>
        </a:xfrm>
        <a:prstGeom prst="rect">
          <a:avLst/>
        </a:prstGeom>
        <a:solidFill>
          <a:schemeClr val="accent2"/>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Dispositivo de Hardware (Arduino)</a:t>
          </a:r>
        </a:p>
      </dsp:txBody>
      <dsp:txXfrm>
        <a:off x="162877" y="1785"/>
        <a:ext cx="1612701" cy="967620"/>
      </dsp:txXfrm>
    </dsp:sp>
    <dsp:sp modelId="{91D5664B-5948-A24D-A0DF-BF44D7EA4CE9}">
      <dsp:nvSpPr>
        <dsp:cNvPr id="0" name=""/>
        <dsp:cNvSpPr/>
      </dsp:nvSpPr>
      <dsp:spPr>
        <a:xfrm>
          <a:off x="1936849" y="1785"/>
          <a:ext cx="1612701" cy="967620"/>
        </a:xfrm>
        <a:prstGeom prst="rect">
          <a:avLst/>
        </a:prstGeom>
        <a:solidFill>
          <a:srgbClr val="00B050"/>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Aplicacion Movil (Android)</a:t>
          </a:r>
        </a:p>
      </dsp:txBody>
      <dsp:txXfrm>
        <a:off x="1936849" y="1785"/>
        <a:ext cx="1612701" cy="967620"/>
      </dsp:txXfrm>
    </dsp:sp>
    <dsp:sp modelId="{12111191-A816-8049-ABCF-77ED546F12F9}">
      <dsp:nvSpPr>
        <dsp:cNvPr id="0" name=""/>
        <dsp:cNvSpPr/>
      </dsp:nvSpPr>
      <dsp:spPr>
        <a:xfrm>
          <a:off x="3710820" y="1785"/>
          <a:ext cx="1612701" cy="967620"/>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Aplicacion Web (Spring MVC)</a:t>
          </a:r>
        </a:p>
      </dsp:txBody>
      <dsp:txXfrm>
        <a:off x="3710820" y="1785"/>
        <a:ext cx="1612701" cy="967620"/>
      </dsp:txXfrm>
    </dsp:sp>
    <dsp:sp modelId="{2E058DBD-45D0-B34B-8E15-12EE26FE72FF}">
      <dsp:nvSpPr>
        <dsp:cNvPr id="0" name=""/>
        <dsp:cNvSpPr/>
      </dsp:nvSpPr>
      <dsp:spPr>
        <a:xfrm>
          <a:off x="178754" y="1082237"/>
          <a:ext cx="5148114" cy="967620"/>
        </a:xfrm>
        <a:prstGeom prst="rect">
          <a:avLst/>
        </a:prstGeom>
        <a:solidFill>
          <a:srgbClr val="92D050"/>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Capa de Servicios Web/Geograficos (SpringBoot)</a:t>
          </a:r>
        </a:p>
      </dsp:txBody>
      <dsp:txXfrm>
        <a:off x="178754" y="1082237"/>
        <a:ext cx="5148114" cy="967620"/>
      </dsp:txXfrm>
    </dsp:sp>
    <dsp:sp modelId="{4D7A896D-FB16-2341-8E1F-6B54DB7FB9A0}">
      <dsp:nvSpPr>
        <dsp:cNvPr id="0" name=""/>
        <dsp:cNvSpPr/>
      </dsp:nvSpPr>
      <dsp:spPr>
        <a:xfrm>
          <a:off x="180972" y="2143327"/>
          <a:ext cx="5162773" cy="967620"/>
        </a:xfrm>
        <a:prstGeom prst="rect">
          <a:avLst/>
        </a:prstGeom>
        <a:solidFill>
          <a:srgbClr val="ED0005"/>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Base de Datos NoSql (CouchBase)</a:t>
          </a:r>
        </a:p>
      </dsp:txBody>
      <dsp:txXfrm>
        <a:off x="180972" y="2143327"/>
        <a:ext cx="5162773" cy="967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39189-2DDA-434C-9B71-1D119CC0A659}">
      <dsp:nvSpPr>
        <dsp:cNvPr id="0" name=""/>
        <dsp:cNvSpPr/>
      </dsp:nvSpPr>
      <dsp:spPr>
        <a:xfrm>
          <a:off x="162877" y="1785"/>
          <a:ext cx="1612701" cy="967620"/>
        </a:xfrm>
        <a:prstGeom prst="rect">
          <a:avLst/>
        </a:prstGeom>
        <a:solidFill>
          <a:schemeClr val="accent2"/>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Dispositivo de Hardware (Arduino)</a:t>
          </a:r>
        </a:p>
      </dsp:txBody>
      <dsp:txXfrm>
        <a:off x="162877" y="1785"/>
        <a:ext cx="1612701" cy="967620"/>
      </dsp:txXfrm>
    </dsp:sp>
    <dsp:sp modelId="{91D5664B-5948-A24D-A0DF-BF44D7EA4CE9}">
      <dsp:nvSpPr>
        <dsp:cNvPr id="0" name=""/>
        <dsp:cNvSpPr/>
      </dsp:nvSpPr>
      <dsp:spPr>
        <a:xfrm>
          <a:off x="1936849" y="1785"/>
          <a:ext cx="1612701" cy="967620"/>
        </a:xfrm>
        <a:prstGeom prst="rect">
          <a:avLst/>
        </a:prstGeom>
        <a:solidFill>
          <a:srgbClr val="00B050"/>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Aplicacion Movil (Android)</a:t>
          </a:r>
        </a:p>
      </dsp:txBody>
      <dsp:txXfrm>
        <a:off x="1936849" y="1785"/>
        <a:ext cx="1612701" cy="967620"/>
      </dsp:txXfrm>
    </dsp:sp>
    <dsp:sp modelId="{12111191-A816-8049-ABCF-77ED546F12F9}">
      <dsp:nvSpPr>
        <dsp:cNvPr id="0" name=""/>
        <dsp:cNvSpPr/>
      </dsp:nvSpPr>
      <dsp:spPr>
        <a:xfrm>
          <a:off x="3710820" y="1785"/>
          <a:ext cx="1612701" cy="967620"/>
        </a:xfrm>
        <a:prstGeom prst="rect">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Aplicacion Web (Spring MVC)</a:t>
          </a:r>
        </a:p>
      </dsp:txBody>
      <dsp:txXfrm>
        <a:off x="3710820" y="1785"/>
        <a:ext cx="1612701" cy="967620"/>
      </dsp:txXfrm>
    </dsp:sp>
    <dsp:sp modelId="{2E058DBD-45D0-B34B-8E15-12EE26FE72FF}">
      <dsp:nvSpPr>
        <dsp:cNvPr id="0" name=""/>
        <dsp:cNvSpPr/>
      </dsp:nvSpPr>
      <dsp:spPr>
        <a:xfrm>
          <a:off x="178754" y="1082237"/>
          <a:ext cx="5148114" cy="967620"/>
        </a:xfrm>
        <a:prstGeom prst="rect">
          <a:avLst/>
        </a:prstGeom>
        <a:solidFill>
          <a:srgbClr val="92D050"/>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Capa de Servicios Web/Geograficos (SpringBoot)</a:t>
          </a:r>
        </a:p>
      </dsp:txBody>
      <dsp:txXfrm>
        <a:off x="178754" y="1082237"/>
        <a:ext cx="5148114" cy="967620"/>
      </dsp:txXfrm>
    </dsp:sp>
    <dsp:sp modelId="{4D7A896D-FB16-2341-8E1F-6B54DB7FB9A0}">
      <dsp:nvSpPr>
        <dsp:cNvPr id="0" name=""/>
        <dsp:cNvSpPr/>
      </dsp:nvSpPr>
      <dsp:spPr>
        <a:xfrm>
          <a:off x="180972" y="2143327"/>
          <a:ext cx="5162773" cy="967620"/>
        </a:xfrm>
        <a:prstGeom prst="rect">
          <a:avLst/>
        </a:prstGeom>
        <a:solidFill>
          <a:srgbClr val="ED0005"/>
        </a:solidFill>
        <a:ln w="12700" cap="flat" cmpd="sng" algn="ctr">
          <a:solidFill>
            <a:schemeClr val="lt1">
              <a:hueOff val="0"/>
              <a:satOff val="0"/>
              <a:lumOff val="0"/>
              <a:alphaOff val="0"/>
            </a:schemeClr>
          </a:solidFill>
          <a:prstDash val="solid"/>
          <a:miter lim="800000"/>
        </a:ln>
        <a:effectLst>
          <a:glow rad="101600">
            <a:schemeClr val="accent4">
              <a:satMod val="175000"/>
              <a:alpha val="40000"/>
            </a:schemeClr>
          </a:glow>
        </a:effectLst>
        <a:scene3d>
          <a:camera prst="perspectiveAbove"/>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Base de Datos NoSql (CouchBase)</a:t>
          </a:r>
        </a:p>
      </dsp:txBody>
      <dsp:txXfrm>
        <a:off x="180972" y="2143327"/>
        <a:ext cx="5162773" cy="96762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Age18</b:Tag>
    <b:SourceType>InternetSite</b:SourceType>
    <b:Guid>{83C48CDE-DC51-404F-AF4A-190580A6FDB3}</b:Guid>
    <b:Title>Agencia Nacional de Transito</b:Title>
    <b:YearAccessed>2018</b:YearAccessed>
    <b:MonthAccessed>Enero</b:MonthAccessed>
    <b:DayAccessed>10</b:DayAccessed>
    <b:URL>https://www.ant.gob.ec/index.php/ant/vision-mision-y-objetivos#.Wlb1e66WbDc</b:URL>
    <b:Author>
      <b:Author>
        <b:NameList>
          <b:Person>
            <b:Last>Transito</b:Last>
            <b:First>Agencia</b:First>
            <b:Middle>Nacional de</b:Middle>
          </b:Person>
        </b:NameList>
      </b:Author>
    </b:Author>
    <b:RefOrder>1</b:RefOrder>
  </b:Source>
  <b:Source>
    <b:Tag>AND13</b:Tag>
    <b:SourceType>DocumentFromInternetSite</b:SourceType>
    <b:Guid>{987A7D12-6E37-4106-9716-22271A110A8B}</b:Guid>
    <b:Year>2013</b:Year>
    <b:URL>http://repositorio.upse.edu.ec/bitstream/46000/809/1/142.-%20SEGARRA%20ECHEVERRIA%20ANDREA.pdf</b:URL>
    <b:Author>
      <b:Author>
        <b:NameList>
          <b:Person>
            <b:Last>ECHEVERRÍA</b:Last>
            <b:First>ANDREA</b:First>
            <b:Middle>LILIANA SEGARRA</b:Middle>
          </b:Person>
        </b:NameList>
      </b:Author>
    </b:Author>
    <b:RefOrder>2</b:RefOrder>
  </b:Source>
  <b:Source>
    <b:Tag>Dia17</b:Tag>
    <b:SourceType>ArticleInAPeriodical</b:SourceType>
    <b:Guid>{1595418D-417C-4542-B85D-39F2A37E4BCC}</b:Guid>
    <b:Title>Choque de bus contra una ambulancia en Santa Elena deja dos personas heridas</b:Title>
    <b:Year>2017</b:Year>
    <b:Month>Noviembre</b:Month>
    <b:Day>13</b:Day>
    <b:Author>
      <b:Author>
        <b:NameList>
          <b:Person>
            <b:Last>Universo</b:Last>
            <b:First>Diario</b:First>
            <b:Middle>El</b:Middle>
          </b:Person>
        </b:NameList>
      </b:Author>
    </b:Author>
    <b:PeriodicalTitle>El Universo</b:PeriodicalTitle>
    <b:RefOrder>3</b:RefOrder>
  </b:Source>
  <b:Source>
    <b:Tag>ElU17</b:Tag>
    <b:SourceType>InternetSite</b:SourceType>
    <b:Guid>{05703288-654D-45A6-A213-3B69E76FDC90}</b:Guid>
    <b:Author>
      <b:Author>
        <b:NameList>
          <b:Person>
            <b:Last>Universo</b:Last>
            <b:First>El</b:First>
          </b:Person>
        </b:NameList>
      </b:Author>
    </b:Author>
    <b:Title>Diario El Universo</b:Title>
    <b:Year>2017</b:Year>
    <b:Month>Agosto</b:Month>
    <b:Day>22</b:Day>
    <b:URL>https://www.eluniverso.com/noticias/2017/08/22/nota/6342568/peninsula-reporto-12-accidentes-tres-dias</b:URL>
    <b:RefOrder>4</b:RefOrder>
  </b:Source>
  <b:Source>
    <b:Tag>IPa17</b:Tag>
    <b:SourceType>Interview</b:SourceType>
    <b:Guid>{73C304DB-9627-4295-B7D7-BD5B5D6ED8A7}</b:Guid>
    <b:Title>Interview</b:Title>
    <b:Year>2017</b:Year>
    <b:Month>Mayo</b:Month>
    <b:Day>11</b:Day>
    <b:Author>
      <b:Interviewee>
        <b:NameList>
          <b:Person>
            <b:Last>Directora ANT</b:Last>
            <b:First>I.</b:First>
          </b:Person>
        </b:NameList>
      </b:Interviewee>
    </b:Author>
    <b:RefOrder>5</b:RefOrder>
  </b:Source>
  <b:Source>
    <b:Tag>MIR15</b:Tag>
    <b:SourceType>DocumentFromInternetSite</b:SourceType>
    <b:Guid>{E2CBA5D0-7817-4CD5-BE93-79E8A0B39CE2}</b:Guid>
    <b:Author>
      <b:Author>
        <b:NameList>
          <b:Person>
            <b:Last>ZAMORA</b:Last>
            <b:First>MIREYA</b:First>
            <b:Middle>JESENIA VÉLEZ</b:Middle>
          </b:Person>
        </b:NameList>
      </b:Author>
    </b:Author>
    <b:Year>2015</b:Year>
    <b:URL>http://repositorio.upse.edu.ec/bitstream/46000/3233/1/UPSE-TAP-2015-0015.pdf</b:URL>
    <b:RefOrder>6</b:RefOrder>
  </b:Source>
  <b:Source>
    <b:Tag>ElT14</b:Tag>
    <b:SourceType>InternetSite</b:SourceType>
    <b:Guid>{E3ADCEE4-1AF0-4A58-A1EE-91AD44DEE2E9}</b:Guid>
    <b:Author>
      <b:Author>
        <b:NameList>
          <b:Person>
            <b:Last>Telegrafo</b:Last>
            <b:First>El</b:First>
          </b:Person>
        </b:NameList>
      </b:Author>
    </b:Author>
    <b:Title>http://www.eltelegrafo.com.ec</b:Title>
    <b:Year>2014</b:Year>
    <b:Month>Diciembre</b:Month>
    <b:Day>13</b:Day>
    <b:URL>http://www.eltelegrafo.com.ec/noticias/politica/1/santa-elena-es-la-primera-provincia-en-implementar-cobro-electronico-en-buses</b:URL>
    <b:RefOrder>7</b:RefOrder>
  </b:Source>
  <b:Source>
    <b:Tag>ElU151</b:Tag>
    <b:SourceType>InternetSite</b:SourceType>
    <b:Guid>{5E0E0E7F-E4BB-4F24-A2F3-64A28E7A1FAB}</b:Guid>
    <b:Author>
      <b:Author>
        <b:NameList>
          <b:Person>
            <b:Last>ElUniverso</b:Last>
          </b:Person>
        </b:NameList>
      </b:Author>
    </b:Author>
    <b:Title>eluniverso</b:Title>
    <b:Year>2015</b:Year>
    <b:Month>Agosto</b:Month>
    <b:Day>12</b:Day>
    <b:URL>https://www.eluniverso.com/noticias/2015/08/12/nota/5064590/santa-elena-se-retoma-pago-pasajes-efectivo</b:URL>
    <b:RefOrder>8</b:RefOrder>
  </b:Source>
  <b:Source>
    <b:Tag>Mar17</b:Tag>
    <b:SourceType>DocumentFromInternetSite</b:SourceType>
    <b:Guid>{BF93BA0D-B751-4BB1-BABD-2F01F075BEB9}</b:Guid>
    <b:Author>
      <b:Author>
        <b:NameList>
          <b:Person>
            <b:Last>Guevara</b:Last>
            <b:First>Maritza</b:First>
          </b:Person>
        </b:NameList>
      </b:Author>
    </b:Author>
    <b:Title>Revista Buen Viaje</b:Title>
    <b:Year>2017</b:Year>
    <b:Month>Abril</b:Month>
    <b:Day>29</b:Day>
    <b:URL>http://revistabuenviaje.mas.ec/usd-7-2-millones-invertidos-no-dieron-resultado/</b:URL>
    <b:RefOrder>9</b:RefOrder>
  </b:Source>
  <b:Source>
    <b:Tag>ANT16</b:Tag>
    <b:SourceType>DocumentFromInternetSite</b:SourceType>
    <b:Guid>{99D090D4-28D1-4E5D-871F-8730AAA90EF7}</b:Guid>
    <b:Author>
      <b:Author>
        <b:NameList>
          <b:Person>
            <b:Last>GENERAL</b:Last>
            <b:First>ANT</b:First>
            <b:Middle>- DIRECCION DE SECRETARIA</b:Middle>
          </b:Person>
        </b:NameList>
      </b:Author>
    </b:Author>
    <b:Title>REGULARIZACION Y RACIONALIZACION DE FRECUENCIAS CITSE</b:Title>
    <b:Year>2016</b:Year>
    <b:URL>http://camaratransportequito.com.ec/documentos/resolucin%20no.%20001-dir-2016-ant.pdf</b:URL>
    <b:RefOrder>10</b:RefOrder>
  </b:Source>
  <b:Source>
    <b:Tag>ElU18</b:Tag>
    <b:SourceType>InternetSite</b:SourceType>
    <b:Guid>{2504F4AE-D0C9-4B82-8B5B-5C2191A8F015}</b:Guid>
    <b:Title>El Universo</b:Title>
    <b:Year>2018</b:Year>
    <b:Author>
      <b:Author>
        <b:NameList>
          <b:Person>
            <b:Last>Universo</b:Last>
            <b:First>El</b:First>
          </b:Person>
        </b:NameList>
      </b:Author>
    </b:Author>
    <b:Month>Julio</b:Month>
    <b:Day>2</b:Day>
    <b:YearAccessed>2018</b:YearAccessed>
    <b:MonthAccessed>Septiembre</b:MonthAccessed>
    <b:DayAccessed>12</b:DayAccessed>
    <b:URL>http://www.teleamazonas.com/2018/07/aplicacion-para-optimizar-uso-de-transporte-publico-llego-a-ecuador/</b:URL>
    <b:RefOrder>11</b:RefOrder>
  </b:Source>
  <b:Source>
    <b:Tag>Goo18</b:Tag>
    <b:SourceType>InternetSite</b:SourceType>
    <b:Guid>{8A55EE8F-9341-4ECB-851D-851A62FE512B}</b:Guid>
    <b:Title>Google Play</b:Title>
    <b:Year>2018</b:Year>
    <b:Month>Enero</b:Month>
    <b:Day>16</b:Day>
    <b:YearAccessed>12</b:YearAccessed>
    <b:MonthAccessed>Septiembre</b:MonthAccessed>
    <b:DayAccessed>2018</b:DayAccessed>
    <b:URL>https://play.google.com/store/apps/details?id=com.municipioUIO.movilizate&amp;hl=es_EC</b:URL>
    <b:Author>
      <b:Author>
        <b:NameList>
          <b:Person>
            <b:First>Google Play</b:First>
          </b:Person>
          <b:Person>
            <b:First>Provincia Quito</b:First>
          </b:Person>
        </b:NameList>
      </b:Author>
    </b:Author>
    <b:RefOrder>12</b:RefOrder>
  </b:Source>
  <b:Source>
    <b:Tag>San18</b:Tag>
    <b:SourceType>InternetSite</b:SourceType>
    <b:Guid>{77FE1D28-CA9A-4994-837F-C02741C6942B}</b:Guid>
    <b:Title>Santa Elena En Tu Mano</b:Title>
    <b:YearAccessed>2018</b:YearAccessed>
    <b:MonthAccessed>Septiembre</b:MonthAccessed>
    <b:DayAccessed>2018</b:DayAccessed>
    <b:URL>http://www.santaelenaentumano.com/guias/</b:URL>
    <b:RefOrder>13</b:RefOrder>
  </b:Source>
  <b:Source>
    <b:Tag>Fac18</b:Tag>
    <b:SourceType>InternetSite</b:SourceType>
    <b:Guid>{C5157EAD-06A0-43F5-8F87-C5324530D3B8}</b:Guid>
    <b:Title>Facsistel - Sistemas y Telecomunicaciones</b:Title>
    <b:ProductionCompany>UPSE</b:ProductionCompany>
    <b:YearAccessed>2018</b:YearAccessed>
    <b:MonthAccessed>Septiembre</b:MonthAccessed>
    <b:DayAccessed>19</b:DayAccessed>
    <b:URL>http://facsistel.upse.edu.ec/index.php?option=com_content&amp;view=article&amp;id=58&amp;Itemid=463</b:URL>
    <b:RefOrder>14</b:RefOrder>
  </b:Source>
  <b:Source>
    <b:Tag>Telegrafo</b:Tag>
    <b:SourceType>DocumentFromInternetSite</b:SourceType>
    <b:Guid>{9FCF162C-1886-4B84-BA9D-2AAB19037483}</b:Guid>
    <b:Title>El Telegrafo</b:Title>
    <b:Year>2016</b:Year>
    <b:Author>
      <b:Author>
        <b:NameList>
          <b:Person>
            <b:Last>Telegrafo</b:Last>
            <b:First>El</b:First>
          </b:Person>
        </b:NameList>
      </b:Author>
    </b:Author>
    <b:Month>Julio</b:Month>
    <b:Day>11</b:Day>
    <b:URL>http://www.eltelegrafo.com.ec/noticias/editoriales/19/el-transporte-publico-urbano-no-deja-de-ser-un-problema-cronico</b:URL>
    <b:RefOrder>15</b:RefOrder>
  </b:Source>
  <b:Source>
    <b:Tag>Con16</b:Tag>
    <b:SourceType>Misc</b:SourceType>
    <b:Guid>{19A2A52F-24F2-4A1F-B1C1-DEB0E63E2A3A}</b:Guid>
    <b:Title>Conferencia Habitat III - La Nueva Gente Urbana</b:Title>
    <b:Year>2016</b:Year>
    <b:City>Quito</b:City>
    <b:RefOrder>16</b:RefOrder>
  </b:Source>
  <b:Source>
    <b:Tag>20117</b:Tag>
    <b:SourceType>Report</b:SourceType>
    <b:Guid>{1C8D328F-0A0A-482F-9D64-66D6740BC665}</b:Guid>
    <b:Author>
      <b:Author>
        <b:NameList>
          <b:Person>
            <b:Last>2017</b:Last>
            <b:First>Secretaría</b:First>
            <b:Middle>Nacional de Planificación y Desarrollo - Senplades</b:Middle>
          </b:Person>
        </b:NameList>
      </b:Author>
    </b:Author>
    <b:Title>PLAN NACIONAL DE DESARROLLO 2017-2021. Toda una Vida</b:Title>
    <b:Year>2017</b:Year>
    <b:City>Quito</b:City>
    <b:RefOrder>17</b:RefOrder>
  </b:Source>
  <b:Source>
    <b:Tag>Ter</b:Tag>
    <b:SourceType>DocumentFromInternetSite</b:SourceType>
    <b:Guid>{1735EB1E-D3B4-4E5F-A8D4-6EF023303624}</b:Guid>
    <b:Author>
      <b:Author>
        <b:NameList>
          <b:Person>
            <b:Last>Terrestre</b:Last>
            <b:First>Terminal</b:First>
          </b:Person>
        </b:NameList>
      </b:Author>
    </b:Author>
    <b:Title>BUSCO BUS</b:Title>
    <b:URL>https://buscobus.ec/terminal-terrestre/terminal-terrestre-de-santa-elena/</b:URL>
    <b:RefOrder>18</b:RefOrder>
  </b:Source>
  <b:Source>
    <b:Tag>DrR10</b:Tag>
    <b:SourceType>Book</b:SourceType>
    <b:Guid>{8E580A3D-EDB5-42B7-BB43-6C069A46FA75}</b:Guid>
    <b:Title>Metodologia de la investigación 5ta edición</b:Title>
    <b:Year>1010</b:Year>
    <b:Author>
      <b:Author>
        <b:NameList>
          <b:Person>
            <b:Last>Sampieri</b:Last>
            <b:First>Dr.</b:First>
            <b:Middle>Roberto Hernández</b:Middle>
          </b:Person>
        </b:NameList>
      </b:Author>
    </b:Author>
    <b:City>Mexico</b:City>
    <b:Publisher>Miembro de la Cámara Nacional de la Industria Editorial Mexicana</b:Publisher>
    <b:RefOrder>19</b:RefOrder>
  </b:Source>
  <b:Source>
    <b:Tag>Ken11</b:Tag>
    <b:SourceType>Book</b:SourceType>
    <b:Guid>{3B3772B4-EF5C-4321-8256-9888FC730169}</b:Guid>
    <b:Title>Análisis y Diseño de Sistemas</b:Title>
    <b:Year>2011</b:Year>
    <b:City>New Jersey</b:City>
    <b:Publisher>Pearson Educación de México</b:Publisher>
    <b:Author>
      <b:Author>
        <b:NameList>
          <b:Person>
            <b:Last>Kendall</b:Last>
            <b:First>Kenneth</b:First>
          </b:Person>
          <b:Person>
            <b:Last>Kendall</b:Last>
            <b:First>Julie</b:First>
          </b:Person>
        </b:NameList>
      </b:Author>
    </b:Author>
    <b:RefOrder>20</b:RefOrder>
  </b:Source>
  <b:Source>
    <b:Tag>Mar</b:Tag>
    <b:SourceType>InternetSite</b:SourceType>
    <b:Guid>{9527E1C6-30B2-400C-A8A3-D12A71E8B758}</b:Guid>
    <b:Author>
      <b:Author>
        <b:NameList>
          <b:Person>
            <b:Last>Ortiz</b:Last>
            <b:First>Marlady</b:First>
          </b:Person>
        </b:NameList>
      </b:Author>
    </b:Author>
    <b:Title>ingenieria de software</b:Title>
    <b:URL>http://isw-udistrital.blogspot.com/2012/09/ingenieria-de-software-continuacion.html</b:URL>
    <b:RefOrder>21</b:RefOrder>
  </b:Source>
  <b:Source>
    <b:Tag>Pro</b:Tag>
    <b:SourceType>InternetSite</b:SourceType>
    <b:Guid>{3358F94D-A01E-4BC0-8E8A-BBBADABC3236}</b:Guid>
    <b:Title>Procesosoftware -  modelo iterativo</b:Title>
    <b:URL>https://procesosoftware.wikispaces.com/Modelo%20Iterativo#Implementar</b:URL>
    <b:RefOrder>22</b:RefOrder>
  </b:Source>
  <b:Source>
    <b:Tag>Ley17</b:Tag>
    <b:SourceType>Book</b:SourceType>
    <b:Guid>{055301A8-A796-40BD-A15A-006A962CE794}</b:Guid>
    <b:Title>Ley Organica de Transporte Terrestre Transito y Seguridad Vial</b:Title>
    <b:Year>2017</b:Year>
    <b:Author>
      <b:Author>
        <b:NameList>
          <b:Person>
            <b:Last>Constitucionales</b:Last>
            <b:First>Leyes</b:First>
          </b:Person>
        </b:NameList>
      </b:Author>
    </b:Author>
    <b:City>Ecuador - Quito</b:City>
    <b:RefOrder>23</b:RefOrder>
  </b:Source>
  <b:Source>
    <b:Tag>MarcadorDePosición1</b:Tag>
    <b:SourceType>Book</b:SourceType>
    <b:Guid>{05D8AFE5-6A18-4005-984B-6BE321AD3829}</b:Guid>
    <b:Author>
      <b:Author>
        <b:NameList>
          <b:Person>
            <b:Last>Ecuador</b:Last>
            <b:First>Constitución</b:First>
            <b:Middle>de la República del</b:Middle>
          </b:Person>
        </b:NameList>
      </b:Author>
    </b:Author>
    <b:Title>Reglamento a la ley de Transporte Terrestre Transito y Seguridad Vial</b:Title>
    <b:Year>2016</b:Year>
    <b:City>Quito</b:City>
    <b:RefOrder>24</b:RefOrder>
  </b:Source>
  <b:Source>
    <b:Tag>Rep16</b:Tag>
    <b:SourceType>Book</b:SourceType>
    <b:Guid>{91D63434-B4C6-480D-B432-2BBD674B9C09}</b:Guid>
    <b:Author>
      <b:Author>
        <b:NameList>
          <b:Person>
            <b:Last>Ecuador</b:Last>
            <b:First>Republica</b:First>
            <b:Middle>del</b:Middle>
          </b:Person>
        </b:NameList>
      </b:Author>
    </b:Author>
    <b:Title>Código Orgánico Integral Penal</b:Title>
    <b:Year>2016</b:Year>
    <b:City>Quito</b:City>
    <b:RefOrder>25</b:RefOrder>
  </b:Source>
  <b:Source>
    <b:Tag>Oso08</b:Tag>
    <b:SourceType>Book</b:SourceType>
    <b:Guid>{8F019E23-E398-4CCB-97A5-9E4857972E04}</b:Guid>
    <b:Title>Base de Datos Relacionales, Teoria y Práctica</b:Title>
    <b:Year>2008</b:Year>
    <b:City>Medellin</b:City>
    <b:Publisher>Fondo Editorial ITM</b:Publisher>
    <b:Author>
      <b:Author>
        <b:NameList>
          <b:Person>
            <b:Last>Osorio Rivera</b:Last>
            <b:First>Fray Leon</b:First>
          </b:Person>
        </b:NameList>
      </b:Author>
    </b:Author>
    <b:RefOrder>26</b:RefOrder>
  </b:Source>
  <b:Source>
    <b:Tag>Ama18</b:Tag>
    <b:SourceType>InternetSite</b:SourceType>
    <b:Guid>{FCCEC95D-7DF3-46A4-AF93-3EFE976C4B3A}</b:Guid>
    <b:Title>AWS - Amazon</b:Title>
    <b:Author>
      <b:Author>
        <b:NameList>
          <b:Person>
            <b:Last>Amazon</b:Last>
          </b:Person>
        </b:NameList>
      </b:Author>
    </b:Author>
    <b:YearAccessed>2018</b:YearAccessed>
    <b:MonthAccessed>Enero</b:MonthAccessed>
    <b:DayAccessed>14</b:DayAccessed>
    <b:URL>https://aws.amazon.com/es/nosql/document/</b:URL>
    <b:RefOrder>27</b:RefOrder>
  </b:Source>
  <b:Source>
    <b:Tag>Cou19</b:Tag>
    <b:SourceType>InternetSite</b:SourceType>
    <b:Guid>{33F91F42-0AE0-4835-ABB4-56EC81500B4D}</b:Guid>
    <b:Author>
      <b:Author>
        <b:NameList>
          <b:Person>
            <b:Last>Couchbase</b:Last>
          </b:Person>
        </b:NameList>
      </b:Author>
    </b:Author>
    <b:Title>Couchbase</b:Title>
    <b:ProductionCompany>Couchbase</b:ProductionCompany>
    <b:YearAccessed>2019</b:YearAccessed>
    <b:MonthAccessed>Junio</b:MonthAccessed>
    <b:DayAccessed>18</b:DayAccessed>
    <b:URL>https://www.couchbase.com/about</b:URL>
    <b:RefOrder>28</b:RefOrder>
  </b:Source>
</b:Sources>
</file>

<file path=customXml/itemProps1.xml><?xml version="1.0" encoding="utf-8"?>
<ds:datastoreItem xmlns:ds="http://schemas.openxmlformats.org/officeDocument/2006/customXml" ds:itemID="{F79CF85B-612B-4491-AB39-6A0A0286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34</Pages>
  <Words>7778</Words>
  <Characters>42784</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  GONZALEZ</dc:creator>
  <cp:keywords/>
  <dc:description/>
  <cp:lastModifiedBy>User</cp:lastModifiedBy>
  <cp:revision>45</cp:revision>
  <dcterms:created xsi:type="dcterms:W3CDTF">2019-04-05T22:38:00Z</dcterms:created>
  <dcterms:modified xsi:type="dcterms:W3CDTF">2019-06-14T06:05:00Z</dcterms:modified>
</cp:coreProperties>
</file>